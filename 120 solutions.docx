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E36" w:rsidRPr="007323A4" w:rsidRDefault="001B05E9" w:rsidP="007323A4">
      <w:pPr>
        <w:pStyle w:val="ListParagraph"/>
        <w:numPr>
          <w:ilvl w:val="0"/>
          <w:numId w:val="26"/>
        </w:numPr>
        <w:spacing w:after="0" w:line="240" w:lineRule="auto"/>
        <w:rPr>
          <w:rFonts w:ascii="Bookman Old Style" w:hAnsi="Bookman Old Style"/>
          <w:b/>
        </w:rPr>
      </w:pPr>
      <w:r w:rsidRPr="007323A4">
        <w:rPr>
          <w:rFonts w:ascii="Bookman Old Style" w:hAnsi="Bookman Old Style"/>
          <w:b/>
        </w:rPr>
        <w:t>Leap Year or Not</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#include &lt;stdio.h&gt;</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int main()</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int year;</w:t>
      </w:r>
    </w:p>
    <w:p w:rsidR="001B05E9" w:rsidRPr="00AD58FB" w:rsidRDefault="001B05E9" w:rsidP="00AD58FB">
      <w:pPr>
        <w:spacing w:after="0" w:line="240" w:lineRule="auto"/>
        <w:ind w:firstLine="720"/>
        <w:rPr>
          <w:rFonts w:ascii="Bookman Old Style" w:hAnsi="Bookman Old Style"/>
        </w:rPr>
      </w:pP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printf("Enter a year: ");</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scanf("%d",&amp;year);</w:t>
      </w:r>
    </w:p>
    <w:p w:rsidR="001B05E9" w:rsidRPr="00AD58FB" w:rsidRDefault="001B05E9" w:rsidP="00AD58FB">
      <w:pPr>
        <w:spacing w:after="0" w:line="240" w:lineRule="auto"/>
        <w:ind w:firstLine="720"/>
        <w:rPr>
          <w:rFonts w:ascii="Bookman Old Style" w:hAnsi="Bookman Old Style"/>
        </w:rPr>
      </w:pP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if(year%4 == 0)</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if( year%100 == 0)</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 year is divisible by 400, hence the year is a leap year</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if ( year%400 == 0)</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printf("%d is a leap year.", year);</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else</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printf("%d is not a leap year.", year);</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else</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printf("%d is a leap year.", year );</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else</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printf("%d is not a leap year.", year);</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w:t>
      </w:r>
    </w:p>
    <w:p w:rsidR="001B05E9" w:rsidRPr="00AD58FB" w:rsidRDefault="001B05E9" w:rsidP="00AD58FB">
      <w:pPr>
        <w:spacing w:after="0" w:line="240" w:lineRule="auto"/>
        <w:ind w:firstLine="720"/>
        <w:rPr>
          <w:rFonts w:ascii="Bookman Old Style" w:hAnsi="Bookman Old Style"/>
        </w:rPr>
      </w:pPr>
      <w:r w:rsidRPr="00AD58FB">
        <w:rPr>
          <w:rFonts w:ascii="Bookman Old Style" w:hAnsi="Bookman Old Style"/>
        </w:rPr>
        <w:t xml:space="preserve">    return 0;</w:t>
      </w:r>
    </w:p>
    <w:p w:rsidR="001B05E9" w:rsidRDefault="001B05E9" w:rsidP="00AD58FB">
      <w:pPr>
        <w:spacing w:after="0" w:line="240" w:lineRule="auto"/>
        <w:ind w:firstLine="720"/>
        <w:rPr>
          <w:rFonts w:ascii="Bookman Old Style" w:hAnsi="Bookman Old Style"/>
        </w:rPr>
      </w:pPr>
      <w:r w:rsidRPr="00AD58FB">
        <w:rPr>
          <w:rFonts w:ascii="Bookman Old Style" w:hAnsi="Bookman Old Style"/>
        </w:rPr>
        <w:t>}</w:t>
      </w:r>
    </w:p>
    <w:p w:rsidR="00181D41" w:rsidRDefault="00181D41" w:rsidP="00AD58FB">
      <w:pPr>
        <w:spacing w:after="0" w:line="240" w:lineRule="auto"/>
        <w:ind w:firstLine="720"/>
        <w:rPr>
          <w:rFonts w:ascii="Bookman Old Style" w:hAnsi="Bookman Old Style"/>
        </w:rPr>
      </w:pP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#include &lt;stdio.h&gt;</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int main()</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int year;</w:t>
      </w:r>
    </w:p>
    <w:p w:rsidR="00181D41" w:rsidRPr="00AD58FB" w:rsidRDefault="00181D41" w:rsidP="00181D41">
      <w:pPr>
        <w:spacing w:after="0" w:line="240" w:lineRule="auto"/>
        <w:ind w:firstLine="720"/>
        <w:rPr>
          <w:rFonts w:ascii="Bookman Old Style" w:hAnsi="Bookman Old Style"/>
        </w:rPr>
      </w:pP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scanf("%d",&amp;year);</w:t>
      </w:r>
    </w:p>
    <w:p w:rsidR="00181D41" w:rsidRPr="00AD58FB" w:rsidRDefault="00181D41" w:rsidP="00181D41">
      <w:pPr>
        <w:spacing w:after="0" w:line="240" w:lineRule="auto"/>
        <w:ind w:firstLine="720"/>
        <w:rPr>
          <w:rFonts w:ascii="Bookman Old Style" w:hAnsi="Bookman Old Style"/>
        </w:rPr>
      </w:pPr>
    </w:p>
    <w:p w:rsidR="00181D41" w:rsidRPr="00AD58FB" w:rsidRDefault="00181D41" w:rsidP="00181D41">
      <w:pPr>
        <w:spacing w:after="0" w:line="240" w:lineRule="auto"/>
        <w:ind w:left="720"/>
        <w:rPr>
          <w:rFonts w:ascii="Bookman Old Style" w:hAnsi="Bookman Old Style"/>
        </w:rPr>
      </w:pPr>
      <w:r>
        <w:rPr>
          <w:rFonts w:ascii="Bookman Old Style" w:hAnsi="Bookman Old Style"/>
        </w:rPr>
        <w:t xml:space="preserve">      </w:t>
      </w:r>
      <w:r w:rsidRPr="00AD58FB">
        <w:rPr>
          <w:rFonts w:ascii="Bookman Old Style" w:hAnsi="Bookman Old Style"/>
        </w:rPr>
        <w:t>if( year%100 == 0)</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 year is divisible by 400, hence the year is a leap year</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if ( year%400 == 0)</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printf("%d is a leap year.", year);</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else</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printf("%d is not a leap year.", year);</w:t>
      </w:r>
    </w:p>
    <w:p w:rsidR="00181D41" w:rsidRDefault="00181D41" w:rsidP="00181D41">
      <w:pPr>
        <w:spacing w:after="0" w:line="240" w:lineRule="auto"/>
        <w:ind w:firstLine="720"/>
        <w:rPr>
          <w:rFonts w:ascii="Bookman Old Style" w:hAnsi="Bookman Old Style"/>
        </w:rPr>
      </w:pPr>
      <w:r w:rsidRPr="00AD58FB">
        <w:rPr>
          <w:rFonts w:ascii="Bookman Old Style" w:hAnsi="Bookman Old Style"/>
        </w:rPr>
        <w:t xml:space="preserve">        }</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else</w:t>
      </w:r>
      <w:r>
        <w:rPr>
          <w:rFonts w:ascii="Bookman Old Style" w:hAnsi="Bookman Old Style"/>
        </w:rPr>
        <w:t xml:space="preserve"> if(year%4==0)</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printf("%d is a leap year.", year );</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w:t>
      </w:r>
      <w:r>
        <w:rPr>
          <w:rFonts w:ascii="Bookman Old Style" w:hAnsi="Bookman Old Style"/>
        </w:rPr>
        <w:t xml:space="preserve">   </w:t>
      </w:r>
      <w:r w:rsidRPr="00AD58FB">
        <w:rPr>
          <w:rFonts w:ascii="Bookman Old Style" w:hAnsi="Bookman Old Style"/>
        </w:rPr>
        <w:t>else</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printf("%d is not a leap year.", year);</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 xml:space="preserve">    return 0;</w:t>
      </w:r>
    </w:p>
    <w:p w:rsidR="00181D41" w:rsidRPr="00AD58FB" w:rsidRDefault="00181D41" w:rsidP="00181D41">
      <w:pPr>
        <w:spacing w:after="0" w:line="240" w:lineRule="auto"/>
        <w:ind w:firstLine="720"/>
        <w:rPr>
          <w:rFonts w:ascii="Bookman Old Style" w:hAnsi="Bookman Old Style"/>
        </w:rPr>
      </w:pPr>
      <w:r w:rsidRPr="00AD58FB">
        <w:rPr>
          <w:rFonts w:ascii="Bookman Old Style" w:hAnsi="Bookman Old Style"/>
        </w:rPr>
        <w:t>}</w:t>
      </w:r>
    </w:p>
    <w:p w:rsidR="00181D41" w:rsidRPr="00AD58FB" w:rsidRDefault="00181D41" w:rsidP="00AD58FB">
      <w:pPr>
        <w:spacing w:after="0" w:line="240" w:lineRule="auto"/>
        <w:ind w:firstLine="720"/>
        <w:rPr>
          <w:rFonts w:ascii="Bookman Old Style" w:hAnsi="Bookman Old Style"/>
        </w:rPr>
      </w:pPr>
    </w:p>
    <w:p w:rsidR="001B05E9" w:rsidRPr="00AD58FB" w:rsidRDefault="001B05E9" w:rsidP="00AD58FB">
      <w:pPr>
        <w:spacing w:after="0" w:line="240" w:lineRule="auto"/>
        <w:ind w:firstLine="720"/>
        <w:rPr>
          <w:rFonts w:ascii="Bookman Old Style" w:hAnsi="Bookman Old Style"/>
        </w:rPr>
      </w:pPr>
    </w:p>
    <w:p w:rsidR="0051180D" w:rsidRPr="00AD58FB" w:rsidRDefault="0051180D" w:rsidP="00AD58FB">
      <w:pPr>
        <w:spacing w:after="0" w:line="240" w:lineRule="auto"/>
        <w:ind w:firstLine="720"/>
        <w:rPr>
          <w:rFonts w:ascii="Bookman Old Style" w:hAnsi="Bookman Old Style"/>
        </w:rPr>
      </w:pPr>
      <w:r w:rsidRPr="00AD58FB">
        <w:rPr>
          <w:rFonts w:ascii="Bookman Old Style" w:hAnsi="Bookman Old Style"/>
        </w:rPr>
        <w:lastRenderedPageBreak/>
        <w:t>Example of leap year : 1996, 2004, 2008 and 2000,1600 etc 2100 is not considered as leap year here</w:t>
      </w:r>
    </w:p>
    <w:p w:rsidR="0051180D" w:rsidRPr="00B36E58" w:rsidRDefault="0051180D" w:rsidP="00AD58FB">
      <w:pPr>
        <w:spacing w:after="0" w:line="240" w:lineRule="auto"/>
        <w:ind w:firstLine="720"/>
        <w:rPr>
          <w:rFonts w:ascii="Bookman Old Style" w:hAnsi="Bookman Old Style"/>
        </w:rPr>
      </w:pPr>
      <w:r w:rsidRPr="00B36E58">
        <w:rPr>
          <w:rFonts w:ascii="Bookman Old Style" w:hAnsi="Bookman Old Style"/>
        </w:rPr>
        <w:t>#include&lt;stdio.h&gt;</w:t>
      </w:r>
    </w:p>
    <w:p w:rsidR="0051180D" w:rsidRPr="00B36E58" w:rsidRDefault="0051180D" w:rsidP="00AD58FB">
      <w:pPr>
        <w:spacing w:after="0" w:line="240" w:lineRule="auto"/>
        <w:ind w:firstLine="720"/>
        <w:rPr>
          <w:rFonts w:ascii="Bookman Old Style" w:hAnsi="Bookman Old Style"/>
        </w:rPr>
      </w:pPr>
      <w:r w:rsidRPr="00B36E58">
        <w:rPr>
          <w:rFonts w:ascii="Bookman Old Style" w:hAnsi="Bookman Old Style"/>
        </w:rPr>
        <w:t>void main()</w:t>
      </w:r>
    </w:p>
    <w:p w:rsidR="0051180D" w:rsidRPr="00B36E58" w:rsidRDefault="0051180D" w:rsidP="00AD58FB">
      <w:pPr>
        <w:spacing w:after="0" w:line="240" w:lineRule="auto"/>
        <w:ind w:firstLine="720"/>
        <w:rPr>
          <w:rFonts w:ascii="Bookman Old Style" w:hAnsi="Bookman Old Style"/>
        </w:rPr>
      </w:pPr>
      <w:r w:rsidRPr="00B36E58">
        <w:rPr>
          <w:rFonts w:ascii="Bookman Old Style" w:hAnsi="Bookman Old Style"/>
        </w:rPr>
        <w:t>{</w:t>
      </w:r>
    </w:p>
    <w:p w:rsidR="0051180D" w:rsidRDefault="0051180D" w:rsidP="00D95503">
      <w:pPr>
        <w:spacing w:after="0" w:line="240" w:lineRule="auto"/>
        <w:ind w:firstLine="720"/>
        <w:rPr>
          <w:rFonts w:ascii="Bookman Old Style" w:hAnsi="Bookman Old Style"/>
        </w:rPr>
      </w:pPr>
      <w:r w:rsidRPr="00B36E58">
        <w:rPr>
          <w:rFonts w:ascii="Bookman Old Style" w:hAnsi="Bookman Old Style"/>
        </w:rPr>
        <w:t>int</w:t>
      </w:r>
      <w:r>
        <w:rPr>
          <w:rFonts w:ascii="Bookman Old Style" w:hAnsi="Bookman Old Style"/>
        </w:rPr>
        <w:t>year</w:t>
      </w:r>
      <w:r w:rsidRPr="00B36E58">
        <w:rPr>
          <w:rFonts w:ascii="Bookman Old Style" w:hAnsi="Bookman Old Style"/>
        </w:rPr>
        <w:t>;</w:t>
      </w:r>
    </w:p>
    <w:p w:rsidR="0051180D" w:rsidRDefault="0051180D" w:rsidP="00D95503">
      <w:pPr>
        <w:spacing w:after="0" w:line="240" w:lineRule="auto"/>
        <w:ind w:firstLine="720"/>
        <w:rPr>
          <w:rFonts w:ascii="Bookman Old Style" w:hAnsi="Bookman Old Style"/>
        </w:rPr>
      </w:pPr>
      <w:r>
        <w:rPr>
          <w:rFonts w:ascii="Bookman Old Style" w:hAnsi="Bookman Old Style"/>
        </w:rPr>
        <w:t>printf(“Enter a year”);</w:t>
      </w:r>
    </w:p>
    <w:p w:rsidR="0051180D" w:rsidRPr="00B36E58" w:rsidRDefault="0051180D" w:rsidP="00D95503">
      <w:pPr>
        <w:spacing w:after="0" w:line="240" w:lineRule="auto"/>
        <w:ind w:firstLine="720"/>
        <w:rPr>
          <w:rFonts w:ascii="Bookman Old Style" w:hAnsi="Bookman Old Style"/>
        </w:rPr>
      </w:pPr>
      <w:r>
        <w:rPr>
          <w:rFonts w:ascii="Bookman Old Style" w:hAnsi="Bookman Old Style"/>
        </w:rPr>
        <w:t>scanf(“%d”,&amp;year);</w:t>
      </w:r>
    </w:p>
    <w:p w:rsidR="0051180D" w:rsidRDefault="0051180D" w:rsidP="00D95503">
      <w:pPr>
        <w:spacing w:after="0" w:line="240" w:lineRule="auto"/>
        <w:ind w:firstLine="720"/>
        <w:rPr>
          <w:rFonts w:ascii="Bookman Old Style" w:hAnsi="Bookman Old Style"/>
        </w:rPr>
      </w:pPr>
      <w:r>
        <w:rPr>
          <w:rFonts w:ascii="Bookman Old Style" w:hAnsi="Bookman Old Style"/>
        </w:rPr>
        <w:t>(year%400 ==0 ||( year%4==0  &amp;&amp;  year%100!=0))</w:t>
      </w:r>
    </w:p>
    <w:p w:rsidR="0051180D" w:rsidRDefault="0051180D" w:rsidP="00D95503">
      <w:pPr>
        <w:spacing w:after="0" w:line="240" w:lineRule="auto"/>
        <w:ind w:firstLine="720"/>
        <w:rPr>
          <w:rFonts w:ascii="Bookman Old Style" w:hAnsi="Bookman Old Style"/>
        </w:rPr>
      </w:pPr>
      <w:r>
        <w:rPr>
          <w:rFonts w:ascii="Bookman Old Style" w:hAnsi="Bookman Old Style"/>
        </w:rPr>
        <w:t>?printf(“Leap Year”)</w:t>
      </w:r>
    </w:p>
    <w:p w:rsidR="0051180D" w:rsidRPr="00B36E58" w:rsidRDefault="0051180D" w:rsidP="00AD58FB">
      <w:pPr>
        <w:spacing w:after="0" w:line="240" w:lineRule="auto"/>
        <w:ind w:firstLine="720"/>
        <w:rPr>
          <w:rFonts w:ascii="Bookman Old Style" w:hAnsi="Bookman Old Style"/>
        </w:rPr>
      </w:pPr>
      <w:r>
        <w:rPr>
          <w:rFonts w:ascii="Bookman Old Style" w:hAnsi="Bookman Old Style"/>
        </w:rPr>
        <w:t>:printf(“Non Leap Year”);</w:t>
      </w:r>
    </w:p>
    <w:p w:rsidR="0051180D" w:rsidRPr="00B36E58" w:rsidRDefault="0051180D" w:rsidP="00AD58FB">
      <w:pPr>
        <w:spacing w:after="0" w:line="240" w:lineRule="auto"/>
        <w:ind w:firstLine="720"/>
        <w:rPr>
          <w:rFonts w:ascii="Bookman Old Style" w:hAnsi="Bookman Old Style"/>
        </w:rPr>
      </w:pPr>
      <w:r w:rsidRPr="00B36E58">
        <w:rPr>
          <w:rFonts w:ascii="Bookman Old Style" w:hAnsi="Bookman Old Style"/>
        </w:rPr>
        <w:t>}</w:t>
      </w:r>
    </w:p>
    <w:p w:rsidR="0051180D" w:rsidRDefault="0051180D" w:rsidP="00AD58FB">
      <w:pPr>
        <w:spacing w:after="0" w:line="240" w:lineRule="auto"/>
        <w:ind w:firstLine="720"/>
        <w:rPr>
          <w:rFonts w:ascii="Bookman Old Style" w:hAnsi="Bookman Old Style"/>
        </w:rPr>
      </w:pPr>
    </w:p>
    <w:p w:rsidR="0051180D" w:rsidRDefault="0051180D" w:rsidP="00AD58FB">
      <w:pPr>
        <w:spacing w:after="0" w:line="240" w:lineRule="auto"/>
        <w:ind w:firstLine="720"/>
        <w:rPr>
          <w:rFonts w:ascii="Bookman Old Style" w:hAnsi="Bookman Old Style"/>
        </w:rPr>
      </w:pPr>
      <w:r w:rsidRPr="00B36E58">
        <w:rPr>
          <w:rFonts w:ascii="Bookman Old Style" w:hAnsi="Bookman Old Style"/>
        </w:rPr>
        <w:t>Output:</w:t>
      </w:r>
    </w:p>
    <w:p w:rsidR="0051180D" w:rsidRDefault="0051180D" w:rsidP="00AD58FB">
      <w:pPr>
        <w:spacing w:after="0" w:line="240" w:lineRule="auto"/>
        <w:ind w:firstLine="720"/>
        <w:rPr>
          <w:rFonts w:ascii="Bookman Old Style" w:hAnsi="Bookman Old Style"/>
        </w:rPr>
      </w:pPr>
      <w:r>
        <w:rPr>
          <w:rFonts w:ascii="Bookman Old Style" w:hAnsi="Bookman Old Style"/>
        </w:rPr>
        <w:t>Enter a year</w:t>
      </w:r>
    </w:p>
    <w:p w:rsidR="0051180D" w:rsidRDefault="0051180D" w:rsidP="00AD58FB">
      <w:pPr>
        <w:spacing w:after="0" w:line="240" w:lineRule="auto"/>
        <w:ind w:firstLine="720"/>
        <w:rPr>
          <w:rFonts w:ascii="Bookman Old Style" w:hAnsi="Bookman Old Style"/>
        </w:rPr>
      </w:pPr>
      <w:r>
        <w:rPr>
          <w:rFonts w:ascii="Bookman Old Style" w:hAnsi="Bookman Old Style"/>
        </w:rPr>
        <w:t>2016</w:t>
      </w:r>
    </w:p>
    <w:p w:rsidR="0051180D" w:rsidRDefault="0051180D" w:rsidP="00AD58FB">
      <w:pPr>
        <w:spacing w:after="0" w:line="240" w:lineRule="auto"/>
        <w:ind w:firstLine="720"/>
        <w:rPr>
          <w:rFonts w:ascii="Bookman Old Style" w:hAnsi="Bookman Old Style"/>
        </w:rPr>
      </w:pPr>
      <w:r>
        <w:rPr>
          <w:rFonts w:ascii="Bookman Old Style" w:hAnsi="Bookman Old Style"/>
        </w:rPr>
        <w:t>Leap Year</w:t>
      </w:r>
    </w:p>
    <w:p w:rsidR="0051180D" w:rsidRDefault="0051180D" w:rsidP="00AD58FB">
      <w:pPr>
        <w:spacing w:after="0" w:line="240" w:lineRule="auto"/>
        <w:ind w:firstLine="720"/>
        <w:rPr>
          <w:rFonts w:ascii="Bookman Old Style" w:hAnsi="Bookman Old Style"/>
        </w:rPr>
      </w:pPr>
    </w:p>
    <w:p w:rsidR="0051180D" w:rsidRDefault="0051180D" w:rsidP="00AD58FB">
      <w:pPr>
        <w:spacing w:after="0" w:line="240" w:lineRule="auto"/>
        <w:ind w:firstLine="720"/>
        <w:rPr>
          <w:rFonts w:ascii="Bookman Old Style" w:hAnsi="Bookman Old Style"/>
        </w:rPr>
      </w:pPr>
      <w:r>
        <w:rPr>
          <w:rFonts w:ascii="Bookman Old Style" w:hAnsi="Bookman Old Style"/>
        </w:rPr>
        <w:t xml:space="preserve">Enter a year </w:t>
      </w:r>
    </w:p>
    <w:p w:rsidR="0051180D" w:rsidRDefault="0051180D" w:rsidP="00AD58FB">
      <w:pPr>
        <w:spacing w:after="0" w:line="240" w:lineRule="auto"/>
        <w:ind w:firstLine="720"/>
        <w:rPr>
          <w:rFonts w:ascii="Bookman Old Style" w:hAnsi="Bookman Old Style"/>
        </w:rPr>
      </w:pPr>
      <w:r>
        <w:rPr>
          <w:rFonts w:ascii="Bookman Old Style" w:hAnsi="Bookman Old Style"/>
        </w:rPr>
        <w:t>2015</w:t>
      </w:r>
    </w:p>
    <w:p w:rsidR="0051180D" w:rsidRDefault="0051180D" w:rsidP="00AD58FB">
      <w:pPr>
        <w:spacing w:after="0" w:line="240" w:lineRule="auto"/>
        <w:ind w:firstLine="720"/>
        <w:rPr>
          <w:rFonts w:ascii="Bookman Old Style" w:hAnsi="Bookman Old Style"/>
        </w:rPr>
      </w:pPr>
      <w:r>
        <w:rPr>
          <w:rFonts w:ascii="Bookman Old Style" w:hAnsi="Bookman Old Style"/>
        </w:rPr>
        <w:t>Non Leap Year</w:t>
      </w:r>
    </w:p>
    <w:p w:rsidR="00AD58FB" w:rsidRDefault="00AD58FB" w:rsidP="00AD58FB">
      <w:pPr>
        <w:spacing w:after="0" w:line="240" w:lineRule="auto"/>
        <w:ind w:firstLine="720"/>
        <w:rPr>
          <w:rFonts w:ascii="Bookman Old Style" w:hAnsi="Bookman Old Style"/>
        </w:rPr>
      </w:pPr>
    </w:p>
    <w:p w:rsidR="0051180D" w:rsidRDefault="0051180D" w:rsidP="00AD58FB">
      <w:pPr>
        <w:spacing w:after="0" w:line="240" w:lineRule="auto"/>
        <w:ind w:firstLine="720"/>
        <w:rPr>
          <w:rFonts w:ascii="Bookman Old Style" w:hAnsi="Bookman Old Style"/>
        </w:rPr>
      </w:pPr>
      <w:r>
        <w:rPr>
          <w:rFonts w:ascii="Bookman Old Style" w:hAnsi="Bookman Old Style"/>
        </w:rPr>
        <w:t>Enter a Year</w:t>
      </w:r>
    </w:p>
    <w:p w:rsidR="0051180D" w:rsidRDefault="0051180D" w:rsidP="00AD58FB">
      <w:pPr>
        <w:spacing w:after="0" w:line="240" w:lineRule="auto"/>
        <w:ind w:firstLine="720"/>
        <w:rPr>
          <w:rFonts w:ascii="Bookman Old Style" w:hAnsi="Bookman Old Style"/>
        </w:rPr>
      </w:pPr>
      <w:r>
        <w:rPr>
          <w:rFonts w:ascii="Bookman Old Style" w:hAnsi="Bookman Old Style"/>
        </w:rPr>
        <w:t>2000</w:t>
      </w:r>
    </w:p>
    <w:p w:rsidR="0051180D" w:rsidRDefault="0051180D" w:rsidP="00AD58FB">
      <w:pPr>
        <w:spacing w:after="0" w:line="240" w:lineRule="auto"/>
        <w:ind w:firstLine="720"/>
        <w:rPr>
          <w:rFonts w:ascii="Bookman Old Style" w:hAnsi="Bookman Old Style"/>
        </w:rPr>
      </w:pPr>
      <w:r>
        <w:rPr>
          <w:rFonts w:ascii="Bookman Old Style" w:hAnsi="Bookman Old Style"/>
        </w:rPr>
        <w:t>Leap Year</w:t>
      </w:r>
    </w:p>
    <w:p w:rsidR="0051180D" w:rsidRDefault="0051180D" w:rsidP="00AD58FB">
      <w:pPr>
        <w:spacing w:after="0" w:line="240" w:lineRule="auto"/>
        <w:ind w:firstLine="720"/>
        <w:rPr>
          <w:rFonts w:ascii="Bookman Old Style" w:hAnsi="Bookman Old Style"/>
        </w:rPr>
      </w:pPr>
    </w:p>
    <w:p w:rsidR="0051180D" w:rsidRDefault="0051180D" w:rsidP="00AD58FB">
      <w:pPr>
        <w:spacing w:after="0" w:line="240" w:lineRule="auto"/>
        <w:ind w:firstLine="720"/>
        <w:rPr>
          <w:rFonts w:ascii="Bookman Old Style" w:hAnsi="Bookman Old Style"/>
        </w:rPr>
      </w:pPr>
      <w:r>
        <w:rPr>
          <w:rFonts w:ascii="Bookman Old Style" w:hAnsi="Bookman Old Style"/>
        </w:rPr>
        <w:t>Enter a Year</w:t>
      </w:r>
    </w:p>
    <w:p w:rsidR="0051180D" w:rsidRDefault="0051180D" w:rsidP="00AD58FB">
      <w:pPr>
        <w:spacing w:after="0" w:line="240" w:lineRule="auto"/>
        <w:ind w:firstLine="720"/>
        <w:rPr>
          <w:rFonts w:ascii="Bookman Old Style" w:hAnsi="Bookman Old Style"/>
        </w:rPr>
      </w:pPr>
      <w:r>
        <w:rPr>
          <w:rFonts w:ascii="Bookman Old Style" w:hAnsi="Bookman Old Style"/>
        </w:rPr>
        <w:t>1900</w:t>
      </w:r>
    </w:p>
    <w:p w:rsidR="0051180D" w:rsidRDefault="0051180D" w:rsidP="00AD58FB">
      <w:pPr>
        <w:spacing w:after="0" w:line="240" w:lineRule="auto"/>
        <w:ind w:firstLine="720"/>
        <w:rPr>
          <w:rFonts w:ascii="Bookman Old Style" w:hAnsi="Bookman Old Style"/>
        </w:rPr>
      </w:pPr>
      <w:r>
        <w:rPr>
          <w:rFonts w:ascii="Bookman Old Style" w:hAnsi="Bookman Old Style"/>
        </w:rPr>
        <w:t>Non Leap Year</w:t>
      </w:r>
    </w:p>
    <w:p w:rsidR="0051180D" w:rsidRPr="00AD58FB" w:rsidRDefault="0051180D" w:rsidP="00AD58FB">
      <w:pPr>
        <w:spacing w:after="0" w:line="240" w:lineRule="auto"/>
        <w:ind w:firstLine="720"/>
        <w:rPr>
          <w:rFonts w:ascii="Bookman Old Style" w:hAnsi="Bookman Old Style"/>
        </w:rPr>
      </w:pPr>
    </w:p>
    <w:p w:rsidR="00D00244" w:rsidRPr="007323A4" w:rsidRDefault="00D00244" w:rsidP="007323A4">
      <w:pPr>
        <w:pStyle w:val="ListParagraph"/>
        <w:numPr>
          <w:ilvl w:val="0"/>
          <w:numId w:val="26"/>
        </w:numPr>
        <w:spacing w:after="0" w:line="240" w:lineRule="auto"/>
        <w:rPr>
          <w:rFonts w:ascii="Bookman Old Style" w:hAnsi="Bookman Old Style"/>
          <w:b/>
        </w:rPr>
      </w:pPr>
      <w:r w:rsidRPr="007323A4">
        <w:rPr>
          <w:rFonts w:ascii="Bookman Old Style" w:hAnsi="Bookman Old Style"/>
          <w:b/>
        </w:rPr>
        <w:t>/ Print second largest number of three number given as input</w:t>
      </w:r>
    </w:p>
    <w:p w:rsidR="00561921" w:rsidRPr="007323A4" w:rsidRDefault="00561921" w:rsidP="00AD58FB">
      <w:pPr>
        <w:spacing w:after="0" w:line="240" w:lineRule="auto"/>
        <w:ind w:firstLine="720"/>
        <w:rPr>
          <w:rFonts w:ascii="Bookman Old Style" w:hAnsi="Bookman Old Style"/>
          <w:b/>
        </w:rPr>
      </w:pPr>
    </w:p>
    <w:p w:rsidR="00561921" w:rsidRPr="007323A4" w:rsidRDefault="00561921" w:rsidP="00AD58FB">
      <w:pPr>
        <w:spacing w:after="0" w:line="240" w:lineRule="auto"/>
        <w:ind w:firstLine="720"/>
        <w:rPr>
          <w:rFonts w:ascii="Bookman Old Style" w:hAnsi="Bookman Old Style"/>
          <w:b/>
        </w:rPr>
      </w:pPr>
      <w:r w:rsidRPr="007323A4">
        <w:rPr>
          <w:rFonts w:ascii="Bookman Old Style" w:hAnsi="Bookman Old Style"/>
          <w:b/>
        </w:rPr>
        <w:t>Identify the correction required</w:t>
      </w: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#include &lt;stdio.h&gt;</w:t>
      </w: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int main()</w:t>
      </w: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w:t>
      </w: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 xml:space="preserve">    double n1, n2, n3;</w:t>
      </w:r>
    </w:p>
    <w:p w:rsidR="00561921" w:rsidRPr="00AD58FB" w:rsidRDefault="00561921" w:rsidP="00AD58FB">
      <w:pPr>
        <w:spacing w:after="0" w:line="240" w:lineRule="auto"/>
        <w:ind w:firstLine="720"/>
        <w:rPr>
          <w:rFonts w:ascii="Bookman Old Style" w:hAnsi="Bookman Old Style"/>
        </w:rPr>
      </w:pP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 xml:space="preserve">    printf("Enter three different numbers: ");</w:t>
      </w: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 xml:space="preserve">    scanf("%lf %lf %lf", &amp;n1, &amp;n2, &amp;n3);</w:t>
      </w:r>
    </w:p>
    <w:p w:rsidR="00561921" w:rsidRPr="00AD58FB" w:rsidRDefault="00561921" w:rsidP="00AD58FB">
      <w:pPr>
        <w:spacing w:after="0" w:line="240" w:lineRule="auto"/>
        <w:ind w:firstLine="720"/>
        <w:rPr>
          <w:rFonts w:ascii="Bookman Old Style" w:hAnsi="Bookman Old Style"/>
        </w:rPr>
      </w:pP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 xml:space="preserve">    if( n1&lt;n2 &amp;&amp; n1&gt;n3 )</w:t>
      </w: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 xml:space="preserve">        printf("%.2f is the largest number.", n1);</w:t>
      </w:r>
    </w:p>
    <w:p w:rsidR="00561921" w:rsidRPr="00AD58FB" w:rsidRDefault="00561921" w:rsidP="00AD58FB">
      <w:pPr>
        <w:spacing w:after="0" w:line="240" w:lineRule="auto"/>
        <w:ind w:firstLine="720"/>
        <w:rPr>
          <w:rFonts w:ascii="Bookman Old Style" w:hAnsi="Bookman Old Style"/>
        </w:rPr>
      </w:pP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 xml:space="preserve">    if( n2&lt;n1 &amp;&amp; n2&gt;n3 )</w:t>
      </w: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 xml:space="preserve">        printf("%.2f is the largest number.", n2);</w:t>
      </w:r>
    </w:p>
    <w:p w:rsidR="00561921" w:rsidRPr="00AD58FB" w:rsidRDefault="00561921" w:rsidP="00AD58FB">
      <w:pPr>
        <w:spacing w:after="0" w:line="240" w:lineRule="auto"/>
        <w:ind w:firstLine="720"/>
        <w:rPr>
          <w:rFonts w:ascii="Bookman Old Style" w:hAnsi="Bookman Old Style"/>
        </w:rPr>
      </w:pP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 xml:space="preserve">    if( n3&lt;n1 &amp;&amp; n3&gt;n2 )</w:t>
      </w: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 xml:space="preserve">        printf("%.2f is the largest number.", n3);</w:t>
      </w:r>
    </w:p>
    <w:p w:rsidR="00561921" w:rsidRPr="00AD58FB" w:rsidRDefault="00561921" w:rsidP="00AD58FB">
      <w:pPr>
        <w:spacing w:after="0" w:line="240" w:lineRule="auto"/>
        <w:ind w:firstLine="720"/>
        <w:rPr>
          <w:rFonts w:ascii="Bookman Old Style" w:hAnsi="Bookman Old Style"/>
        </w:rPr>
      </w:pP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 xml:space="preserve">    return 0;</w:t>
      </w:r>
    </w:p>
    <w:p w:rsidR="00561921" w:rsidRPr="00AD58FB" w:rsidRDefault="00561921" w:rsidP="00AD58FB">
      <w:pPr>
        <w:spacing w:after="0" w:line="240" w:lineRule="auto"/>
        <w:ind w:firstLine="720"/>
        <w:rPr>
          <w:rFonts w:ascii="Bookman Old Style" w:hAnsi="Bookman Old Style"/>
        </w:rPr>
      </w:pPr>
      <w:r w:rsidRPr="00AD58FB">
        <w:rPr>
          <w:rFonts w:ascii="Bookman Old Style" w:hAnsi="Bookman Old Style"/>
        </w:rPr>
        <w:t>}</w:t>
      </w:r>
    </w:p>
    <w:p w:rsidR="00561921" w:rsidRPr="00AD58FB" w:rsidRDefault="00561921" w:rsidP="00AD58FB">
      <w:pPr>
        <w:spacing w:after="0" w:line="240" w:lineRule="auto"/>
        <w:ind w:firstLine="720"/>
        <w:rPr>
          <w:rFonts w:ascii="Bookman Old Style" w:hAnsi="Bookman Old Style"/>
        </w:rPr>
      </w:pPr>
    </w:p>
    <w:p w:rsidR="007323A4" w:rsidRDefault="007323A4" w:rsidP="00AD58FB">
      <w:pPr>
        <w:spacing w:after="0" w:line="240" w:lineRule="auto"/>
        <w:ind w:firstLine="720"/>
        <w:rPr>
          <w:rFonts w:ascii="Bookman Old Style" w:hAnsi="Bookman Old Style"/>
        </w:rPr>
      </w:pPr>
    </w:p>
    <w:p w:rsidR="007323A4" w:rsidRPr="007323A4" w:rsidRDefault="007323A4" w:rsidP="00AD58FB">
      <w:pPr>
        <w:spacing w:after="0" w:line="240" w:lineRule="auto"/>
        <w:ind w:firstLine="720"/>
        <w:rPr>
          <w:rFonts w:ascii="Bookman Old Style" w:hAnsi="Bookman Old Style"/>
          <w:b/>
        </w:rPr>
      </w:pPr>
      <w:r w:rsidRPr="007323A4">
        <w:rPr>
          <w:rFonts w:ascii="Bookman Old Style" w:hAnsi="Bookman Old Style"/>
          <w:b/>
        </w:rPr>
        <w:lastRenderedPageBreak/>
        <w:t>Corrected Code</w:t>
      </w: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#include &lt;stdio.h&gt;</w:t>
      </w: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int main()</w:t>
      </w: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w:t>
      </w: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 xml:space="preserve">    double n1, n2, n3;</w:t>
      </w:r>
    </w:p>
    <w:p w:rsidR="007228BE" w:rsidRPr="00AD58FB" w:rsidRDefault="007228BE" w:rsidP="00AD58FB">
      <w:pPr>
        <w:spacing w:after="0" w:line="240" w:lineRule="auto"/>
        <w:ind w:firstLine="720"/>
        <w:rPr>
          <w:rFonts w:ascii="Bookman Old Style" w:hAnsi="Bookman Old Style"/>
        </w:rPr>
      </w:pP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 xml:space="preserve">    printf("Enter three different numbers: ");</w:t>
      </w: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 xml:space="preserve">    scanf("%lf %lf %lf", &amp;n1, &amp;n2, &amp;n3);</w:t>
      </w:r>
    </w:p>
    <w:p w:rsidR="007228BE" w:rsidRPr="00AD58FB" w:rsidRDefault="007228BE" w:rsidP="00AD58FB">
      <w:pPr>
        <w:spacing w:after="0" w:line="240" w:lineRule="auto"/>
        <w:ind w:firstLine="720"/>
        <w:rPr>
          <w:rFonts w:ascii="Bookman Old Style" w:hAnsi="Bookman Old Style"/>
        </w:rPr>
      </w:pP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 xml:space="preserve">    if( (n1&lt;n2 &amp;&amp; n1&gt;n3) || (n1&gt;n2 &amp;&amp; n1&lt;n3) )</w:t>
      </w: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 xml:space="preserve">        printf("%.2f is the largest number.", n1);</w:t>
      </w:r>
    </w:p>
    <w:p w:rsidR="007228BE" w:rsidRPr="00AD58FB" w:rsidRDefault="007228BE" w:rsidP="00AD58FB">
      <w:pPr>
        <w:spacing w:after="0" w:line="240" w:lineRule="auto"/>
        <w:ind w:firstLine="720"/>
        <w:rPr>
          <w:rFonts w:ascii="Bookman Old Style" w:hAnsi="Bookman Old Style"/>
        </w:rPr>
      </w:pP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 xml:space="preserve">    if( (n2&lt;n1 &amp;&amp; n2&gt;n3 ) || (n2&gt;n1 &amp;&amp; n2&lt;n3 ))</w:t>
      </w: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 xml:space="preserve">        printf("%.2f is the largest number.", n2);</w:t>
      </w:r>
    </w:p>
    <w:p w:rsidR="007228BE" w:rsidRPr="00AD58FB" w:rsidRDefault="007228BE" w:rsidP="00AD58FB">
      <w:pPr>
        <w:spacing w:after="0" w:line="240" w:lineRule="auto"/>
        <w:ind w:firstLine="720"/>
        <w:rPr>
          <w:rFonts w:ascii="Bookman Old Style" w:hAnsi="Bookman Old Style"/>
        </w:rPr>
      </w:pP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 xml:space="preserve">    if( (n3&lt;n1 &amp;&amp; n3&gt;n2 ) || (n3&gt;n1 &amp;&amp; n3&lt;n2 )))</w:t>
      </w: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 xml:space="preserve">        printf("%.2f is the largest number.", n3);</w:t>
      </w:r>
    </w:p>
    <w:p w:rsidR="007228BE" w:rsidRPr="00AD58FB" w:rsidRDefault="007228BE" w:rsidP="00AD58FB">
      <w:pPr>
        <w:spacing w:after="0" w:line="240" w:lineRule="auto"/>
        <w:ind w:firstLine="720"/>
        <w:rPr>
          <w:rFonts w:ascii="Bookman Old Style" w:hAnsi="Bookman Old Style"/>
        </w:rPr>
      </w:pP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 xml:space="preserve">    return 0;</w:t>
      </w:r>
    </w:p>
    <w:p w:rsidR="007228BE" w:rsidRPr="00AD58FB" w:rsidRDefault="007228BE" w:rsidP="00AD58FB">
      <w:pPr>
        <w:spacing w:after="0" w:line="240" w:lineRule="auto"/>
        <w:ind w:firstLine="720"/>
        <w:rPr>
          <w:rFonts w:ascii="Bookman Old Style" w:hAnsi="Bookman Old Style"/>
        </w:rPr>
      </w:pPr>
      <w:r w:rsidRPr="00AD58FB">
        <w:rPr>
          <w:rFonts w:ascii="Bookman Old Style" w:hAnsi="Bookman Old Style"/>
        </w:rPr>
        <w:t>}</w:t>
      </w:r>
    </w:p>
    <w:p w:rsidR="007228BE" w:rsidRPr="00AD58FB" w:rsidRDefault="007228BE" w:rsidP="00AD58FB">
      <w:pPr>
        <w:spacing w:after="0" w:line="240" w:lineRule="auto"/>
        <w:ind w:firstLine="720"/>
        <w:rPr>
          <w:rFonts w:ascii="Bookman Old Style" w:hAnsi="Bookman Old Style"/>
        </w:rPr>
      </w:pPr>
    </w:p>
    <w:p w:rsidR="00561921" w:rsidRDefault="00561921" w:rsidP="00AD58FB">
      <w:pPr>
        <w:spacing w:after="0" w:line="240" w:lineRule="auto"/>
        <w:ind w:firstLine="720"/>
        <w:rPr>
          <w:rFonts w:ascii="Bookman Old Style" w:hAnsi="Bookman Old Style"/>
        </w:rPr>
      </w:pPr>
    </w:p>
    <w:p w:rsidR="007323A4" w:rsidRDefault="007323A4" w:rsidP="00AD58FB">
      <w:pPr>
        <w:spacing w:after="0" w:line="240" w:lineRule="auto"/>
        <w:ind w:firstLine="720"/>
        <w:rPr>
          <w:rFonts w:ascii="Bookman Old Style" w:hAnsi="Bookman Old Style"/>
        </w:rPr>
      </w:pPr>
    </w:p>
    <w:p w:rsidR="007323A4" w:rsidRDefault="007323A4" w:rsidP="00AD58FB">
      <w:pPr>
        <w:spacing w:after="0" w:line="240" w:lineRule="auto"/>
        <w:ind w:firstLine="720"/>
        <w:rPr>
          <w:rFonts w:ascii="Bookman Old Style" w:hAnsi="Bookman Old Style"/>
        </w:rPr>
      </w:pPr>
    </w:p>
    <w:p w:rsidR="007323A4" w:rsidRDefault="007323A4" w:rsidP="00AD58FB">
      <w:pPr>
        <w:spacing w:after="0" w:line="240" w:lineRule="auto"/>
        <w:ind w:firstLine="720"/>
        <w:rPr>
          <w:rFonts w:ascii="Bookman Old Style" w:hAnsi="Bookman Old Style"/>
        </w:rPr>
      </w:pPr>
    </w:p>
    <w:p w:rsidR="007323A4" w:rsidRDefault="007323A4" w:rsidP="00AD58FB">
      <w:pPr>
        <w:spacing w:after="0" w:line="240" w:lineRule="auto"/>
        <w:ind w:firstLine="720"/>
        <w:rPr>
          <w:rFonts w:ascii="Bookman Old Style" w:hAnsi="Bookman Old Style"/>
        </w:rPr>
      </w:pPr>
    </w:p>
    <w:p w:rsidR="007323A4" w:rsidRPr="007323A4" w:rsidRDefault="007323A4" w:rsidP="00AD58FB">
      <w:pPr>
        <w:spacing w:after="0" w:line="240" w:lineRule="auto"/>
        <w:ind w:firstLine="720"/>
        <w:rPr>
          <w:rFonts w:ascii="Bookman Old Style" w:hAnsi="Bookman Old Style"/>
          <w:b/>
        </w:rPr>
      </w:pPr>
      <w:r w:rsidRPr="007323A4">
        <w:rPr>
          <w:rFonts w:ascii="Bookman Old Style" w:hAnsi="Bookman Old Style"/>
          <w:b/>
        </w:rPr>
        <w:t>Logic 2</w:t>
      </w:r>
    </w:p>
    <w:p w:rsidR="00D00244" w:rsidRDefault="00D00244" w:rsidP="00AD58FB">
      <w:pPr>
        <w:spacing w:after="0" w:line="240" w:lineRule="auto"/>
        <w:ind w:firstLine="720"/>
        <w:rPr>
          <w:rFonts w:ascii="Bookman Old Style" w:hAnsi="Bookman Old Style"/>
        </w:rPr>
      </w:pPr>
      <w:r w:rsidRPr="00AD58FB">
        <w:rPr>
          <w:rFonts w:ascii="Bookman Old Style" w:hAnsi="Bookman Old Style"/>
        </w:rPr>
        <w:t>#include &lt;stdio.h&gt;</w:t>
      </w:r>
    </w:p>
    <w:p w:rsidR="003A1647" w:rsidRPr="00AD58FB" w:rsidRDefault="003A1647" w:rsidP="003A1647">
      <w:pPr>
        <w:spacing w:after="0" w:line="240" w:lineRule="auto"/>
        <w:ind w:firstLine="720"/>
        <w:rPr>
          <w:rFonts w:ascii="Bookman Old Style" w:hAnsi="Bookman Old Style"/>
        </w:rPr>
      </w:pPr>
      <w:r>
        <w:rPr>
          <w:rFonts w:ascii="Bookman Old Style" w:hAnsi="Bookman Old Style"/>
        </w:rPr>
        <w:t>#include &lt;stdlib</w:t>
      </w:r>
      <w:r w:rsidRPr="00AD58FB">
        <w:rPr>
          <w:rFonts w:ascii="Bookman Old Style" w:hAnsi="Bookman Old Style"/>
        </w:rPr>
        <w:t>.h&gt;</w:t>
      </w:r>
    </w:p>
    <w:p w:rsidR="003A1647" w:rsidRPr="00AD58FB" w:rsidRDefault="003A1647" w:rsidP="00AD58FB">
      <w:pPr>
        <w:spacing w:after="0" w:line="240" w:lineRule="auto"/>
        <w:ind w:firstLine="720"/>
        <w:rPr>
          <w:rFonts w:ascii="Bookman Old Style" w:hAnsi="Bookman Old Style"/>
        </w:rPr>
      </w:pP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int main(</w:t>
      </w:r>
      <w:r w:rsidR="003A1647">
        <w:rPr>
          <w:rFonts w:ascii="Bookman Old Style" w:hAnsi="Bookman Old Style"/>
        </w:rPr>
        <w:t>int argc,char *argv[]</w:t>
      </w:r>
      <w:r w:rsidRPr="00AD58FB">
        <w:rPr>
          <w:rFonts w:ascii="Bookman Old Style" w:hAnsi="Bookman Old Style"/>
        </w:rPr>
        <w:t>)</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int a,b,c,lar,seclar;</w:t>
      </w:r>
    </w:p>
    <w:p w:rsidR="00D00244" w:rsidRDefault="003A1647" w:rsidP="00AD58FB">
      <w:pPr>
        <w:spacing w:after="0" w:line="240" w:lineRule="auto"/>
        <w:ind w:firstLine="720"/>
        <w:rPr>
          <w:rFonts w:ascii="Bookman Old Style" w:hAnsi="Bookman Old Style"/>
        </w:rPr>
      </w:pPr>
      <w:r>
        <w:rPr>
          <w:rFonts w:ascii="Bookman Old Style" w:hAnsi="Bookman Old Style"/>
        </w:rPr>
        <w:t>//</w:t>
      </w:r>
      <w:r w:rsidR="00D00244" w:rsidRPr="00AD58FB">
        <w:rPr>
          <w:rFonts w:ascii="Bookman Old Style" w:hAnsi="Bookman Old Style"/>
        </w:rPr>
        <w:t xml:space="preserve">    scanf("%d%d%d",&amp;a,&amp;b,&amp;c);</w:t>
      </w:r>
    </w:p>
    <w:p w:rsidR="003A1647" w:rsidRPr="00AD58FB" w:rsidRDefault="003A1647" w:rsidP="00AD58FB">
      <w:pPr>
        <w:spacing w:after="0" w:line="240" w:lineRule="auto"/>
        <w:ind w:firstLine="720"/>
        <w:rPr>
          <w:rFonts w:ascii="Bookman Old Style" w:hAnsi="Bookman Old Style"/>
        </w:rPr>
      </w:pPr>
      <w:r>
        <w:rPr>
          <w:rFonts w:ascii="Bookman Old Style" w:hAnsi="Bookman Old Style"/>
        </w:rPr>
        <w:t>a=atoi(argv[1]);</w:t>
      </w:r>
    </w:p>
    <w:p w:rsidR="00D00244" w:rsidRPr="00AD58FB" w:rsidRDefault="00D00244" w:rsidP="00AD58FB">
      <w:pPr>
        <w:spacing w:after="0" w:line="240" w:lineRule="auto"/>
        <w:ind w:firstLine="720"/>
        <w:rPr>
          <w:rFonts w:ascii="Bookman Old Style" w:hAnsi="Bookman Old Style"/>
        </w:rPr>
      </w:pP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if(a&gt;b)</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if(a&gt;c)</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lar=a;</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else</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seclar=a;</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w:t>
      </w:r>
    </w:p>
    <w:p w:rsidR="00D00244" w:rsidRPr="00AD58FB" w:rsidRDefault="00D00244" w:rsidP="00AD58FB">
      <w:pPr>
        <w:spacing w:after="0" w:line="240" w:lineRule="auto"/>
        <w:ind w:firstLine="720"/>
        <w:rPr>
          <w:rFonts w:ascii="Bookman Old Style" w:hAnsi="Bookman Old Style"/>
        </w:rPr>
      </w:pP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if(b&gt;c)</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if(b&gt;a)</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lar=a;</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else</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seclar=b;</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if(c&gt;a)</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if(c&gt;b)</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lastRenderedPageBreak/>
        <w:t xml:space="preserve">            lar=c;</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else</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seclar=c;</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w:t>
      </w:r>
    </w:p>
    <w:p w:rsidR="00D00244" w:rsidRPr="00AD58FB" w:rsidRDefault="00D00244" w:rsidP="00AD58FB">
      <w:pPr>
        <w:spacing w:after="0" w:line="240" w:lineRule="auto"/>
        <w:ind w:firstLine="720"/>
        <w:rPr>
          <w:rFonts w:ascii="Bookman Old Style" w:hAnsi="Bookman Old Style"/>
        </w:rPr>
      </w:pPr>
      <w:r w:rsidRPr="00AD58FB">
        <w:rPr>
          <w:rFonts w:ascii="Bookman Old Style" w:hAnsi="Bookman Old Style"/>
        </w:rPr>
        <w:t xml:space="preserve">    printf("second largest number :%d",seclar);</w:t>
      </w:r>
    </w:p>
    <w:p w:rsidR="00D00244" w:rsidRPr="00AD58FB" w:rsidRDefault="00D00244" w:rsidP="00AD58FB">
      <w:pPr>
        <w:spacing w:after="0" w:line="240" w:lineRule="auto"/>
        <w:ind w:firstLine="720"/>
        <w:rPr>
          <w:rFonts w:ascii="Bookman Old Style" w:hAnsi="Bookman Old Style"/>
        </w:rPr>
      </w:pPr>
    </w:p>
    <w:p w:rsidR="0051180D" w:rsidRPr="00AD58FB" w:rsidRDefault="00D00244" w:rsidP="00AD58FB">
      <w:pPr>
        <w:spacing w:after="0" w:line="240" w:lineRule="auto"/>
        <w:ind w:firstLine="720"/>
        <w:rPr>
          <w:rFonts w:ascii="Bookman Old Style" w:hAnsi="Bookman Old Style"/>
        </w:rPr>
      </w:pPr>
      <w:r w:rsidRPr="00AD58FB">
        <w:rPr>
          <w:rFonts w:ascii="Bookman Old Style" w:hAnsi="Bookman Old Style"/>
        </w:rPr>
        <w:t>}</w:t>
      </w:r>
    </w:p>
    <w:p w:rsidR="0051180D" w:rsidRPr="00AD58FB" w:rsidRDefault="0051180D" w:rsidP="00AD58FB">
      <w:pPr>
        <w:spacing w:after="0" w:line="240" w:lineRule="auto"/>
        <w:ind w:firstLine="720"/>
        <w:rPr>
          <w:rFonts w:ascii="Bookman Old Style" w:hAnsi="Bookman Old Style"/>
        </w:rPr>
      </w:pPr>
    </w:p>
    <w:p w:rsidR="0051180D" w:rsidRPr="007323A4" w:rsidRDefault="0051180D" w:rsidP="007323A4">
      <w:pPr>
        <w:pStyle w:val="ListParagraph"/>
        <w:numPr>
          <w:ilvl w:val="0"/>
          <w:numId w:val="26"/>
        </w:numPr>
        <w:spacing w:after="0" w:line="240" w:lineRule="auto"/>
        <w:rPr>
          <w:rFonts w:ascii="Bookman Old Style" w:hAnsi="Bookman Old Style"/>
          <w:b/>
          <w:bCs/>
        </w:rPr>
      </w:pPr>
      <w:r w:rsidRPr="007323A4">
        <w:rPr>
          <w:rFonts w:ascii="Bookman Old Style" w:hAnsi="Bookman Old Style"/>
          <w:b/>
          <w:bCs/>
        </w:rPr>
        <w:t>Write a C program to swap two numbers</w:t>
      </w:r>
      <w:r w:rsidR="007323A4" w:rsidRPr="007323A4">
        <w:rPr>
          <w:rFonts w:ascii="Bookman Old Style" w:hAnsi="Bookman Old Style"/>
          <w:b/>
          <w:bCs/>
        </w:rPr>
        <w:t xml:space="preserve"> </w:t>
      </w:r>
      <w:r w:rsidRPr="007323A4">
        <w:rPr>
          <w:rFonts w:ascii="Bookman Old Style" w:hAnsi="Bookman Old Style"/>
          <w:b/>
          <w:bCs/>
        </w:rPr>
        <w:t>without using a temporary variable.</w:t>
      </w:r>
    </w:p>
    <w:p w:rsidR="0051180D" w:rsidRPr="00540AF7" w:rsidRDefault="0051180D" w:rsidP="0051180D">
      <w:pPr>
        <w:spacing w:after="0" w:line="240" w:lineRule="auto"/>
        <w:rPr>
          <w:rFonts w:ascii="Bookman Old Style" w:hAnsi="Bookman Old Style"/>
          <w:bCs/>
        </w:rPr>
      </w:pPr>
      <w:r w:rsidRPr="00540AF7">
        <w:rPr>
          <w:rFonts w:ascii="Bookman Old Style" w:hAnsi="Bookman Old Style"/>
          <w:bCs/>
        </w:rPr>
        <w:t>#include&lt;stdio.h&gt;</w:t>
      </w:r>
    </w:p>
    <w:p w:rsidR="0051180D" w:rsidRPr="00540AF7" w:rsidRDefault="0051180D" w:rsidP="0051180D">
      <w:pPr>
        <w:spacing w:after="0" w:line="240" w:lineRule="auto"/>
        <w:rPr>
          <w:rFonts w:ascii="Bookman Old Style" w:hAnsi="Bookman Old Style"/>
          <w:bCs/>
        </w:rPr>
      </w:pPr>
      <w:r w:rsidRPr="00540AF7">
        <w:rPr>
          <w:rFonts w:ascii="Bookman Old Style" w:hAnsi="Bookman Old Style"/>
          <w:bCs/>
        </w:rPr>
        <w:t>#include&lt;conio.h&gt;</w:t>
      </w:r>
    </w:p>
    <w:p w:rsidR="0051180D" w:rsidRPr="00540AF7" w:rsidRDefault="0051180D" w:rsidP="0051180D">
      <w:pPr>
        <w:spacing w:after="0" w:line="240" w:lineRule="auto"/>
        <w:rPr>
          <w:rFonts w:ascii="Bookman Old Style" w:hAnsi="Bookman Old Style"/>
          <w:bCs/>
        </w:rPr>
      </w:pPr>
      <w:r w:rsidRPr="00540AF7">
        <w:rPr>
          <w:rFonts w:ascii="Bookman Old Style" w:hAnsi="Bookman Old Style"/>
          <w:bCs/>
        </w:rPr>
        <w:t>void main()</w:t>
      </w:r>
    </w:p>
    <w:p w:rsidR="0051180D" w:rsidRPr="00540AF7" w:rsidRDefault="0051180D" w:rsidP="0051180D">
      <w:pPr>
        <w:spacing w:after="0" w:line="240" w:lineRule="auto"/>
        <w:rPr>
          <w:rFonts w:ascii="Bookman Old Style" w:hAnsi="Bookman Old Style"/>
          <w:bCs/>
        </w:rPr>
      </w:pPr>
      <w:r w:rsidRPr="00540AF7">
        <w:rPr>
          <w:rFonts w:ascii="Bookman Old Style" w:hAnsi="Bookman Old Style"/>
          <w:bCs/>
        </w:rPr>
        <w:t>{</w:t>
      </w:r>
    </w:p>
    <w:p w:rsidR="0051180D" w:rsidRPr="00540AF7" w:rsidRDefault="0051180D" w:rsidP="0051180D">
      <w:pPr>
        <w:spacing w:after="0" w:line="240" w:lineRule="auto"/>
        <w:rPr>
          <w:rFonts w:ascii="Bookman Old Style" w:hAnsi="Bookman Old Style"/>
          <w:bCs/>
        </w:rPr>
      </w:pPr>
      <w:r>
        <w:rPr>
          <w:rFonts w:ascii="Bookman Old Style" w:hAnsi="Bookman Old Style"/>
          <w:bCs/>
        </w:rPr>
        <w:tab/>
        <w:t>int</w:t>
      </w:r>
      <w:r w:rsidR="007A1DAE">
        <w:rPr>
          <w:rFonts w:ascii="Bookman Old Style" w:hAnsi="Bookman Old Style"/>
          <w:bCs/>
        </w:rPr>
        <w:t xml:space="preserve"> </w:t>
      </w:r>
      <w:r>
        <w:rPr>
          <w:rFonts w:ascii="Bookman Old Style" w:hAnsi="Bookman Old Style"/>
          <w:bCs/>
        </w:rPr>
        <w:t>a,b</w:t>
      </w:r>
      <w:r w:rsidRPr="00540AF7">
        <w:rPr>
          <w:rFonts w:ascii="Bookman Old Style" w:hAnsi="Bookman Old Style"/>
          <w:bCs/>
        </w:rPr>
        <w:t>;</w:t>
      </w:r>
    </w:p>
    <w:p w:rsidR="0051180D" w:rsidRPr="00540AF7" w:rsidRDefault="0051180D" w:rsidP="0051180D">
      <w:pPr>
        <w:spacing w:after="0" w:line="240" w:lineRule="auto"/>
        <w:rPr>
          <w:rFonts w:ascii="Bookman Old Style" w:hAnsi="Bookman Old Style"/>
          <w:bCs/>
        </w:rPr>
      </w:pPr>
      <w:r w:rsidRPr="00540AF7">
        <w:rPr>
          <w:rFonts w:ascii="Bookman Old Style" w:hAnsi="Bookman Old Style"/>
          <w:bCs/>
        </w:rPr>
        <w:tab/>
      </w:r>
      <w:r w:rsidR="00C72952">
        <w:rPr>
          <w:rFonts w:ascii="Bookman Old Style" w:hAnsi="Bookman Old Style"/>
          <w:bCs/>
        </w:rPr>
        <w:t xml:space="preserve"> </w:t>
      </w:r>
    </w:p>
    <w:p w:rsidR="0051180D" w:rsidRPr="00540AF7" w:rsidRDefault="0051180D" w:rsidP="0051180D">
      <w:pPr>
        <w:spacing w:after="0" w:line="240" w:lineRule="auto"/>
        <w:rPr>
          <w:rFonts w:ascii="Bookman Old Style" w:hAnsi="Bookman Old Style"/>
          <w:bCs/>
        </w:rPr>
      </w:pPr>
      <w:r w:rsidRPr="00540AF7">
        <w:rPr>
          <w:rFonts w:ascii="Bookman Old Style" w:hAnsi="Bookman Old Style"/>
          <w:bCs/>
        </w:rPr>
        <w:tab/>
        <w:t>printf("Enter t</w:t>
      </w:r>
      <w:r>
        <w:rPr>
          <w:rFonts w:ascii="Bookman Old Style" w:hAnsi="Bookman Old Style"/>
          <w:bCs/>
        </w:rPr>
        <w:t>wo</w:t>
      </w:r>
      <w:r w:rsidR="007A1DAE">
        <w:rPr>
          <w:rFonts w:ascii="Bookman Old Style" w:hAnsi="Bookman Old Style"/>
          <w:bCs/>
        </w:rPr>
        <w:t xml:space="preserve"> </w:t>
      </w:r>
      <w:r>
        <w:rPr>
          <w:rFonts w:ascii="Bookman Old Style" w:hAnsi="Bookman Old Style"/>
          <w:bCs/>
        </w:rPr>
        <w:t>numbers to be swapped</w:t>
      </w:r>
      <w:r w:rsidRPr="00540AF7">
        <w:rPr>
          <w:rFonts w:ascii="Bookman Old Style" w:hAnsi="Bookman Old Style"/>
          <w:bCs/>
        </w:rPr>
        <w:t>\n");</w:t>
      </w:r>
    </w:p>
    <w:p w:rsidR="0051180D" w:rsidRDefault="0051180D" w:rsidP="0051180D">
      <w:pPr>
        <w:spacing w:after="0" w:line="240" w:lineRule="auto"/>
        <w:rPr>
          <w:rFonts w:ascii="Bookman Old Style" w:hAnsi="Bookman Old Style"/>
          <w:bCs/>
        </w:rPr>
      </w:pPr>
      <w:r w:rsidRPr="00540AF7">
        <w:rPr>
          <w:rFonts w:ascii="Bookman Old Style" w:hAnsi="Bookman Old Style"/>
          <w:bCs/>
        </w:rPr>
        <w:tab/>
        <w:t>scanf("%d%d",&amp;a,&amp;b);</w:t>
      </w:r>
    </w:p>
    <w:p w:rsidR="0051180D" w:rsidRDefault="0051180D" w:rsidP="0051180D">
      <w:pPr>
        <w:spacing w:after="0" w:line="240" w:lineRule="auto"/>
        <w:rPr>
          <w:rFonts w:ascii="Bookman Old Style" w:hAnsi="Bookman Old Style"/>
          <w:bCs/>
        </w:rPr>
      </w:pPr>
      <w:r>
        <w:rPr>
          <w:rFonts w:ascii="Bookman Old Style" w:hAnsi="Bookman Old Style"/>
          <w:bCs/>
        </w:rPr>
        <w:tab/>
      </w:r>
      <w:r w:rsidRPr="00540AF7">
        <w:rPr>
          <w:rFonts w:ascii="Bookman Old Style" w:hAnsi="Bookman Old Style"/>
          <w:bCs/>
        </w:rPr>
        <w:t>printf("\n</w:t>
      </w:r>
      <w:r>
        <w:rPr>
          <w:rFonts w:ascii="Bookman Old Style" w:hAnsi="Bookman Old Style"/>
          <w:bCs/>
        </w:rPr>
        <w:t>Before swapping a: %d</w:t>
      </w:r>
      <w:r w:rsidRPr="00540AF7">
        <w:rPr>
          <w:rFonts w:ascii="Bookman Old Style" w:hAnsi="Bookman Old Style"/>
          <w:bCs/>
        </w:rPr>
        <w:t xml:space="preserve"> and </w:t>
      </w:r>
      <w:r>
        <w:rPr>
          <w:rFonts w:ascii="Bookman Old Style" w:hAnsi="Bookman Old Style"/>
          <w:bCs/>
        </w:rPr>
        <w:t>b:</w:t>
      </w:r>
      <w:r w:rsidRPr="00540AF7">
        <w:rPr>
          <w:rFonts w:ascii="Bookman Old Style" w:hAnsi="Bookman Old Style"/>
          <w:bCs/>
        </w:rPr>
        <w:t>%d</w:t>
      </w:r>
      <w:r>
        <w:rPr>
          <w:rFonts w:ascii="Bookman Old Style" w:hAnsi="Bookman Old Style"/>
          <w:bCs/>
        </w:rPr>
        <w:t>", a, b</w:t>
      </w:r>
      <w:r w:rsidRPr="00540AF7">
        <w:rPr>
          <w:rFonts w:ascii="Bookman Old Style" w:hAnsi="Bookman Old Style"/>
          <w:bCs/>
        </w:rPr>
        <w:t>);</w:t>
      </w:r>
    </w:p>
    <w:p w:rsidR="0051180D" w:rsidRDefault="0051180D" w:rsidP="0051180D">
      <w:pPr>
        <w:spacing w:after="0" w:line="240" w:lineRule="auto"/>
        <w:rPr>
          <w:rFonts w:ascii="Bookman Old Style" w:hAnsi="Bookman Old Style"/>
          <w:bCs/>
        </w:rPr>
      </w:pPr>
      <w:r>
        <w:rPr>
          <w:rFonts w:ascii="Bookman Old Style" w:hAnsi="Bookman Old Style"/>
          <w:bCs/>
        </w:rPr>
        <w:tab/>
        <w:t>a=a+b;</w:t>
      </w:r>
    </w:p>
    <w:p w:rsidR="0051180D" w:rsidRDefault="0051180D" w:rsidP="0051180D">
      <w:pPr>
        <w:spacing w:after="0" w:line="240" w:lineRule="auto"/>
        <w:rPr>
          <w:rFonts w:ascii="Bookman Old Style" w:hAnsi="Bookman Old Style"/>
          <w:bCs/>
        </w:rPr>
      </w:pPr>
      <w:r>
        <w:rPr>
          <w:rFonts w:ascii="Bookman Old Style" w:hAnsi="Bookman Old Style"/>
          <w:bCs/>
        </w:rPr>
        <w:tab/>
        <w:t>b=a-b;</w:t>
      </w:r>
    </w:p>
    <w:p w:rsidR="0051180D" w:rsidRDefault="0051180D" w:rsidP="0051180D">
      <w:pPr>
        <w:spacing w:after="0" w:line="240" w:lineRule="auto"/>
        <w:rPr>
          <w:rFonts w:ascii="Bookman Old Style" w:hAnsi="Bookman Old Style"/>
          <w:bCs/>
        </w:rPr>
      </w:pPr>
      <w:r>
        <w:rPr>
          <w:rFonts w:ascii="Bookman Old Style" w:hAnsi="Bookman Old Style"/>
          <w:bCs/>
        </w:rPr>
        <w:tab/>
        <w:t>a=a-b;</w:t>
      </w:r>
    </w:p>
    <w:p w:rsidR="0051180D" w:rsidRDefault="0051180D" w:rsidP="0051180D">
      <w:pPr>
        <w:spacing w:after="0" w:line="240" w:lineRule="auto"/>
        <w:rPr>
          <w:rFonts w:ascii="Bookman Old Style" w:hAnsi="Bookman Old Style"/>
          <w:bCs/>
        </w:rPr>
      </w:pPr>
      <w:r>
        <w:rPr>
          <w:rFonts w:ascii="Bookman Old Style" w:hAnsi="Bookman Old Style"/>
          <w:bCs/>
        </w:rPr>
        <w:tab/>
      </w:r>
      <w:r w:rsidRPr="00540AF7">
        <w:rPr>
          <w:rFonts w:ascii="Bookman Old Style" w:hAnsi="Bookman Old Style"/>
          <w:bCs/>
        </w:rPr>
        <w:t>printf("\n</w:t>
      </w:r>
      <w:r>
        <w:rPr>
          <w:rFonts w:ascii="Bookman Old Style" w:hAnsi="Bookman Old Style"/>
          <w:bCs/>
        </w:rPr>
        <w:t>After swapping a: %d</w:t>
      </w:r>
      <w:r w:rsidRPr="00540AF7">
        <w:rPr>
          <w:rFonts w:ascii="Bookman Old Style" w:hAnsi="Bookman Old Style"/>
          <w:bCs/>
        </w:rPr>
        <w:t xml:space="preserve"> and </w:t>
      </w:r>
      <w:r>
        <w:rPr>
          <w:rFonts w:ascii="Bookman Old Style" w:hAnsi="Bookman Old Style"/>
          <w:bCs/>
        </w:rPr>
        <w:t>b:</w:t>
      </w:r>
      <w:r w:rsidRPr="00540AF7">
        <w:rPr>
          <w:rFonts w:ascii="Bookman Old Style" w:hAnsi="Bookman Old Style"/>
          <w:bCs/>
        </w:rPr>
        <w:t>%d</w:t>
      </w:r>
      <w:r>
        <w:rPr>
          <w:rFonts w:ascii="Bookman Old Style" w:hAnsi="Bookman Old Style"/>
          <w:bCs/>
        </w:rPr>
        <w:t>", a, b</w:t>
      </w:r>
      <w:r w:rsidRPr="00540AF7">
        <w:rPr>
          <w:rFonts w:ascii="Bookman Old Style" w:hAnsi="Bookman Old Style"/>
          <w:bCs/>
        </w:rPr>
        <w:t>);</w:t>
      </w:r>
    </w:p>
    <w:p w:rsidR="0051180D" w:rsidRPr="00540AF7" w:rsidRDefault="0051180D" w:rsidP="0051180D">
      <w:pPr>
        <w:spacing w:after="0" w:line="240" w:lineRule="auto"/>
        <w:rPr>
          <w:rFonts w:ascii="Bookman Old Style" w:hAnsi="Bookman Old Style"/>
          <w:bCs/>
        </w:rPr>
      </w:pPr>
      <w:r w:rsidRPr="00540AF7">
        <w:rPr>
          <w:rFonts w:ascii="Bookman Old Style" w:hAnsi="Bookman Old Style"/>
          <w:bCs/>
        </w:rPr>
        <w:tab/>
        <w:t>getch();</w:t>
      </w:r>
    </w:p>
    <w:p w:rsidR="0051180D" w:rsidRDefault="0051180D" w:rsidP="0051180D">
      <w:pPr>
        <w:spacing w:after="0" w:line="240" w:lineRule="auto"/>
        <w:rPr>
          <w:rFonts w:ascii="Bookman Old Style" w:hAnsi="Bookman Old Style"/>
          <w:bCs/>
        </w:rPr>
      </w:pPr>
      <w:r w:rsidRPr="00540AF7">
        <w:rPr>
          <w:rFonts w:ascii="Bookman Old Style" w:hAnsi="Bookman Old Style"/>
          <w:bCs/>
        </w:rPr>
        <w:t>}</w:t>
      </w:r>
    </w:p>
    <w:p w:rsidR="0051180D" w:rsidRDefault="0051180D" w:rsidP="0051180D">
      <w:pPr>
        <w:spacing w:after="0" w:line="240" w:lineRule="auto"/>
        <w:rPr>
          <w:rFonts w:ascii="Bookman Old Style" w:hAnsi="Bookman Old Style"/>
          <w:bCs/>
        </w:rPr>
      </w:pPr>
      <w:r>
        <w:rPr>
          <w:rFonts w:ascii="Bookman Old Style" w:hAnsi="Bookman Old Style"/>
          <w:bCs/>
        </w:rPr>
        <w:t>OUTPUT:</w:t>
      </w:r>
    </w:p>
    <w:p w:rsidR="0051180D" w:rsidRDefault="0051180D" w:rsidP="0051180D">
      <w:pPr>
        <w:spacing w:after="0" w:line="240" w:lineRule="auto"/>
        <w:rPr>
          <w:rFonts w:ascii="Bookman Old Style" w:hAnsi="Bookman Old Style"/>
          <w:bCs/>
        </w:rPr>
      </w:pPr>
      <w:r w:rsidRPr="00540AF7">
        <w:rPr>
          <w:rFonts w:ascii="Bookman Old Style" w:hAnsi="Bookman Old Style"/>
          <w:bCs/>
        </w:rPr>
        <w:t>Enter t</w:t>
      </w:r>
      <w:r>
        <w:rPr>
          <w:rFonts w:ascii="Bookman Old Style" w:hAnsi="Bookman Old Style"/>
          <w:bCs/>
        </w:rPr>
        <w:t>wonumbers to be swapped</w:t>
      </w:r>
    </w:p>
    <w:p w:rsidR="0051180D" w:rsidRPr="005166F4" w:rsidRDefault="0051180D" w:rsidP="0051180D">
      <w:pPr>
        <w:pStyle w:val="ListParagraph"/>
        <w:numPr>
          <w:ilvl w:val="0"/>
          <w:numId w:val="23"/>
        </w:numPr>
        <w:spacing w:after="0" w:line="240" w:lineRule="auto"/>
        <w:rPr>
          <w:rFonts w:ascii="Bookman Old Style" w:hAnsi="Bookman Old Style"/>
          <w:bCs/>
        </w:rPr>
      </w:pPr>
      <w:r w:rsidRPr="005166F4">
        <w:rPr>
          <w:rFonts w:ascii="Bookman Old Style" w:hAnsi="Bookman Old Style"/>
          <w:bCs/>
        </w:rPr>
        <w:t>5</w:t>
      </w:r>
    </w:p>
    <w:p w:rsidR="0051180D" w:rsidRDefault="0051180D" w:rsidP="0051180D">
      <w:pPr>
        <w:spacing w:after="0" w:line="240" w:lineRule="auto"/>
        <w:rPr>
          <w:rFonts w:ascii="Bookman Old Style" w:hAnsi="Bookman Old Style"/>
          <w:bCs/>
        </w:rPr>
      </w:pPr>
      <w:r>
        <w:rPr>
          <w:rFonts w:ascii="Bookman Old Style" w:hAnsi="Bookman Old Style"/>
          <w:bCs/>
        </w:rPr>
        <w:t>Before swapping a: 3</w:t>
      </w:r>
      <w:r w:rsidRPr="00540AF7">
        <w:rPr>
          <w:rFonts w:ascii="Bookman Old Style" w:hAnsi="Bookman Old Style"/>
          <w:bCs/>
        </w:rPr>
        <w:t xml:space="preserve"> and </w:t>
      </w:r>
      <w:r>
        <w:rPr>
          <w:rFonts w:ascii="Bookman Old Style" w:hAnsi="Bookman Old Style"/>
          <w:bCs/>
        </w:rPr>
        <w:t>b:5</w:t>
      </w:r>
    </w:p>
    <w:p w:rsidR="0051180D" w:rsidRPr="005166F4" w:rsidRDefault="0051180D" w:rsidP="0051180D">
      <w:pPr>
        <w:spacing w:after="0" w:line="240" w:lineRule="auto"/>
        <w:rPr>
          <w:rFonts w:ascii="Bookman Old Style" w:hAnsi="Bookman Old Style"/>
          <w:bCs/>
        </w:rPr>
      </w:pPr>
      <w:r>
        <w:rPr>
          <w:rFonts w:ascii="Bookman Old Style" w:hAnsi="Bookman Old Style"/>
          <w:bCs/>
        </w:rPr>
        <w:t>After swapping a: 5</w:t>
      </w:r>
      <w:r w:rsidRPr="00540AF7">
        <w:rPr>
          <w:rFonts w:ascii="Bookman Old Style" w:hAnsi="Bookman Old Style"/>
          <w:bCs/>
        </w:rPr>
        <w:t xml:space="preserve"> and </w:t>
      </w:r>
      <w:r>
        <w:rPr>
          <w:rFonts w:ascii="Bookman Old Style" w:hAnsi="Bookman Old Style"/>
          <w:bCs/>
        </w:rPr>
        <w:t>b:3</w:t>
      </w:r>
    </w:p>
    <w:p w:rsidR="0051180D" w:rsidRDefault="0051180D" w:rsidP="0051180D"/>
    <w:p w:rsidR="0051180D" w:rsidRDefault="0051180D" w:rsidP="007A1DAE">
      <w:pPr>
        <w:tabs>
          <w:tab w:val="left" w:pos="1881"/>
        </w:tabs>
      </w:pPr>
      <w:r>
        <w:tab/>
      </w:r>
    </w:p>
    <w:p w:rsidR="0051180D" w:rsidRPr="007323A4" w:rsidRDefault="0051180D" w:rsidP="007323A4">
      <w:pPr>
        <w:pStyle w:val="ListParagraph"/>
        <w:numPr>
          <w:ilvl w:val="0"/>
          <w:numId w:val="26"/>
        </w:numPr>
        <w:tabs>
          <w:tab w:val="left" w:pos="1881"/>
        </w:tabs>
        <w:rPr>
          <w:b/>
        </w:rPr>
      </w:pPr>
      <w:r w:rsidRPr="007323A4">
        <w:rPr>
          <w:b/>
        </w:rPr>
        <w:t>Area of circle</w:t>
      </w:r>
    </w:p>
    <w:p w:rsidR="007A1DAE" w:rsidRDefault="007A1DAE" w:rsidP="007A1DAE">
      <w:pPr>
        <w:spacing w:after="0" w:line="240" w:lineRule="auto"/>
        <w:rPr>
          <w:rFonts w:ascii="Bookman Old Style" w:hAnsi="Bookman Old Style"/>
          <w:bCs/>
        </w:rPr>
      </w:pPr>
      <w:r w:rsidRPr="00540AF7">
        <w:rPr>
          <w:rFonts w:ascii="Bookman Old Style" w:hAnsi="Bookman Old Style"/>
          <w:bCs/>
        </w:rPr>
        <w:t>#include&lt;stdio.h&gt;</w:t>
      </w:r>
    </w:p>
    <w:p w:rsidR="007A1DAE" w:rsidRPr="00540AF7" w:rsidRDefault="007A1DAE" w:rsidP="007A1DAE">
      <w:pPr>
        <w:spacing w:after="0" w:line="240" w:lineRule="auto"/>
        <w:rPr>
          <w:rFonts w:ascii="Bookman Old Style" w:hAnsi="Bookman Old Style"/>
          <w:bCs/>
        </w:rPr>
      </w:pPr>
      <w:r>
        <w:rPr>
          <w:rFonts w:ascii="Bookman Old Style" w:hAnsi="Bookman Old Style"/>
          <w:bCs/>
        </w:rPr>
        <w:t>#define PI 3.14</w:t>
      </w:r>
    </w:p>
    <w:p w:rsidR="007A1DAE" w:rsidRPr="00540AF7" w:rsidRDefault="007A1DAE" w:rsidP="007A1DAE">
      <w:pPr>
        <w:spacing w:after="0" w:line="240" w:lineRule="auto"/>
        <w:rPr>
          <w:rFonts w:ascii="Bookman Old Style" w:hAnsi="Bookman Old Style"/>
          <w:bCs/>
        </w:rPr>
      </w:pPr>
      <w:r w:rsidRPr="00540AF7">
        <w:rPr>
          <w:rFonts w:ascii="Bookman Old Style" w:hAnsi="Bookman Old Style"/>
          <w:bCs/>
        </w:rPr>
        <w:t>void main()</w:t>
      </w:r>
    </w:p>
    <w:p w:rsidR="007A1DAE" w:rsidRDefault="007A1DAE" w:rsidP="007A1DAE">
      <w:pPr>
        <w:tabs>
          <w:tab w:val="left" w:pos="815"/>
        </w:tabs>
        <w:spacing w:after="0" w:line="240" w:lineRule="auto"/>
        <w:rPr>
          <w:rFonts w:ascii="Bookman Old Style" w:hAnsi="Bookman Old Style"/>
          <w:bCs/>
        </w:rPr>
      </w:pPr>
      <w:r w:rsidRPr="00540AF7">
        <w:rPr>
          <w:rFonts w:ascii="Bookman Old Style" w:hAnsi="Bookman Old Style"/>
          <w:bCs/>
        </w:rPr>
        <w:t>{</w:t>
      </w:r>
    </w:p>
    <w:p w:rsidR="007A1DAE" w:rsidRDefault="007A1DAE" w:rsidP="007A1DAE">
      <w:pPr>
        <w:spacing w:after="0" w:line="240" w:lineRule="auto"/>
        <w:rPr>
          <w:rFonts w:ascii="Bookman Old Style" w:hAnsi="Bookman Old Style"/>
          <w:bCs/>
        </w:rPr>
      </w:pPr>
      <w:r>
        <w:rPr>
          <w:rFonts w:ascii="Bookman Old Style" w:hAnsi="Bookman Old Style"/>
          <w:bCs/>
        </w:rPr>
        <w:tab/>
        <w:t>float A,r;</w:t>
      </w:r>
    </w:p>
    <w:p w:rsidR="007A1DAE" w:rsidRDefault="007A1DAE" w:rsidP="007A1DAE">
      <w:pPr>
        <w:spacing w:after="0" w:line="240" w:lineRule="auto"/>
        <w:ind w:firstLine="720"/>
        <w:rPr>
          <w:rFonts w:ascii="Bookman Old Style" w:hAnsi="Bookman Old Style"/>
          <w:bCs/>
        </w:rPr>
      </w:pPr>
      <w:r>
        <w:rPr>
          <w:rFonts w:ascii="Bookman Old Style" w:hAnsi="Bookman Old Style"/>
          <w:bCs/>
        </w:rPr>
        <w:t>scanf(“%f”, &amp;r);</w:t>
      </w:r>
      <w:r>
        <w:rPr>
          <w:rFonts w:ascii="Bookman Old Style" w:hAnsi="Bookman Old Style"/>
          <w:bCs/>
        </w:rPr>
        <w:tab/>
      </w:r>
    </w:p>
    <w:p w:rsidR="007A1DAE" w:rsidRDefault="007A1DAE" w:rsidP="007A1DAE">
      <w:pPr>
        <w:spacing w:after="0" w:line="240" w:lineRule="auto"/>
        <w:rPr>
          <w:rFonts w:ascii="Bookman Old Style" w:hAnsi="Bookman Old Style"/>
          <w:bCs/>
        </w:rPr>
      </w:pPr>
      <w:r>
        <w:rPr>
          <w:rFonts w:ascii="Bookman Old Style" w:hAnsi="Bookman Old Style"/>
          <w:bCs/>
        </w:rPr>
        <w:tab/>
        <w:t>A=PI*r*r;</w:t>
      </w:r>
    </w:p>
    <w:p w:rsidR="007A1DAE" w:rsidRDefault="007A1DAE" w:rsidP="007A1DAE">
      <w:pPr>
        <w:spacing w:after="0" w:line="240" w:lineRule="auto"/>
        <w:rPr>
          <w:rFonts w:ascii="Bookman Old Style" w:hAnsi="Bookman Old Style"/>
          <w:bCs/>
        </w:rPr>
      </w:pPr>
      <w:r>
        <w:rPr>
          <w:rFonts w:ascii="Bookman Old Style" w:hAnsi="Bookman Old Style"/>
          <w:bCs/>
        </w:rPr>
        <w:tab/>
        <w:t>printf("%f”, A);</w:t>
      </w:r>
    </w:p>
    <w:p w:rsidR="007A1DAE" w:rsidRDefault="007A1DAE" w:rsidP="007A1DAE">
      <w:pPr>
        <w:spacing w:after="0" w:line="240" w:lineRule="auto"/>
        <w:rPr>
          <w:rFonts w:ascii="Bookman Old Style" w:hAnsi="Bookman Old Style"/>
          <w:bCs/>
        </w:rPr>
      </w:pPr>
      <w:r w:rsidRPr="00540AF7">
        <w:rPr>
          <w:rFonts w:ascii="Bookman Old Style" w:hAnsi="Bookman Old Style"/>
          <w:bCs/>
        </w:rPr>
        <w:t>}</w:t>
      </w:r>
    </w:p>
    <w:p w:rsidR="007A1DAE" w:rsidRDefault="007A1DAE" w:rsidP="0051180D">
      <w:pPr>
        <w:tabs>
          <w:tab w:val="left" w:pos="1881"/>
        </w:tabs>
      </w:pPr>
    </w:p>
    <w:p w:rsidR="0051180D" w:rsidRPr="007323A4" w:rsidRDefault="007323A4" w:rsidP="007323A4">
      <w:pPr>
        <w:pStyle w:val="ListParagraph"/>
        <w:numPr>
          <w:ilvl w:val="0"/>
          <w:numId w:val="26"/>
        </w:numPr>
        <w:tabs>
          <w:tab w:val="left" w:pos="1881"/>
        </w:tabs>
        <w:rPr>
          <w:b/>
        </w:rPr>
      </w:pPr>
      <w:r w:rsidRPr="007323A4">
        <w:rPr>
          <w:b/>
        </w:rPr>
        <w:t xml:space="preserve"> </w:t>
      </w:r>
      <w:r w:rsidR="0051180D" w:rsidRPr="007323A4">
        <w:rPr>
          <w:b/>
        </w:rPr>
        <w:t>Circumference of circle</w:t>
      </w:r>
    </w:p>
    <w:p w:rsidR="004F3482" w:rsidRDefault="004F3482" w:rsidP="004F3482">
      <w:pPr>
        <w:spacing w:after="0" w:line="240" w:lineRule="auto"/>
        <w:rPr>
          <w:rFonts w:ascii="Bookman Old Style" w:hAnsi="Bookman Old Style"/>
          <w:bCs/>
        </w:rPr>
      </w:pPr>
      <w:r w:rsidRPr="00540AF7">
        <w:rPr>
          <w:rFonts w:ascii="Bookman Old Style" w:hAnsi="Bookman Old Style"/>
          <w:bCs/>
        </w:rPr>
        <w:t>#include&lt;stdio.h&gt;</w:t>
      </w:r>
    </w:p>
    <w:p w:rsidR="004F3482" w:rsidRPr="00540AF7" w:rsidRDefault="004F3482" w:rsidP="004F3482">
      <w:pPr>
        <w:spacing w:after="0" w:line="240" w:lineRule="auto"/>
        <w:rPr>
          <w:rFonts w:ascii="Bookman Old Style" w:hAnsi="Bookman Old Style"/>
          <w:bCs/>
        </w:rPr>
      </w:pPr>
      <w:r>
        <w:rPr>
          <w:rFonts w:ascii="Bookman Old Style" w:hAnsi="Bookman Old Style"/>
          <w:bCs/>
        </w:rPr>
        <w:t>#define PI 3.14</w:t>
      </w:r>
    </w:p>
    <w:p w:rsidR="004F3482" w:rsidRPr="00540AF7" w:rsidRDefault="004F3482" w:rsidP="004F3482">
      <w:pPr>
        <w:spacing w:after="0" w:line="240" w:lineRule="auto"/>
        <w:rPr>
          <w:rFonts w:ascii="Bookman Old Style" w:hAnsi="Bookman Old Style"/>
          <w:bCs/>
        </w:rPr>
      </w:pPr>
      <w:r w:rsidRPr="00540AF7">
        <w:rPr>
          <w:rFonts w:ascii="Bookman Old Style" w:hAnsi="Bookman Old Style"/>
          <w:bCs/>
        </w:rPr>
        <w:t>void main()</w:t>
      </w:r>
    </w:p>
    <w:p w:rsidR="004F3482" w:rsidRDefault="004F3482" w:rsidP="004F3482">
      <w:pPr>
        <w:tabs>
          <w:tab w:val="left" w:pos="815"/>
        </w:tabs>
        <w:spacing w:after="0" w:line="240" w:lineRule="auto"/>
        <w:rPr>
          <w:rFonts w:ascii="Bookman Old Style" w:hAnsi="Bookman Old Style"/>
          <w:bCs/>
        </w:rPr>
      </w:pPr>
      <w:r w:rsidRPr="00540AF7">
        <w:rPr>
          <w:rFonts w:ascii="Bookman Old Style" w:hAnsi="Bookman Old Style"/>
          <w:bCs/>
        </w:rPr>
        <w:t>{</w:t>
      </w:r>
    </w:p>
    <w:p w:rsidR="004F3482" w:rsidRDefault="004F3482" w:rsidP="004F3482">
      <w:pPr>
        <w:spacing w:after="0" w:line="240" w:lineRule="auto"/>
        <w:rPr>
          <w:rFonts w:ascii="Bookman Old Style" w:hAnsi="Bookman Old Style"/>
          <w:bCs/>
        </w:rPr>
      </w:pPr>
      <w:r>
        <w:rPr>
          <w:rFonts w:ascii="Bookman Old Style" w:hAnsi="Bookman Old Style"/>
          <w:bCs/>
        </w:rPr>
        <w:tab/>
        <w:t>float C,r;</w:t>
      </w:r>
    </w:p>
    <w:p w:rsidR="004F3482" w:rsidRDefault="004F3482" w:rsidP="004F3482">
      <w:pPr>
        <w:spacing w:after="0" w:line="240" w:lineRule="auto"/>
        <w:ind w:firstLine="720"/>
        <w:rPr>
          <w:rFonts w:ascii="Bookman Old Style" w:hAnsi="Bookman Old Style"/>
          <w:bCs/>
        </w:rPr>
      </w:pPr>
      <w:r>
        <w:rPr>
          <w:rFonts w:ascii="Bookman Old Style" w:hAnsi="Bookman Old Style"/>
          <w:bCs/>
        </w:rPr>
        <w:lastRenderedPageBreak/>
        <w:t>scanf(“%f”, &amp;r);</w:t>
      </w:r>
      <w:r>
        <w:rPr>
          <w:rFonts w:ascii="Bookman Old Style" w:hAnsi="Bookman Old Style"/>
          <w:bCs/>
        </w:rPr>
        <w:tab/>
      </w:r>
    </w:p>
    <w:p w:rsidR="004F3482" w:rsidRDefault="004F3482" w:rsidP="004F3482">
      <w:pPr>
        <w:spacing w:after="0" w:line="240" w:lineRule="auto"/>
        <w:rPr>
          <w:rFonts w:ascii="Bookman Old Style" w:hAnsi="Bookman Old Style"/>
          <w:bCs/>
        </w:rPr>
      </w:pPr>
      <w:r>
        <w:rPr>
          <w:rFonts w:ascii="Bookman Old Style" w:hAnsi="Bookman Old Style"/>
          <w:bCs/>
        </w:rPr>
        <w:tab/>
        <w:t>C=2*PI*r;</w:t>
      </w:r>
    </w:p>
    <w:p w:rsidR="004F3482" w:rsidRDefault="004F3482" w:rsidP="004F3482">
      <w:pPr>
        <w:spacing w:after="0" w:line="240" w:lineRule="auto"/>
        <w:rPr>
          <w:rFonts w:ascii="Bookman Old Style" w:hAnsi="Bookman Old Style"/>
          <w:bCs/>
        </w:rPr>
      </w:pPr>
      <w:r>
        <w:rPr>
          <w:rFonts w:ascii="Bookman Old Style" w:hAnsi="Bookman Old Style"/>
          <w:bCs/>
        </w:rPr>
        <w:tab/>
        <w:t>printf("%f”, C);</w:t>
      </w:r>
    </w:p>
    <w:p w:rsidR="004F3482" w:rsidRDefault="004F3482" w:rsidP="004F3482">
      <w:pPr>
        <w:spacing w:after="0" w:line="240" w:lineRule="auto"/>
        <w:rPr>
          <w:rFonts w:ascii="Bookman Old Style" w:hAnsi="Bookman Old Style"/>
          <w:bCs/>
        </w:rPr>
      </w:pPr>
      <w:r w:rsidRPr="00540AF7">
        <w:rPr>
          <w:rFonts w:ascii="Bookman Old Style" w:hAnsi="Bookman Old Style"/>
          <w:bCs/>
        </w:rPr>
        <w:t>}</w:t>
      </w:r>
    </w:p>
    <w:p w:rsidR="004F3482" w:rsidRDefault="004F3482" w:rsidP="0051180D">
      <w:pPr>
        <w:tabs>
          <w:tab w:val="left" w:pos="1881"/>
        </w:tabs>
      </w:pPr>
    </w:p>
    <w:p w:rsidR="0051180D" w:rsidRPr="007323A4" w:rsidRDefault="00FB2AEA" w:rsidP="007323A4">
      <w:pPr>
        <w:pStyle w:val="ListParagraph"/>
        <w:numPr>
          <w:ilvl w:val="0"/>
          <w:numId w:val="26"/>
        </w:numPr>
        <w:spacing w:after="0" w:line="240" w:lineRule="auto"/>
        <w:rPr>
          <w:rFonts w:ascii="Bookman Old Style" w:hAnsi="Bookman Old Style"/>
          <w:b/>
        </w:rPr>
      </w:pPr>
      <w:r w:rsidRPr="007323A4">
        <w:rPr>
          <w:rFonts w:ascii="Bookman Old Style" w:hAnsi="Bookman Old Style"/>
          <w:b/>
        </w:rPr>
        <w:t>Arc Length of a Circle</w:t>
      </w:r>
    </w:p>
    <w:p w:rsidR="00FB2AEA" w:rsidRDefault="00FB2AEA" w:rsidP="00FB2AEA">
      <w:pPr>
        <w:spacing w:after="0" w:line="240" w:lineRule="auto"/>
        <w:rPr>
          <w:rFonts w:ascii="Bookman Old Style" w:hAnsi="Bookman Old Style"/>
          <w:bCs/>
        </w:rPr>
      </w:pPr>
      <w:r w:rsidRPr="00540AF7">
        <w:rPr>
          <w:rFonts w:ascii="Bookman Old Style" w:hAnsi="Bookman Old Style"/>
          <w:bCs/>
        </w:rPr>
        <w:t>#include&lt;stdio.h&gt;</w:t>
      </w:r>
    </w:p>
    <w:p w:rsidR="00FB2AEA" w:rsidRPr="00540AF7" w:rsidRDefault="00FB2AEA" w:rsidP="00FB2AEA">
      <w:pPr>
        <w:spacing w:after="0" w:line="240" w:lineRule="auto"/>
        <w:rPr>
          <w:rFonts w:ascii="Bookman Old Style" w:hAnsi="Bookman Old Style"/>
          <w:bCs/>
        </w:rPr>
      </w:pPr>
      <w:r>
        <w:rPr>
          <w:rFonts w:ascii="Bookman Old Style" w:hAnsi="Bookman Old Style"/>
          <w:bCs/>
        </w:rPr>
        <w:t>#define PI 3.14</w:t>
      </w:r>
    </w:p>
    <w:p w:rsidR="00FB2AEA" w:rsidRPr="00540AF7" w:rsidRDefault="00FB2AEA" w:rsidP="00FB2AEA">
      <w:pPr>
        <w:spacing w:after="0" w:line="240" w:lineRule="auto"/>
        <w:rPr>
          <w:rFonts w:ascii="Bookman Old Style" w:hAnsi="Bookman Old Style"/>
          <w:bCs/>
        </w:rPr>
      </w:pPr>
      <w:r w:rsidRPr="00540AF7">
        <w:rPr>
          <w:rFonts w:ascii="Bookman Old Style" w:hAnsi="Bookman Old Style"/>
          <w:bCs/>
        </w:rPr>
        <w:t>void main()</w:t>
      </w:r>
    </w:p>
    <w:p w:rsidR="00FB2AEA" w:rsidRDefault="00FB2AEA" w:rsidP="00FB2AEA">
      <w:pPr>
        <w:tabs>
          <w:tab w:val="left" w:pos="815"/>
        </w:tabs>
        <w:spacing w:after="0" w:line="240" w:lineRule="auto"/>
        <w:rPr>
          <w:rFonts w:ascii="Bookman Old Style" w:hAnsi="Bookman Old Style"/>
          <w:bCs/>
        </w:rPr>
      </w:pPr>
      <w:r w:rsidRPr="00540AF7">
        <w:rPr>
          <w:rFonts w:ascii="Bookman Old Style" w:hAnsi="Bookman Old Style"/>
          <w:bCs/>
        </w:rPr>
        <w:t>{</w:t>
      </w:r>
    </w:p>
    <w:p w:rsidR="00FB2AEA" w:rsidRDefault="00FB2AEA" w:rsidP="00FB2AEA">
      <w:pPr>
        <w:spacing w:after="0" w:line="240" w:lineRule="auto"/>
        <w:rPr>
          <w:rFonts w:ascii="Bookman Old Style" w:hAnsi="Bookman Old Style"/>
          <w:bCs/>
        </w:rPr>
      </w:pPr>
      <w:r>
        <w:rPr>
          <w:rFonts w:ascii="Bookman Old Style" w:hAnsi="Bookman Old Style"/>
          <w:bCs/>
        </w:rPr>
        <w:tab/>
        <w:t>float angle,arclen,r;</w:t>
      </w:r>
    </w:p>
    <w:p w:rsidR="00FB2AEA" w:rsidRDefault="00FB2AEA" w:rsidP="00FB2AEA">
      <w:pPr>
        <w:spacing w:after="0" w:line="240" w:lineRule="auto"/>
        <w:ind w:firstLine="720"/>
        <w:rPr>
          <w:rFonts w:ascii="Bookman Old Style" w:hAnsi="Bookman Old Style"/>
          <w:bCs/>
        </w:rPr>
      </w:pPr>
      <w:r>
        <w:rPr>
          <w:rFonts w:ascii="Bookman Old Style" w:hAnsi="Bookman Old Style"/>
          <w:bCs/>
        </w:rPr>
        <w:t>scanf(“%f”, &amp;r);</w:t>
      </w:r>
      <w:r>
        <w:rPr>
          <w:rFonts w:ascii="Bookman Old Style" w:hAnsi="Bookman Old Style"/>
          <w:bCs/>
        </w:rPr>
        <w:tab/>
      </w:r>
    </w:p>
    <w:p w:rsidR="00FB2AEA" w:rsidRDefault="00FB2AEA" w:rsidP="00FB2AEA">
      <w:pPr>
        <w:spacing w:after="0" w:line="240" w:lineRule="auto"/>
        <w:ind w:firstLine="720"/>
        <w:rPr>
          <w:rFonts w:ascii="Bookman Old Style" w:hAnsi="Bookman Old Style"/>
          <w:bCs/>
        </w:rPr>
      </w:pPr>
      <w:r>
        <w:rPr>
          <w:rFonts w:ascii="Bookman Old Style" w:hAnsi="Bookman Old Style"/>
          <w:bCs/>
        </w:rPr>
        <w:t>scanf(“%f”, &amp;angle);</w:t>
      </w:r>
    </w:p>
    <w:p w:rsidR="00FB2AEA" w:rsidRDefault="00FB2AEA" w:rsidP="00FB2AEA">
      <w:pPr>
        <w:spacing w:after="0" w:line="240" w:lineRule="auto"/>
        <w:rPr>
          <w:rFonts w:ascii="Bookman Old Style" w:hAnsi="Bookman Old Style"/>
          <w:bCs/>
        </w:rPr>
      </w:pPr>
      <w:r>
        <w:rPr>
          <w:rFonts w:ascii="Bookman Old Style" w:hAnsi="Bookman Old Style"/>
          <w:bCs/>
        </w:rPr>
        <w:tab/>
        <w:t>arclen =2*PI*r*(angle/360);</w:t>
      </w:r>
    </w:p>
    <w:p w:rsidR="00FB2AEA" w:rsidRDefault="00FB2AEA" w:rsidP="00FB2AEA">
      <w:pPr>
        <w:spacing w:after="0" w:line="240" w:lineRule="auto"/>
        <w:rPr>
          <w:rFonts w:ascii="Bookman Old Style" w:hAnsi="Bookman Old Style"/>
          <w:bCs/>
        </w:rPr>
      </w:pPr>
      <w:r>
        <w:rPr>
          <w:rFonts w:ascii="Bookman Old Style" w:hAnsi="Bookman Old Style"/>
          <w:bCs/>
        </w:rPr>
        <w:tab/>
        <w:t>printf("%f”, arclen);</w:t>
      </w:r>
    </w:p>
    <w:p w:rsidR="00FB2AEA" w:rsidRDefault="00FB2AEA" w:rsidP="00FB2AEA">
      <w:pPr>
        <w:spacing w:after="0" w:line="240" w:lineRule="auto"/>
        <w:rPr>
          <w:rFonts w:ascii="Bookman Old Style" w:hAnsi="Bookman Old Style"/>
          <w:bCs/>
        </w:rPr>
      </w:pPr>
      <w:r w:rsidRPr="00540AF7">
        <w:rPr>
          <w:rFonts w:ascii="Bookman Old Style" w:hAnsi="Bookman Old Style"/>
          <w:bCs/>
        </w:rPr>
        <w:t>}</w:t>
      </w:r>
    </w:p>
    <w:p w:rsidR="00FB2AEA" w:rsidRDefault="00FB2AEA" w:rsidP="0051180D">
      <w:pPr>
        <w:spacing w:after="0" w:line="240" w:lineRule="auto"/>
        <w:rPr>
          <w:rFonts w:ascii="Bookman Old Style" w:hAnsi="Bookman Old Style"/>
        </w:rPr>
      </w:pPr>
    </w:p>
    <w:p w:rsidR="00D1565E" w:rsidRPr="007323A4" w:rsidRDefault="00D1565E" w:rsidP="007323A4">
      <w:pPr>
        <w:pStyle w:val="ListParagraph"/>
        <w:numPr>
          <w:ilvl w:val="0"/>
          <w:numId w:val="26"/>
        </w:numPr>
        <w:spacing w:after="0" w:line="240" w:lineRule="auto"/>
        <w:rPr>
          <w:rFonts w:ascii="Bookman Old Style" w:hAnsi="Bookman Old Style"/>
          <w:b/>
        </w:rPr>
      </w:pPr>
      <w:r w:rsidRPr="007323A4">
        <w:rPr>
          <w:rFonts w:ascii="Bookman Old Style" w:hAnsi="Bookman Old Style"/>
          <w:b/>
        </w:rPr>
        <w:t>Hypotenuse of right angled triangle</w:t>
      </w:r>
    </w:p>
    <w:p w:rsidR="00D1565E" w:rsidRDefault="00D1565E" w:rsidP="00D1565E">
      <w:pPr>
        <w:spacing w:after="0" w:line="240" w:lineRule="auto"/>
        <w:rPr>
          <w:rFonts w:ascii="Bookman Old Style" w:hAnsi="Bookman Old Style"/>
          <w:bCs/>
        </w:rPr>
      </w:pPr>
      <w:r w:rsidRPr="00540AF7">
        <w:rPr>
          <w:rFonts w:ascii="Bookman Old Style" w:hAnsi="Bookman Old Style"/>
          <w:bCs/>
        </w:rPr>
        <w:t>#include&lt;stdio.h&gt;</w:t>
      </w:r>
    </w:p>
    <w:p w:rsidR="00D1565E" w:rsidRDefault="00D1565E" w:rsidP="00D1565E">
      <w:pPr>
        <w:spacing w:after="0" w:line="240" w:lineRule="auto"/>
        <w:rPr>
          <w:rFonts w:ascii="Bookman Old Style" w:hAnsi="Bookman Old Style"/>
          <w:bCs/>
        </w:rPr>
      </w:pPr>
      <w:r w:rsidRPr="00540AF7">
        <w:rPr>
          <w:rFonts w:ascii="Bookman Old Style" w:hAnsi="Bookman Old Style"/>
          <w:bCs/>
        </w:rPr>
        <w:t>#include&lt;</w:t>
      </w:r>
      <w:r>
        <w:rPr>
          <w:rFonts w:ascii="Bookman Old Style" w:hAnsi="Bookman Old Style"/>
          <w:bCs/>
        </w:rPr>
        <w:t>Math</w:t>
      </w:r>
      <w:r w:rsidRPr="00540AF7">
        <w:rPr>
          <w:rFonts w:ascii="Bookman Old Style" w:hAnsi="Bookman Old Style"/>
          <w:bCs/>
        </w:rPr>
        <w:t>.h&gt;</w:t>
      </w:r>
    </w:p>
    <w:p w:rsidR="00D1565E" w:rsidRPr="00540AF7" w:rsidRDefault="00D1565E" w:rsidP="00D1565E">
      <w:pPr>
        <w:spacing w:after="0" w:line="240" w:lineRule="auto"/>
        <w:rPr>
          <w:rFonts w:ascii="Bookman Old Style" w:hAnsi="Bookman Old Style"/>
          <w:bCs/>
        </w:rPr>
      </w:pPr>
      <w:r w:rsidRPr="00540AF7">
        <w:rPr>
          <w:rFonts w:ascii="Bookman Old Style" w:hAnsi="Bookman Old Style"/>
          <w:bCs/>
        </w:rPr>
        <w:t>void main()</w:t>
      </w:r>
    </w:p>
    <w:p w:rsidR="00D1565E" w:rsidRDefault="00D1565E" w:rsidP="00D1565E">
      <w:pPr>
        <w:tabs>
          <w:tab w:val="left" w:pos="815"/>
        </w:tabs>
        <w:spacing w:after="0" w:line="240" w:lineRule="auto"/>
        <w:rPr>
          <w:rFonts w:ascii="Bookman Old Style" w:hAnsi="Bookman Old Style"/>
          <w:bCs/>
        </w:rPr>
      </w:pPr>
      <w:r w:rsidRPr="00540AF7">
        <w:rPr>
          <w:rFonts w:ascii="Bookman Old Style" w:hAnsi="Bookman Old Style"/>
          <w:bCs/>
        </w:rPr>
        <w:t>{</w:t>
      </w:r>
    </w:p>
    <w:p w:rsidR="00D1565E" w:rsidRDefault="00D1565E" w:rsidP="00D1565E">
      <w:pPr>
        <w:spacing w:after="0" w:line="240" w:lineRule="auto"/>
        <w:rPr>
          <w:rFonts w:ascii="Bookman Old Style" w:hAnsi="Bookman Old Style"/>
          <w:bCs/>
        </w:rPr>
      </w:pPr>
      <w:r>
        <w:rPr>
          <w:rFonts w:ascii="Bookman Old Style" w:hAnsi="Bookman Old Style"/>
          <w:bCs/>
        </w:rPr>
        <w:tab/>
        <w:t>float hypo,s1,s2;</w:t>
      </w:r>
    </w:p>
    <w:p w:rsidR="00D1565E" w:rsidRDefault="00D1565E" w:rsidP="00D1565E">
      <w:pPr>
        <w:spacing w:after="0" w:line="240" w:lineRule="auto"/>
        <w:ind w:firstLine="720"/>
        <w:rPr>
          <w:rFonts w:ascii="Bookman Old Style" w:hAnsi="Bookman Old Style"/>
          <w:bCs/>
        </w:rPr>
      </w:pPr>
      <w:r>
        <w:rPr>
          <w:rFonts w:ascii="Bookman Old Style" w:hAnsi="Bookman Old Style"/>
          <w:bCs/>
        </w:rPr>
        <w:t>scanf(“%f”, &amp;s1);</w:t>
      </w:r>
      <w:r>
        <w:rPr>
          <w:rFonts w:ascii="Bookman Old Style" w:hAnsi="Bookman Old Style"/>
          <w:bCs/>
        </w:rPr>
        <w:tab/>
      </w:r>
    </w:p>
    <w:p w:rsidR="00D1565E" w:rsidRDefault="00D1565E" w:rsidP="00D1565E">
      <w:pPr>
        <w:spacing w:after="0" w:line="240" w:lineRule="auto"/>
        <w:ind w:firstLine="720"/>
        <w:rPr>
          <w:rFonts w:ascii="Bookman Old Style" w:hAnsi="Bookman Old Style"/>
          <w:bCs/>
        </w:rPr>
      </w:pPr>
      <w:r>
        <w:rPr>
          <w:rFonts w:ascii="Bookman Old Style" w:hAnsi="Bookman Old Style"/>
          <w:bCs/>
        </w:rPr>
        <w:t>scanf(“%f”, &amp;s2);</w:t>
      </w:r>
    </w:p>
    <w:p w:rsidR="00D1565E" w:rsidRDefault="00D1565E" w:rsidP="00D1565E">
      <w:pPr>
        <w:spacing w:after="0" w:line="240" w:lineRule="auto"/>
        <w:rPr>
          <w:rFonts w:ascii="Bookman Old Style" w:hAnsi="Bookman Old Style"/>
          <w:bCs/>
        </w:rPr>
      </w:pPr>
      <w:r>
        <w:rPr>
          <w:rFonts w:ascii="Bookman Old Style" w:hAnsi="Bookman Old Style"/>
          <w:bCs/>
        </w:rPr>
        <w:tab/>
        <w:t>hypo =sqrt( (s1*s1)+(s2*s2) );</w:t>
      </w:r>
    </w:p>
    <w:p w:rsidR="00D1565E" w:rsidRDefault="00D1565E" w:rsidP="00D1565E">
      <w:pPr>
        <w:spacing w:after="0" w:line="240" w:lineRule="auto"/>
        <w:rPr>
          <w:rFonts w:ascii="Bookman Old Style" w:hAnsi="Bookman Old Style"/>
          <w:bCs/>
        </w:rPr>
      </w:pPr>
      <w:r>
        <w:rPr>
          <w:rFonts w:ascii="Bookman Old Style" w:hAnsi="Bookman Old Style"/>
          <w:bCs/>
        </w:rPr>
        <w:tab/>
        <w:t>printf("%f”, hypo);</w:t>
      </w:r>
    </w:p>
    <w:p w:rsidR="00D1565E" w:rsidRDefault="00D1565E" w:rsidP="00D1565E">
      <w:pPr>
        <w:spacing w:after="0" w:line="240" w:lineRule="auto"/>
        <w:rPr>
          <w:rFonts w:ascii="Bookman Old Style" w:hAnsi="Bookman Old Style"/>
          <w:bCs/>
        </w:rPr>
      </w:pPr>
      <w:r w:rsidRPr="00540AF7">
        <w:rPr>
          <w:rFonts w:ascii="Bookman Old Style" w:hAnsi="Bookman Old Style"/>
          <w:bCs/>
        </w:rPr>
        <w:t>}</w:t>
      </w:r>
    </w:p>
    <w:p w:rsidR="00D1565E" w:rsidRDefault="00D1565E" w:rsidP="00D1565E">
      <w:pPr>
        <w:spacing w:after="0" w:line="240" w:lineRule="auto"/>
        <w:rPr>
          <w:rFonts w:ascii="Bookman Old Style" w:hAnsi="Bookman Old Style"/>
        </w:rPr>
      </w:pPr>
    </w:p>
    <w:p w:rsidR="00D1565E" w:rsidRDefault="00D1565E" w:rsidP="0051180D">
      <w:pPr>
        <w:spacing w:after="0" w:line="240" w:lineRule="auto"/>
        <w:rPr>
          <w:rFonts w:ascii="Bookman Old Style" w:hAnsi="Bookman Old Style"/>
        </w:rPr>
      </w:pPr>
    </w:p>
    <w:p w:rsidR="0051180D" w:rsidRDefault="007323A4" w:rsidP="0051180D">
      <w:pPr>
        <w:spacing w:after="0" w:line="240" w:lineRule="auto"/>
        <w:rPr>
          <w:rFonts w:ascii="Bookman Old Style" w:hAnsi="Bookman Old Style"/>
          <w:b/>
        </w:rPr>
      </w:pPr>
      <w:r>
        <w:rPr>
          <w:rFonts w:ascii="Bookman Old Style" w:hAnsi="Bookman Old Style"/>
          <w:b/>
        </w:rPr>
        <w:t>8.</w:t>
      </w:r>
    </w:p>
    <w:p w:rsidR="0051180D" w:rsidRPr="00595369" w:rsidRDefault="0051180D" w:rsidP="0051180D">
      <w:pPr>
        <w:spacing w:after="0" w:line="240" w:lineRule="auto"/>
        <w:rPr>
          <w:rFonts w:ascii="Bookman Old Style" w:hAnsi="Bookman Old Style"/>
          <w:b/>
        </w:rPr>
      </w:pPr>
      <w:r w:rsidRPr="00595369">
        <w:rPr>
          <w:rFonts w:ascii="Bookman Old Style" w:hAnsi="Bookman Old Style"/>
          <w:b/>
        </w:rPr>
        <w:t xml:space="preserve">Write a program to check equivalence of two numbers </w:t>
      </w:r>
    </w:p>
    <w:p w:rsidR="0051180D" w:rsidRPr="00595369" w:rsidRDefault="0051180D" w:rsidP="0051180D">
      <w:pPr>
        <w:spacing w:after="0" w:line="240" w:lineRule="auto"/>
        <w:ind w:left="360"/>
        <w:rPr>
          <w:rFonts w:ascii="Bookman Old Style" w:hAnsi="Bookman Old Style"/>
        </w:rPr>
      </w:pPr>
      <w:r w:rsidRPr="00595369">
        <w:rPr>
          <w:rFonts w:ascii="Bookman Old Style" w:hAnsi="Bookman Old Style"/>
        </w:rPr>
        <w:t>void main()</w:t>
      </w:r>
    </w:p>
    <w:p w:rsidR="0051180D" w:rsidRDefault="0051180D" w:rsidP="0051180D">
      <w:pPr>
        <w:spacing w:after="0" w:line="240" w:lineRule="auto"/>
        <w:ind w:left="360"/>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int m,n;</w:t>
      </w:r>
    </w:p>
    <w:p w:rsidR="0051180D" w:rsidRPr="00595369" w:rsidRDefault="00C72952" w:rsidP="0051180D">
      <w:pPr>
        <w:spacing w:after="0" w:line="240" w:lineRule="auto"/>
        <w:ind w:left="720"/>
        <w:rPr>
          <w:rFonts w:ascii="Bookman Old Style" w:hAnsi="Bookman Old Style"/>
        </w:rPr>
      </w:pPr>
      <w:r>
        <w:rPr>
          <w:rFonts w:ascii="Bookman Old Style" w:hAnsi="Bookman Old Style"/>
        </w:rPr>
        <w:t xml:space="preserve"> </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printf(“enter two numbers”);</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scanf(“%d%d”,&amp;m,&amp;n)</w:t>
      </w:r>
    </w:p>
    <w:p w:rsidR="0051180D" w:rsidRDefault="0051180D" w:rsidP="0051180D">
      <w:pPr>
        <w:spacing w:after="0" w:line="240" w:lineRule="auto"/>
        <w:ind w:left="720"/>
        <w:rPr>
          <w:rFonts w:ascii="Bookman Old Style" w:hAnsi="Bookman Old Style"/>
        </w:rPr>
      </w:pPr>
      <w:r w:rsidRPr="00595369">
        <w:rPr>
          <w:rFonts w:ascii="Bookman Old Style" w:hAnsi="Bookman Old Style"/>
        </w:rPr>
        <w:t>if(m-n==0)</w:t>
      </w:r>
    </w:p>
    <w:p w:rsidR="0051180D" w:rsidRPr="00595369" w:rsidRDefault="0051180D" w:rsidP="0051180D">
      <w:pPr>
        <w:spacing w:after="0" w:line="240" w:lineRule="auto"/>
        <w:ind w:left="720"/>
        <w:rPr>
          <w:rFonts w:ascii="Bookman Old Style" w:hAnsi="Bookman Old Style"/>
        </w:rPr>
      </w:pPr>
      <w:r>
        <w:rPr>
          <w:rFonts w:ascii="Bookman Old Style" w:hAnsi="Bookman Old Style"/>
        </w:rPr>
        <w:t>{</w:t>
      </w:r>
    </w:p>
    <w:p w:rsidR="0051180D" w:rsidRDefault="0051180D" w:rsidP="0051180D">
      <w:pPr>
        <w:spacing w:after="0" w:line="240" w:lineRule="auto"/>
        <w:ind w:left="720" w:firstLine="720"/>
        <w:rPr>
          <w:rFonts w:ascii="Bookman Old Style" w:hAnsi="Bookman Old Style"/>
        </w:rPr>
      </w:pPr>
      <w:r w:rsidRPr="00595369">
        <w:rPr>
          <w:rFonts w:ascii="Bookman Old Style" w:hAnsi="Bookman Old Style"/>
        </w:rPr>
        <w:t>printf(“\n two numbers are equal”);</w:t>
      </w:r>
    </w:p>
    <w:p w:rsidR="0051180D" w:rsidRPr="00595369" w:rsidRDefault="0051180D" w:rsidP="0051180D">
      <w:pPr>
        <w:spacing w:after="0" w:line="240" w:lineRule="auto"/>
        <w:rPr>
          <w:rFonts w:ascii="Bookman Old Style" w:hAnsi="Bookman Old Style"/>
        </w:rPr>
      </w:pPr>
      <w:r>
        <w:rPr>
          <w:rFonts w:ascii="Bookman Old Style" w:hAnsi="Bookman Old Style"/>
        </w:rPr>
        <w:tab/>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getch();</w:t>
      </w:r>
    </w:p>
    <w:p w:rsidR="0051180D" w:rsidRPr="00595369" w:rsidRDefault="0051180D" w:rsidP="0051180D">
      <w:pPr>
        <w:spacing w:after="0" w:line="240" w:lineRule="auto"/>
        <w:ind w:left="360"/>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360"/>
        <w:rPr>
          <w:rFonts w:ascii="Bookman Old Style" w:hAnsi="Bookman Old Style"/>
        </w:rPr>
      </w:pPr>
      <w:r w:rsidRPr="00595369">
        <w:rPr>
          <w:rFonts w:ascii="Bookman Old Style" w:hAnsi="Bookman Old Style"/>
        </w:rPr>
        <w:t>Output:</w:t>
      </w:r>
    </w:p>
    <w:p w:rsidR="0051180D" w:rsidRPr="00595369" w:rsidRDefault="0051180D" w:rsidP="0051180D">
      <w:pPr>
        <w:spacing w:after="0" w:line="240" w:lineRule="auto"/>
        <w:ind w:left="360"/>
        <w:rPr>
          <w:rFonts w:ascii="Bookman Old Style" w:hAnsi="Bookman Old Style"/>
        </w:rPr>
      </w:pPr>
      <w:r w:rsidRPr="00595369">
        <w:rPr>
          <w:rFonts w:ascii="Bookman Old Style" w:hAnsi="Bookman Old Style"/>
        </w:rPr>
        <w:t>enter two numbers 5 5</w:t>
      </w:r>
    </w:p>
    <w:p w:rsidR="0051180D" w:rsidRDefault="0051180D" w:rsidP="0051180D">
      <w:pPr>
        <w:spacing w:after="0" w:line="240" w:lineRule="auto"/>
        <w:ind w:left="360"/>
        <w:rPr>
          <w:rFonts w:ascii="Bookman Old Style" w:hAnsi="Bookman Old Style"/>
        </w:rPr>
      </w:pPr>
      <w:r w:rsidRPr="00595369">
        <w:rPr>
          <w:rFonts w:ascii="Bookman Old Style" w:hAnsi="Bookman Old Style"/>
        </w:rPr>
        <w:t>two numbers are equal</w:t>
      </w:r>
    </w:p>
    <w:p w:rsidR="007323A4" w:rsidRPr="00595369" w:rsidRDefault="007323A4" w:rsidP="007323A4">
      <w:pPr>
        <w:spacing w:after="0" w:line="240" w:lineRule="auto"/>
        <w:ind w:left="360"/>
        <w:rPr>
          <w:rFonts w:ascii="Bookman Old Style" w:hAnsi="Bookman Old Style"/>
          <w:b/>
        </w:rPr>
      </w:pPr>
      <w:r w:rsidRPr="00595369">
        <w:rPr>
          <w:rFonts w:ascii="Bookman Old Style" w:hAnsi="Bookman Old Style"/>
          <w:b/>
        </w:rPr>
        <w:t>Write a program for comparison of two numbers</w:t>
      </w:r>
    </w:p>
    <w:p w:rsidR="007323A4" w:rsidRPr="00595369" w:rsidRDefault="007323A4" w:rsidP="007323A4">
      <w:pPr>
        <w:spacing w:after="0" w:line="240" w:lineRule="auto"/>
        <w:ind w:left="360"/>
        <w:rPr>
          <w:rFonts w:ascii="Bookman Old Style" w:hAnsi="Bookman Old Style"/>
        </w:rPr>
      </w:pPr>
      <w:r w:rsidRPr="00595369">
        <w:rPr>
          <w:rFonts w:ascii="Bookman Old Style" w:hAnsi="Bookman Old Style"/>
        </w:rPr>
        <w:t>void main()</w:t>
      </w:r>
    </w:p>
    <w:p w:rsidR="007323A4" w:rsidRPr="00595369" w:rsidRDefault="007323A4" w:rsidP="007323A4">
      <w:pPr>
        <w:spacing w:after="0" w:line="240" w:lineRule="auto"/>
        <w:ind w:left="360"/>
        <w:rPr>
          <w:rFonts w:ascii="Bookman Old Style" w:hAnsi="Bookman Old Style"/>
        </w:rPr>
      </w:pPr>
      <w:r w:rsidRPr="00595369">
        <w:rPr>
          <w:rFonts w:ascii="Bookman Old Style" w:hAnsi="Bookman Old Style"/>
        </w:rPr>
        <w:t>{</w:t>
      </w:r>
    </w:p>
    <w:p w:rsidR="007323A4" w:rsidRPr="00595369" w:rsidRDefault="007323A4" w:rsidP="007323A4">
      <w:pPr>
        <w:spacing w:after="0" w:line="240" w:lineRule="auto"/>
        <w:ind w:left="720"/>
        <w:rPr>
          <w:rFonts w:ascii="Bookman Old Style" w:hAnsi="Bookman Old Style"/>
        </w:rPr>
      </w:pPr>
      <w:r w:rsidRPr="00595369">
        <w:rPr>
          <w:rFonts w:ascii="Bookman Old Style" w:hAnsi="Bookman Old Style"/>
        </w:rPr>
        <w:t>int x,y;</w:t>
      </w:r>
    </w:p>
    <w:p w:rsidR="007323A4" w:rsidRPr="00595369" w:rsidRDefault="007323A4" w:rsidP="007323A4">
      <w:pPr>
        <w:spacing w:after="0" w:line="240" w:lineRule="auto"/>
        <w:ind w:left="720"/>
        <w:rPr>
          <w:rFonts w:ascii="Bookman Old Style" w:hAnsi="Bookman Old Style"/>
        </w:rPr>
      </w:pPr>
      <w:r>
        <w:rPr>
          <w:rFonts w:ascii="Bookman Old Style" w:hAnsi="Bookman Old Style"/>
        </w:rPr>
        <w:t xml:space="preserve"> </w:t>
      </w:r>
    </w:p>
    <w:p w:rsidR="007323A4" w:rsidRPr="00595369" w:rsidRDefault="007323A4" w:rsidP="007323A4">
      <w:pPr>
        <w:spacing w:after="0" w:line="240" w:lineRule="auto"/>
        <w:ind w:left="720"/>
        <w:rPr>
          <w:rFonts w:ascii="Bookman Old Style" w:hAnsi="Bookman Old Style"/>
        </w:rPr>
      </w:pPr>
      <w:r w:rsidRPr="00595369">
        <w:rPr>
          <w:rFonts w:ascii="Bookman Old Style" w:hAnsi="Bookman Old Style"/>
        </w:rPr>
        <w:t>printf(“</w:t>
      </w:r>
      <w:r>
        <w:rPr>
          <w:rFonts w:ascii="Bookman Old Style" w:hAnsi="Bookman Old Style"/>
        </w:rPr>
        <w:t>E</w:t>
      </w:r>
      <w:r w:rsidRPr="00595369">
        <w:rPr>
          <w:rFonts w:ascii="Bookman Old Style" w:hAnsi="Bookman Old Style"/>
        </w:rPr>
        <w:t>nter two numbers”);</w:t>
      </w:r>
    </w:p>
    <w:p w:rsidR="007323A4" w:rsidRPr="00595369" w:rsidRDefault="007323A4" w:rsidP="007323A4">
      <w:pPr>
        <w:spacing w:after="0" w:line="240" w:lineRule="auto"/>
        <w:ind w:left="720"/>
        <w:rPr>
          <w:rFonts w:ascii="Bookman Old Style" w:hAnsi="Bookman Old Style"/>
        </w:rPr>
      </w:pPr>
      <w:r w:rsidRPr="00595369">
        <w:rPr>
          <w:rFonts w:ascii="Bookman Old Style" w:hAnsi="Bookman Old Style"/>
        </w:rPr>
        <w:lastRenderedPageBreak/>
        <w:t>scanf(“%d%d”,&amp;x,&amp;y);</w:t>
      </w:r>
    </w:p>
    <w:p w:rsidR="007323A4" w:rsidRPr="00595369" w:rsidRDefault="007323A4" w:rsidP="007323A4">
      <w:pPr>
        <w:spacing w:after="0" w:line="240" w:lineRule="auto"/>
        <w:ind w:left="720"/>
        <w:rPr>
          <w:rFonts w:ascii="Bookman Old Style" w:hAnsi="Bookman Old Style"/>
        </w:rPr>
      </w:pPr>
      <w:r w:rsidRPr="00595369">
        <w:rPr>
          <w:rFonts w:ascii="Bookman Old Style" w:hAnsi="Bookman Old Style"/>
        </w:rPr>
        <w:t>if(x&gt;=y)</w:t>
      </w:r>
    </w:p>
    <w:p w:rsidR="007323A4" w:rsidRDefault="007323A4" w:rsidP="007323A4">
      <w:pPr>
        <w:spacing w:after="0" w:line="240" w:lineRule="auto"/>
        <w:ind w:left="720"/>
        <w:rPr>
          <w:rFonts w:ascii="Bookman Old Style" w:hAnsi="Bookman Old Style"/>
        </w:rPr>
      </w:pPr>
      <w:r>
        <w:rPr>
          <w:rFonts w:ascii="Bookman Old Style" w:hAnsi="Bookman Old Style"/>
        </w:rPr>
        <w:t>{</w:t>
      </w:r>
    </w:p>
    <w:p w:rsidR="007323A4" w:rsidRPr="00595369" w:rsidRDefault="007323A4" w:rsidP="007323A4">
      <w:pPr>
        <w:spacing w:after="0" w:line="240" w:lineRule="auto"/>
        <w:ind w:left="720" w:firstLine="720"/>
        <w:rPr>
          <w:rFonts w:ascii="Bookman Old Style" w:hAnsi="Bookman Old Style"/>
        </w:rPr>
      </w:pPr>
      <w:r w:rsidRPr="00595369">
        <w:rPr>
          <w:rFonts w:ascii="Bookman Old Style" w:hAnsi="Bookman Old Style"/>
        </w:rPr>
        <w:t>if(x&gt;y)</w:t>
      </w:r>
    </w:p>
    <w:p w:rsidR="007323A4" w:rsidRPr="00595369" w:rsidRDefault="007323A4" w:rsidP="007323A4">
      <w:pPr>
        <w:spacing w:after="0" w:line="240" w:lineRule="auto"/>
        <w:ind w:left="1440" w:firstLine="720"/>
        <w:rPr>
          <w:rFonts w:ascii="Bookman Old Style" w:hAnsi="Bookman Old Style"/>
        </w:rPr>
      </w:pPr>
      <w:r w:rsidRPr="00595369">
        <w:rPr>
          <w:rFonts w:ascii="Bookman Old Style" w:hAnsi="Bookman Old Style"/>
        </w:rPr>
        <w:t>printf(“</w:t>
      </w:r>
      <w:r>
        <w:rPr>
          <w:rFonts w:ascii="Bookman Old Style" w:hAnsi="Bookman Old Style"/>
        </w:rPr>
        <w:t>\n</w:t>
      </w:r>
      <w:r w:rsidRPr="00595369">
        <w:rPr>
          <w:rFonts w:ascii="Bookman Old Style" w:hAnsi="Bookman Old Style"/>
        </w:rPr>
        <w:t>%d is greater than %d”,x,y);</w:t>
      </w:r>
    </w:p>
    <w:p w:rsidR="007323A4" w:rsidRPr="00595369" w:rsidRDefault="007323A4" w:rsidP="007323A4">
      <w:pPr>
        <w:spacing w:after="0" w:line="240" w:lineRule="auto"/>
        <w:ind w:left="720" w:firstLine="720"/>
        <w:rPr>
          <w:rFonts w:ascii="Bookman Old Style" w:hAnsi="Bookman Old Style"/>
        </w:rPr>
      </w:pPr>
      <w:r w:rsidRPr="00595369">
        <w:rPr>
          <w:rFonts w:ascii="Bookman Old Style" w:hAnsi="Bookman Old Style"/>
        </w:rPr>
        <w:t>else</w:t>
      </w:r>
    </w:p>
    <w:p w:rsidR="007323A4" w:rsidRDefault="007323A4" w:rsidP="007323A4">
      <w:pPr>
        <w:spacing w:after="0" w:line="240" w:lineRule="auto"/>
        <w:ind w:left="1440" w:firstLine="720"/>
        <w:rPr>
          <w:rFonts w:ascii="Bookman Old Style" w:hAnsi="Bookman Old Style"/>
        </w:rPr>
      </w:pPr>
      <w:r w:rsidRPr="00595369">
        <w:rPr>
          <w:rFonts w:ascii="Bookman Old Style" w:hAnsi="Bookman Old Style"/>
        </w:rPr>
        <w:t>printf(“</w:t>
      </w:r>
      <w:r>
        <w:rPr>
          <w:rFonts w:ascii="Bookman Old Style" w:hAnsi="Bookman Old Style"/>
        </w:rPr>
        <w:t>\n</w:t>
      </w:r>
      <w:r w:rsidRPr="00595369">
        <w:rPr>
          <w:rFonts w:ascii="Bookman Old Style" w:hAnsi="Bookman Old Style"/>
        </w:rPr>
        <w:t>%d is equal to %d”,x,y);</w:t>
      </w:r>
    </w:p>
    <w:p w:rsidR="007323A4" w:rsidRPr="00595369" w:rsidRDefault="007323A4" w:rsidP="007323A4">
      <w:pPr>
        <w:spacing w:after="0" w:line="240" w:lineRule="auto"/>
        <w:rPr>
          <w:rFonts w:ascii="Bookman Old Style" w:hAnsi="Bookman Old Style"/>
        </w:rPr>
      </w:pPr>
      <w:r>
        <w:rPr>
          <w:rFonts w:ascii="Bookman Old Style" w:hAnsi="Bookman Old Style"/>
        </w:rPr>
        <w:tab/>
        <w:t>}</w:t>
      </w:r>
    </w:p>
    <w:p w:rsidR="007323A4" w:rsidRPr="00595369" w:rsidRDefault="007323A4" w:rsidP="007323A4">
      <w:pPr>
        <w:spacing w:after="0" w:line="240" w:lineRule="auto"/>
        <w:ind w:left="720"/>
        <w:rPr>
          <w:rFonts w:ascii="Bookman Old Style" w:hAnsi="Bookman Old Style"/>
        </w:rPr>
      </w:pPr>
      <w:r w:rsidRPr="00595369">
        <w:rPr>
          <w:rFonts w:ascii="Bookman Old Style" w:hAnsi="Bookman Old Style"/>
        </w:rPr>
        <w:t>else</w:t>
      </w:r>
    </w:p>
    <w:p w:rsidR="007323A4" w:rsidRPr="00595369" w:rsidRDefault="007323A4" w:rsidP="007323A4">
      <w:pPr>
        <w:spacing w:after="0" w:line="240" w:lineRule="auto"/>
        <w:ind w:left="720" w:firstLine="720"/>
        <w:rPr>
          <w:rFonts w:ascii="Bookman Old Style" w:hAnsi="Bookman Old Style"/>
        </w:rPr>
      </w:pPr>
      <w:r w:rsidRPr="00595369">
        <w:rPr>
          <w:rFonts w:ascii="Bookman Old Style" w:hAnsi="Bookman Old Style"/>
        </w:rPr>
        <w:t>printf(“</w:t>
      </w:r>
      <w:r>
        <w:rPr>
          <w:rFonts w:ascii="Bookman Old Style" w:hAnsi="Bookman Old Style"/>
        </w:rPr>
        <w:t>\n</w:t>
      </w:r>
      <w:r w:rsidRPr="00595369">
        <w:rPr>
          <w:rFonts w:ascii="Bookman Old Style" w:hAnsi="Bookman Old Style"/>
        </w:rPr>
        <w:t>%d is less than %d”,x,y);</w:t>
      </w:r>
    </w:p>
    <w:p w:rsidR="007323A4" w:rsidRPr="00595369" w:rsidRDefault="007323A4" w:rsidP="007323A4">
      <w:pPr>
        <w:spacing w:after="0" w:line="240" w:lineRule="auto"/>
        <w:ind w:left="360"/>
        <w:rPr>
          <w:rFonts w:ascii="Bookman Old Style" w:hAnsi="Bookman Old Style"/>
        </w:rPr>
      </w:pPr>
      <w:r w:rsidRPr="00595369">
        <w:rPr>
          <w:rFonts w:ascii="Bookman Old Style" w:hAnsi="Bookman Old Style"/>
        </w:rPr>
        <w:t>}</w:t>
      </w:r>
    </w:p>
    <w:p w:rsidR="007323A4" w:rsidRPr="00595369" w:rsidRDefault="007323A4" w:rsidP="007323A4">
      <w:pPr>
        <w:spacing w:after="0" w:line="240" w:lineRule="auto"/>
        <w:ind w:left="360"/>
        <w:rPr>
          <w:rFonts w:ascii="Bookman Old Style" w:hAnsi="Bookman Old Style"/>
        </w:rPr>
      </w:pPr>
      <w:r w:rsidRPr="00595369">
        <w:rPr>
          <w:rFonts w:ascii="Bookman Old Style" w:hAnsi="Bookman Old Style"/>
        </w:rPr>
        <w:t>Output:</w:t>
      </w:r>
    </w:p>
    <w:p w:rsidR="007323A4" w:rsidRPr="00595369" w:rsidRDefault="007323A4" w:rsidP="007323A4">
      <w:pPr>
        <w:spacing w:after="0" w:line="240" w:lineRule="auto"/>
        <w:ind w:left="360"/>
        <w:rPr>
          <w:rFonts w:ascii="Bookman Old Style" w:hAnsi="Bookman Old Style"/>
        </w:rPr>
      </w:pPr>
      <w:r w:rsidRPr="00595369">
        <w:rPr>
          <w:rFonts w:ascii="Bookman Old Style" w:hAnsi="Bookman Old Style"/>
        </w:rPr>
        <w:t>Enter two numbers 10 20</w:t>
      </w:r>
    </w:p>
    <w:p w:rsidR="007323A4" w:rsidRPr="00595369" w:rsidRDefault="007323A4" w:rsidP="007323A4">
      <w:pPr>
        <w:spacing w:after="0" w:line="240" w:lineRule="auto"/>
        <w:ind w:left="360"/>
        <w:rPr>
          <w:rFonts w:ascii="Bookman Old Style" w:hAnsi="Bookman Old Style"/>
        </w:rPr>
      </w:pPr>
      <w:r w:rsidRPr="00595369">
        <w:rPr>
          <w:rFonts w:ascii="Bookman Old Style" w:hAnsi="Bookman Old Style"/>
        </w:rPr>
        <w:t>10 is less than 20</w:t>
      </w:r>
    </w:p>
    <w:p w:rsidR="007323A4" w:rsidRPr="00595369" w:rsidRDefault="007323A4" w:rsidP="007323A4">
      <w:pPr>
        <w:spacing w:after="0" w:line="240" w:lineRule="auto"/>
        <w:ind w:left="360"/>
        <w:rPr>
          <w:rFonts w:ascii="Bookman Old Style" w:hAnsi="Bookman Old Style"/>
        </w:rPr>
      </w:pPr>
      <w:r w:rsidRPr="00595369">
        <w:rPr>
          <w:rFonts w:ascii="Bookman Old Style" w:hAnsi="Bookman Old Style"/>
        </w:rPr>
        <w:t>Enter two numbers 50 40</w:t>
      </w:r>
    </w:p>
    <w:p w:rsidR="007323A4" w:rsidRPr="00595369" w:rsidRDefault="007323A4" w:rsidP="007323A4">
      <w:pPr>
        <w:spacing w:after="0" w:line="240" w:lineRule="auto"/>
        <w:ind w:left="360"/>
        <w:rPr>
          <w:rFonts w:ascii="Bookman Old Style" w:hAnsi="Bookman Old Style"/>
        </w:rPr>
      </w:pPr>
      <w:r w:rsidRPr="00595369">
        <w:rPr>
          <w:rFonts w:ascii="Bookman Old Style" w:hAnsi="Bookman Old Style"/>
        </w:rPr>
        <w:t>50 is greater than 40</w:t>
      </w:r>
    </w:p>
    <w:p w:rsidR="007323A4" w:rsidRDefault="007323A4" w:rsidP="007323A4">
      <w:pPr>
        <w:spacing w:after="0" w:line="240" w:lineRule="auto"/>
        <w:ind w:left="360"/>
        <w:rPr>
          <w:rFonts w:ascii="Bookman Old Style" w:hAnsi="Bookman Old Style"/>
          <w:b/>
          <w:u w:val="single"/>
        </w:rPr>
      </w:pPr>
    </w:p>
    <w:p w:rsidR="007323A4" w:rsidRPr="00595369" w:rsidRDefault="007323A4" w:rsidP="007323A4">
      <w:pPr>
        <w:spacing w:after="0" w:line="240" w:lineRule="auto"/>
        <w:ind w:left="360"/>
        <w:rPr>
          <w:rFonts w:ascii="Bookman Old Style" w:hAnsi="Bookman Old Style"/>
        </w:rPr>
      </w:pPr>
      <w:r>
        <w:rPr>
          <w:rFonts w:ascii="Bookman Old Style" w:hAnsi="Bookman Old Style"/>
        </w:rPr>
        <w:t>i</w:t>
      </w:r>
      <w:r w:rsidRPr="00595369">
        <w:rPr>
          <w:rFonts w:ascii="Bookman Old Style" w:hAnsi="Bookman Old Style"/>
        </w:rPr>
        <w:t>f (a&gt;b&amp;&amp;a&gt;c&amp;&amp;a&gt;b)</w:t>
      </w:r>
    </w:p>
    <w:p w:rsidR="007323A4" w:rsidRPr="00595369" w:rsidRDefault="007323A4" w:rsidP="007323A4">
      <w:pPr>
        <w:spacing w:after="0" w:line="240" w:lineRule="auto"/>
        <w:ind w:left="360" w:firstLine="360"/>
        <w:rPr>
          <w:rFonts w:ascii="Bookman Old Style" w:hAnsi="Bookman Old Style"/>
        </w:rPr>
      </w:pPr>
      <w:r>
        <w:rPr>
          <w:rFonts w:ascii="Bookman Old Style" w:hAnsi="Bookman Old Style"/>
        </w:rPr>
        <w:t>print</w:t>
      </w:r>
      <w:r w:rsidRPr="00595369">
        <w:rPr>
          <w:rFonts w:ascii="Bookman Old Style" w:hAnsi="Bookman Old Style"/>
        </w:rPr>
        <w:t>f(“a is big”);</w:t>
      </w:r>
    </w:p>
    <w:p w:rsidR="007323A4" w:rsidRPr="00595369" w:rsidRDefault="007323A4" w:rsidP="007323A4">
      <w:pPr>
        <w:spacing w:after="0" w:line="240" w:lineRule="auto"/>
        <w:ind w:left="360"/>
        <w:rPr>
          <w:rFonts w:ascii="Bookman Old Style" w:hAnsi="Bookman Old Style"/>
        </w:rPr>
      </w:pPr>
      <w:r>
        <w:rPr>
          <w:rFonts w:ascii="Bookman Old Style" w:hAnsi="Bookman Old Style"/>
        </w:rPr>
        <w:t>e</w:t>
      </w:r>
      <w:r w:rsidRPr="00595369">
        <w:rPr>
          <w:rFonts w:ascii="Bookman Old Style" w:hAnsi="Bookman Old Style"/>
        </w:rPr>
        <w:t>lse if (b&gt;c&amp;&amp;b&gt;d)</w:t>
      </w:r>
    </w:p>
    <w:p w:rsidR="007323A4" w:rsidRPr="00595369" w:rsidRDefault="007323A4" w:rsidP="007323A4">
      <w:pPr>
        <w:spacing w:after="0" w:line="240" w:lineRule="auto"/>
        <w:ind w:left="360" w:firstLine="360"/>
        <w:rPr>
          <w:rFonts w:ascii="Bookman Old Style" w:hAnsi="Bookman Old Style"/>
        </w:rPr>
      </w:pPr>
      <w:r>
        <w:rPr>
          <w:rFonts w:ascii="Bookman Old Style" w:hAnsi="Bookman Old Style"/>
        </w:rPr>
        <w:t>print</w:t>
      </w:r>
      <w:r w:rsidRPr="00595369">
        <w:rPr>
          <w:rFonts w:ascii="Bookman Old Style" w:hAnsi="Bookman Old Style"/>
        </w:rPr>
        <w:t>f(“b is big”);</w:t>
      </w:r>
    </w:p>
    <w:p w:rsidR="007323A4" w:rsidRPr="00595369" w:rsidRDefault="007323A4" w:rsidP="007323A4">
      <w:pPr>
        <w:spacing w:after="0" w:line="240" w:lineRule="auto"/>
        <w:ind w:left="360"/>
        <w:rPr>
          <w:rFonts w:ascii="Bookman Old Style" w:hAnsi="Bookman Old Style"/>
        </w:rPr>
      </w:pPr>
      <w:r>
        <w:rPr>
          <w:rFonts w:ascii="Bookman Old Style" w:hAnsi="Bookman Old Style"/>
        </w:rPr>
        <w:t>e</w:t>
      </w:r>
      <w:r w:rsidRPr="00595369">
        <w:rPr>
          <w:rFonts w:ascii="Bookman Old Style" w:hAnsi="Bookman Old Style"/>
        </w:rPr>
        <w:t>lse if (c&gt;d)</w:t>
      </w:r>
    </w:p>
    <w:p w:rsidR="007323A4" w:rsidRPr="00595369" w:rsidRDefault="007323A4" w:rsidP="007323A4">
      <w:pPr>
        <w:spacing w:after="0" w:line="240" w:lineRule="auto"/>
        <w:ind w:left="360" w:firstLine="360"/>
        <w:rPr>
          <w:rFonts w:ascii="Bookman Old Style" w:hAnsi="Bookman Old Style"/>
        </w:rPr>
      </w:pPr>
      <w:r>
        <w:rPr>
          <w:rFonts w:ascii="Bookman Old Style" w:hAnsi="Bookman Old Style"/>
        </w:rPr>
        <w:t>print</w:t>
      </w:r>
      <w:r w:rsidRPr="00595369">
        <w:rPr>
          <w:rFonts w:ascii="Bookman Old Style" w:hAnsi="Bookman Old Style"/>
        </w:rPr>
        <w:t>f (“c is big”);</w:t>
      </w:r>
    </w:p>
    <w:p w:rsidR="007323A4" w:rsidRPr="00595369" w:rsidRDefault="007323A4" w:rsidP="007323A4">
      <w:pPr>
        <w:spacing w:after="0" w:line="240" w:lineRule="auto"/>
        <w:ind w:left="360"/>
        <w:rPr>
          <w:rFonts w:ascii="Bookman Old Style" w:hAnsi="Bookman Old Style"/>
        </w:rPr>
      </w:pPr>
      <w:r>
        <w:rPr>
          <w:rFonts w:ascii="Bookman Old Style" w:hAnsi="Bookman Old Style"/>
        </w:rPr>
        <w:t>e</w:t>
      </w:r>
      <w:r w:rsidRPr="00595369">
        <w:rPr>
          <w:rFonts w:ascii="Bookman Old Style" w:hAnsi="Bookman Old Style"/>
        </w:rPr>
        <w:t>lse</w:t>
      </w:r>
    </w:p>
    <w:p w:rsidR="007323A4" w:rsidRDefault="007323A4" w:rsidP="007323A4">
      <w:pPr>
        <w:spacing w:after="0" w:line="240" w:lineRule="auto"/>
        <w:ind w:left="360" w:firstLine="360"/>
        <w:rPr>
          <w:rFonts w:ascii="Bookman Old Style" w:hAnsi="Bookman Old Style"/>
        </w:rPr>
      </w:pPr>
      <w:r>
        <w:rPr>
          <w:rFonts w:ascii="Bookman Old Style" w:hAnsi="Bookman Old Style"/>
        </w:rPr>
        <w:t>print</w:t>
      </w:r>
      <w:r w:rsidRPr="00595369">
        <w:rPr>
          <w:rFonts w:ascii="Bookman Old Style" w:hAnsi="Bookman Old Style"/>
        </w:rPr>
        <w:t>f(“d is big”);</w:t>
      </w:r>
    </w:p>
    <w:p w:rsidR="007323A4" w:rsidRPr="00595369" w:rsidRDefault="007323A4" w:rsidP="0051180D">
      <w:pPr>
        <w:spacing w:after="0" w:line="240" w:lineRule="auto"/>
        <w:ind w:left="360"/>
        <w:rPr>
          <w:rFonts w:ascii="Bookman Old Style" w:hAnsi="Bookman Old Style"/>
        </w:rPr>
      </w:pPr>
    </w:p>
    <w:p w:rsidR="0051180D" w:rsidRPr="007323A4" w:rsidRDefault="0051180D" w:rsidP="007323A4">
      <w:pPr>
        <w:pStyle w:val="ListParagraph"/>
        <w:numPr>
          <w:ilvl w:val="0"/>
          <w:numId w:val="27"/>
        </w:numPr>
        <w:spacing w:after="0" w:line="240" w:lineRule="auto"/>
        <w:rPr>
          <w:rFonts w:ascii="Bookman Old Style" w:hAnsi="Bookman Old Style"/>
          <w:b/>
        </w:rPr>
      </w:pPr>
      <w:r w:rsidRPr="007323A4">
        <w:rPr>
          <w:rFonts w:ascii="Bookman Old Style" w:hAnsi="Bookman Old Style"/>
          <w:b/>
        </w:rPr>
        <w:t>Write a program to check whether the candidate age is greater than 17 or not .if yes display the message “eligible for voting”</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void main()</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int age;</w:t>
      </w:r>
    </w:p>
    <w:p w:rsidR="0051180D" w:rsidRPr="00595369" w:rsidRDefault="00C72952" w:rsidP="0051180D">
      <w:pPr>
        <w:spacing w:after="0" w:line="240" w:lineRule="auto"/>
        <w:ind w:left="720"/>
        <w:rPr>
          <w:rFonts w:ascii="Bookman Old Style" w:hAnsi="Bookman Old Style"/>
        </w:rPr>
      </w:pPr>
      <w:r>
        <w:rPr>
          <w:rFonts w:ascii="Bookman Old Style" w:hAnsi="Bookman Old Style"/>
        </w:rPr>
        <w:t xml:space="preserve"> </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printf(“\n enter age”);</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scanf(“%d”,age);</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if(age&gt;17)</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prinft(“eligible for voting”);</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getch();</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Output: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enter age 18</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eligible for voting</w:t>
      </w:r>
    </w:p>
    <w:p w:rsidR="0051180D" w:rsidRPr="007323A4" w:rsidRDefault="0051180D" w:rsidP="007323A4">
      <w:pPr>
        <w:pStyle w:val="ListParagraph"/>
        <w:numPr>
          <w:ilvl w:val="0"/>
          <w:numId w:val="27"/>
        </w:numPr>
        <w:spacing w:after="0" w:line="240" w:lineRule="auto"/>
        <w:rPr>
          <w:rFonts w:ascii="Bookman Old Style" w:hAnsi="Bookman Old Style"/>
          <w:b/>
        </w:rPr>
      </w:pPr>
      <w:r w:rsidRPr="007323A4">
        <w:rPr>
          <w:rFonts w:ascii="Bookman Old Style" w:hAnsi="Bookman Old Style"/>
          <w:b/>
        </w:rPr>
        <w:t>Write a program to find whether the given number is positive or negative</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void main()</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int n;</w:t>
      </w:r>
    </w:p>
    <w:p w:rsidR="0051180D" w:rsidRPr="00595369" w:rsidRDefault="00C72952" w:rsidP="0051180D">
      <w:pPr>
        <w:spacing w:after="0" w:line="240" w:lineRule="auto"/>
        <w:ind w:left="720"/>
        <w:rPr>
          <w:rFonts w:ascii="Bookman Old Style" w:hAnsi="Bookman Old Style"/>
        </w:rPr>
      </w:pPr>
      <w:r>
        <w:rPr>
          <w:rFonts w:ascii="Bookman Old Style" w:hAnsi="Bookman Old Style"/>
        </w:rPr>
        <w:t xml:space="preserve"> </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printf(“enter a number\n”);</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scanf(“%d”,&amp;n);</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if(n&gt;0)</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printf(“the number is positive \n”);</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getch();</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rPr>
          <w:rFonts w:ascii="Bookman Old Style" w:hAnsi="Bookman Old Style"/>
          <w:b/>
          <w:u w:val="single"/>
        </w:rPr>
      </w:pPr>
      <w:r w:rsidRPr="00595369">
        <w:rPr>
          <w:rFonts w:ascii="Bookman Old Style" w:hAnsi="Bookman Old Style"/>
          <w:b/>
          <w:u w:val="single"/>
        </w:rPr>
        <w:t>Output: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lastRenderedPageBreak/>
        <w:t>enter a number 10</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the number is positive</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enter a number -8</w:t>
      </w:r>
    </w:p>
    <w:p w:rsidR="0051180D" w:rsidRPr="007323A4" w:rsidRDefault="0051180D" w:rsidP="007323A4">
      <w:pPr>
        <w:pStyle w:val="ListParagraph"/>
        <w:numPr>
          <w:ilvl w:val="0"/>
          <w:numId w:val="27"/>
        </w:numPr>
        <w:spacing w:after="0" w:line="240" w:lineRule="auto"/>
        <w:rPr>
          <w:rFonts w:ascii="Bookman Old Style" w:hAnsi="Bookman Old Style"/>
          <w:b/>
        </w:rPr>
      </w:pPr>
      <w:r w:rsidRPr="007323A4">
        <w:rPr>
          <w:rFonts w:ascii="Bookman Old Style" w:hAnsi="Bookman Old Style"/>
          <w:b/>
        </w:rPr>
        <w:t>Write a program for comparison of two numbers</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void main()</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int n1,n2;</w:t>
      </w:r>
    </w:p>
    <w:p w:rsidR="0051180D" w:rsidRPr="00595369" w:rsidRDefault="00C72952" w:rsidP="0051180D">
      <w:pPr>
        <w:spacing w:after="0" w:line="240" w:lineRule="auto"/>
        <w:ind w:left="720"/>
        <w:rPr>
          <w:rFonts w:ascii="Bookman Old Style" w:hAnsi="Bookman Old Style"/>
        </w:rPr>
      </w:pPr>
      <w:r>
        <w:rPr>
          <w:rFonts w:ascii="Bookman Old Style" w:hAnsi="Bookman Old Style"/>
        </w:rPr>
        <w:t xml:space="preserve"> </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printf(“enter two numbers”);</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scanf(“%d%d”,&amp;n1,&amp;n2);</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if(n1&gt;n2)</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printf(“%d is greater than %d”,n1,n2);</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if(n1&lt;n2)</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printf(“%d is less than %d”,n1,n2);</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if(n1==n2)</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printf(“%d is equal to %d”,n1,n2);</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getch();</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rPr>
          <w:rFonts w:ascii="Bookman Old Style" w:hAnsi="Bookman Old Style"/>
          <w:b/>
          <w:u w:val="single"/>
        </w:rPr>
      </w:pPr>
      <w:r w:rsidRPr="00595369">
        <w:rPr>
          <w:rFonts w:ascii="Bookman Old Style" w:hAnsi="Bookman Old Style"/>
          <w:b/>
          <w:u w:val="single"/>
        </w:rPr>
        <w:t>Output: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Enter two numbers 10 12</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10 is less than 12</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Enter two numbers 15 11</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15 is greater than 11</w:t>
      </w:r>
    </w:p>
    <w:p w:rsidR="0051180D" w:rsidRPr="007323A4" w:rsidRDefault="0051180D" w:rsidP="007323A4">
      <w:pPr>
        <w:pStyle w:val="ListParagraph"/>
        <w:numPr>
          <w:ilvl w:val="0"/>
          <w:numId w:val="27"/>
        </w:numPr>
        <w:spacing w:after="0" w:line="240" w:lineRule="auto"/>
        <w:rPr>
          <w:rFonts w:ascii="Bookman Old Style" w:hAnsi="Bookman Old Style"/>
          <w:b/>
        </w:rPr>
      </w:pPr>
      <w:r w:rsidRPr="007323A4">
        <w:rPr>
          <w:rFonts w:ascii="Bookman Old Style" w:hAnsi="Bookman Old Style"/>
          <w:b/>
        </w:rPr>
        <w:t>Write a program to check whether the candidate age is greater than 17 or not .if yes display the message “eligible for voting”</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void main()</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int age;</w:t>
      </w:r>
    </w:p>
    <w:p w:rsidR="0051180D" w:rsidRPr="00595369" w:rsidRDefault="00C72952" w:rsidP="0051180D">
      <w:pPr>
        <w:spacing w:after="0" w:line="240" w:lineRule="auto"/>
        <w:ind w:left="720"/>
        <w:rPr>
          <w:rFonts w:ascii="Bookman Old Style" w:hAnsi="Bookman Old Style"/>
        </w:rPr>
      </w:pPr>
      <w:r>
        <w:rPr>
          <w:rFonts w:ascii="Bookman Old Style" w:hAnsi="Bookman Old Style"/>
        </w:rPr>
        <w:t xml:space="preserve"> </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printf(“\n enter age”);</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scanf(“%d”,age);</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if(age&gt;17)</w:t>
      </w:r>
    </w:p>
    <w:p w:rsidR="0051180D" w:rsidRDefault="0051180D" w:rsidP="0051180D">
      <w:pPr>
        <w:spacing w:after="0" w:line="240" w:lineRule="auto"/>
        <w:ind w:left="720" w:firstLine="720"/>
        <w:rPr>
          <w:rFonts w:ascii="Bookman Old Style" w:hAnsi="Bookman Old Style"/>
        </w:rPr>
      </w:pPr>
      <w:r w:rsidRPr="00595369">
        <w:rPr>
          <w:rFonts w:ascii="Bookman Old Style" w:hAnsi="Bookman Old Style"/>
        </w:rPr>
        <w:t>prinft(“</w:t>
      </w:r>
      <w:r>
        <w:rPr>
          <w:rFonts w:ascii="Bookman Old Style" w:hAnsi="Bookman Old Style"/>
        </w:rPr>
        <w:t>\n</w:t>
      </w:r>
      <w:r w:rsidRPr="00595369">
        <w:rPr>
          <w:rFonts w:ascii="Bookman Old Style" w:hAnsi="Bookman Old Style"/>
        </w:rPr>
        <w:t>eligible for voting”);</w:t>
      </w:r>
    </w:p>
    <w:p w:rsidR="0051180D" w:rsidRDefault="0051180D" w:rsidP="0051180D">
      <w:pPr>
        <w:spacing w:after="0" w:line="240" w:lineRule="auto"/>
        <w:rPr>
          <w:rFonts w:ascii="Bookman Old Style" w:hAnsi="Bookman Old Style"/>
        </w:rPr>
      </w:pPr>
      <w:r>
        <w:rPr>
          <w:rFonts w:ascii="Bookman Old Style" w:hAnsi="Bookman Old Style"/>
        </w:rPr>
        <w:tab/>
        <w:t>else</w:t>
      </w:r>
    </w:p>
    <w:p w:rsidR="0051180D" w:rsidRDefault="0051180D" w:rsidP="0051180D">
      <w:pPr>
        <w:spacing w:after="0" w:line="240" w:lineRule="auto"/>
        <w:ind w:left="720" w:firstLine="720"/>
        <w:rPr>
          <w:rFonts w:ascii="Bookman Old Style" w:hAnsi="Bookman Old Style"/>
        </w:rPr>
      </w:pPr>
      <w:r w:rsidRPr="00595369">
        <w:rPr>
          <w:rFonts w:ascii="Bookman Old Style" w:hAnsi="Bookman Old Style"/>
        </w:rPr>
        <w:t>prinft(“</w:t>
      </w:r>
      <w:r>
        <w:rPr>
          <w:rFonts w:ascii="Bookman Old Style" w:hAnsi="Bookman Old Style"/>
        </w:rPr>
        <w:t xml:space="preserve">\nNot </w:t>
      </w:r>
      <w:r w:rsidRPr="00595369">
        <w:rPr>
          <w:rFonts w:ascii="Bookman Old Style" w:hAnsi="Bookman Old Style"/>
        </w:rPr>
        <w:t>eligible for voting”);</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getch();</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Output: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enter age 18</w:t>
      </w:r>
    </w:p>
    <w:p w:rsidR="0051180D" w:rsidRDefault="0051180D" w:rsidP="0051180D">
      <w:pPr>
        <w:spacing w:after="0" w:line="240" w:lineRule="auto"/>
        <w:rPr>
          <w:rFonts w:ascii="Bookman Old Style" w:hAnsi="Bookman Old Style"/>
        </w:rPr>
      </w:pPr>
      <w:r w:rsidRPr="00595369">
        <w:rPr>
          <w:rFonts w:ascii="Bookman Old Style" w:hAnsi="Bookman Old Style"/>
        </w:rPr>
        <w:t>eligible for voting</w:t>
      </w:r>
    </w:p>
    <w:p w:rsidR="0051180D" w:rsidRDefault="0051180D" w:rsidP="0051180D">
      <w:pPr>
        <w:spacing w:after="0" w:line="240" w:lineRule="auto"/>
        <w:rPr>
          <w:rFonts w:ascii="Bookman Old Style" w:hAnsi="Bookman Old Style"/>
        </w:rPr>
      </w:pPr>
    </w:p>
    <w:p w:rsidR="0051180D" w:rsidRDefault="0051180D" w:rsidP="0051180D">
      <w:pPr>
        <w:spacing w:after="0" w:line="240" w:lineRule="auto"/>
        <w:rPr>
          <w:rFonts w:ascii="Bookman Old Style" w:hAnsi="Bookman Old Style"/>
        </w:rPr>
      </w:pPr>
      <w:r>
        <w:rPr>
          <w:rFonts w:ascii="Bookman Old Style" w:hAnsi="Bookman Old Style"/>
        </w:rPr>
        <w:t>enter age 18</w:t>
      </w:r>
    </w:p>
    <w:p w:rsidR="0051180D" w:rsidRPr="00595369" w:rsidRDefault="0051180D" w:rsidP="0051180D">
      <w:pPr>
        <w:spacing w:after="0" w:line="240" w:lineRule="auto"/>
        <w:rPr>
          <w:rFonts w:ascii="Bookman Old Style" w:hAnsi="Bookman Old Style"/>
        </w:rPr>
      </w:pPr>
      <w:r>
        <w:rPr>
          <w:rFonts w:ascii="Bookman Old Style" w:hAnsi="Bookman Old Style"/>
        </w:rPr>
        <w:t>Not eligible for voting</w:t>
      </w:r>
    </w:p>
    <w:p w:rsidR="0051180D" w:rsidRPr="007323A4" w:rsidRDefault="0051180D" w:rsidP="007323A4">
      <w:pPr>
        <w:pStyle w:val="ListParagraph"/>
        <w:numPr>
          <w:ilvl w:val="0"/>
          <w:numId w:val="27"/>
        </w:numPr>
        <w:spacing w:after="0" w:line="240" w:lineRule="auto"/>
        <w:rPr>
          <w:rFonts w:ascii="Bookman Old Style" w:hAnsi="Bookman Old Style"/>
          <w:b/>
        </w:rPr>
      </w:pPr>
      <w:r w:rsidRPr="007323A4">
        <w:rPr>
          <w:rFonts w:ascii="Bookman Old Style" w:hAnsi="Bookman Old Style"/>
          <w:b/>
        </w:rPr>
        <w:t>Write a program to find whether the given number is positive or negative</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void main()</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int n;</w:t>
      </w:r>
    </w:p>
    <w:p w:rsidR="0051180D" w:rsidRPr="00595369" w:rsidRDefault="00C72952" w:rsidP="0051180D">
      <w:pPr>
        <w:spacing w:after="0" w:line="240" w:lineRule="auto"/>
        <w:ind w:left="720"/>
        <w:rPr>
          <w:rFonts w:ascii="Bookman Old Style" w:hAnsi="Bookman Old Style"/>
        </w:rPr>
      </w:pPr>
      <w:r>
        <w:rPr>
          <w:rFonts w:ascii="Bookman Old Style" w:hAnsi="Bookman Old Style"/>
        </w:rPr>
        <w:t xml:space="preserve"> </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printf(“enter a number\n”);</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scanf(“%d”,&amp;n);</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if(n&gt;0)</w:t>
      </w:r>
    </w:p>
    <w:p w:rsidR="0051180D" w:rsidRDefault="0051180D" w:rsidP="0051180D">
      <w:pPr>
        <w:spacing w:after="0" w:line="240" w:lineRule="auto"/>
        <w:ind w:left="720" w:firstLine="720"/>
        <w:rPr>
          <w:rFonts w:ascii="Bookman Old Style" w:hAnsi="Bookman Old Style"/>
        </w:rPr>
      </w:pPr>
      <w:r w:rsidRPr="00595369">
        <w:rPr>
          <w:rFonts w:ascii="Bookman Old Style" w:hAnsi="Bookman Old Style"/>
        </w:rPr>
        <w:t>printf(“the number is positive \n”);</w:t>
      </w:r>
    </w:p>
    <w:p w:rsidR="0051180D" w:rsidRDefault="0051180D" w:rsidP="0051180D">
      <w:pPr>
        <w:spacing w:after="0" w:line="240" w:lineRule="auto"/>
        <w:ind w:firstLine="720"/>
        <w:rPr>
          <w:rFonts w:ascii="Bookman Old Style" w:hAnsi="Bookman Old Style"/>
        </w:rPr>
      </w:pPr>
      <w:r>
        <w:rPr>
          <w:rFonts w:ascii="Bookman Old Style" w:hAnsi="Bookman Old Style"/>
        </w:rPr>
        <w:t>else</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lastRenderedPageBreak/>
        <w:t xml:space="preserve">printf(“the number is </w:t>
      </w:r>
      <w:r>
        <w:rPr>
          <w:rFonts w:ascii="Bookman Old Style" w:hAnsi="Bookman Old Style"/>
        </w:rPr>
        <w:t xml:space="preserve">not </w:t>
      </w:r>
      <w:r w:rsidRPr="00595369">
        <w:rPr>
          <w:rFonts w:ascii="Bookman Old Style" w:hAnsi="Bookman Old Style"/>
        </w:rPr>
        <w:t>positive \n”);</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getch();</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rPr>
          <w:rFonts w:ascii="Bookman Old Style" w:hAnsi="Bookman Old Style"/>
          <w:b/>
          <w:u w:val="single"/>
        </w:rPr>
      </w:pPr>
      <w:r w:rsidRPr="00595369">
        <w:rPr>
          <w:rFonts w:ascii="Bookman Old Style" w:hAnsi="Bookman Old Style"/>
          <w:b/>
          <w:u w:val="single"/>
        </w:rPr>
        <w:t>Output: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enter a number 10</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the number is positive</w:t>
      </w:r>
    </w:p>
    <w:p w:rsidR="0051180D" w:rsidRDefault="0051180D" w:rsidP="0051180D">
      <w:pPr>
        <w:spacing w:after="0" w:line="240" w:lineRule="auto"/>
        <w:rPr>
          <w:rFonts w:ascii="Bookman Old Style" w:hAnsi="Bookman Old Style"/>
        </w:rPr>
      </w:pPr>
      <w:r w:rsidRPr="00595369">
        <w:rPr>
          <w:rFonts w:ascii="Bookman Old Style" w:hAnsi="Bookman Old Style"/>
        </w:rPr>
        <w:t>enter a number -8</w:t>
      </w:r>
    </w:p>
    <w:p w:rsidR="0051180D" w:rsidRDefault="0051180D" w:rsidP="0051180D">
      <w:pPr>
        <w:spacing w:after="0" w:line="240" w:lineRule="auto"/>
        <w:rPr>
          <w:rFonts w:ascii="Bookman Old Style" w:hAnsi="Bookman Old Style"/>
        </w:rPr>
      </w:pPr>
      <w:r>
        <w:rPr>
          <w:rFonts w:ascii="Bookman Old Style" w:hAnsi="Bookman Old Style"/>
        </w:rPr>
        <w:t>the number is not positive</w:t>
      </w:r>
    </w:p>
    <w:p w:rsidR="0051180D" w:rsidRPr="00595369" w:rsidRDefault="0051180D" w:rsidP="0051180D">
      <w:pPr>
        <w:spacing w:after="0" w:line="240" w:lineRule="auto"/>
        <w:rPr>
          <w:rFonts w:ascii="Bookman Old Style" w:hAnsi="Bookman Old Style"/>
        </w:rPr>
      </w:pPr>
    </w:p>
    <w:p w:rsidR="0051180D" w:rsidRPr="007323A4" w:rsidRDefault="0051180D" w:rsidP="007323A4">
      <w:pPr>
        <w:pStyle w:val="ListParagraph"/>
        <w:numPr>
          <w:ilvl w:val="0"/>
          <w:numId w:val="27"/>
        </w:numPr>
        <w:spacing w:after="0" w:line="240" w:lineRule="auto"/>
        <w:rPr>
          <w:rFonts w:ascii="Bookman Old Style" w:hAnsi="Bookman Old Style"/>
        </w:rPr>
      </w:pPr>
      <w:r w:rsidRPr="007323A4">
        <w:rPr>
          <w:rFonts w:ascii="Bookman Old Style" w:hAnsi="Bookman Old Style"/>
          <w:b/>
        </w:rPr>
        <w:t>Write a program to find the roots of a quadratic equation by using if else condition</w:t>
      </w:r>
    </w:p>
    <w:p w:rsidR="0051180D" w:rsidRPr="00866D0D" w:rsidRDefault="0051180D" w:rsidP="0051180D">
      <w:pPr>
        <w:spacing w:after="0" w:line="240" w:lineRule="auto"/>
        <w:rPr>
          <w:rFonts w:ascii="Bookman Old Style" w:hAnsi="Bookman Old Style"/>
        </w:rPr>
      </w:pPr>
      <w:r w:rsidRPr="00866D0D">
        <w:rPr>
          <w:rFonts w:ascii="Bookman Old Style" w:hAnsi="Bookman Old Style"/>
        </w:rPr>
        <w:t>#include&lt;stdio.h&gt;</w:t>
      </w:r>
    </w:p>
    <w:p w:rsidR="0051180D" w:rsidRPr="00866D0D" w:rsidRDefault="0051180D" w:rsidP="0051180D">
      <w:pPr>
        <w:spacing w:after="0" w:line="240" w:lineRule="auto"/>
        <w:rPr>
          <w:rFonts w:ascii="Bookman Old Style" w:hAnsi="Bookman Old Style"/>
        </w:rPr>
      </w:pPr>
      <w:r w:rsidRPr="00866D0D">
        <w:rPr>
          <w:rFonts w:ascii="Bookman Old Style" w:hAnsi="Bookman Old Style"/>
        </w:rPr>
        <w:t>#include&lt;conio.h&gt;</w:t>
      </w:r>
    </w:p>
    <w:p w:rsidR="0051180D" w:rsidRPr="00866D0D" w:rsidRDefault="0051180D" w:rsidP="0051180D">
      <w:pPr>
        <w:spacing w:after="0" w:line="240" w:lineRule="auto"/>
        <w:rPr>
          <w:rFonts w:ascii="Bookman Old Style" w:hAnsi="Bookman Old Style"/>
        </w:rPr>
      </w:pPr>
      <w:r w:rsidRPr="00866D0D">
        <w:rPr>
          <w:rFonts w:ascii="Bookman Old Style" w:hAnsi="Bookman Old Style"/>
        </w:rPr>
        <w:t>#include&lt;math.h&gt;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void main()</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int a,</w:t>
      </w:r>
      <w:r>
        <w:rPr>
          <w:rFonts w:ascii="Bookman Old Style" w:hAnsi="Bookman Old Style"/>
        </w:rPr>
        <w:t>b,</w:t>
      </w:r>
      <w:r w:rsidRPr="00595369">
        <w:rPr>
          <w:rFonts w:ascii="Bookman Old Style" w:hAnsi="Bookman Old Style"/>
        </w:rPr>
        <w:t>c;</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 xml:space="preserve">float </w:t>
      </w:r>
      <w:r>
        <w:rPr>
          <w:rFonts w:ascii="Bookman Old Style" w:hAnsi="Bookman Old Style"/>
        </w:rPr>
        <w:t>r</w:t>
      </w:r>
      <w:r w:rsidRPr="00595369">
        <w:rPr>
          <w:rFonts w:ascii="Bookman Old Style" w:hAnsi="Bookman Old Style"/>
        </w:rPr>
        <w:t>1,</w:t>
      </w:r>
      <w:r>
        <w:rPr>
          <w:rFonts w:ascii="Bookman Old Style" w:hAnsi="Bookman Old Style"/>
        </w:rPr>
        <w:t>r</w:t>
      </w:r>
      <w:r w:rsidRPr="00595369">
        <w:rPr>
          <w:rFonts w:ascii="Bookman Old Style" w:hAnsi="Bookman Old Style"/>
        </w:rPr>
        <w:t>2</w:t>
      </w:r>
      <w:r>
        <w:rPr>
          <w:rFonts w:ascii="Bookman Old Style" w:hAnsi="Bookman Old Style"/>
        </w:rPr>
        <w:t>,desc</w:t>
      </w:r>
      <w:r w:rsidRPr="00595369">
        <w:rPr>
          <w:rFonts w:ascii="Bookman Old Style" w:hAnsi="Bookman Old Style"/>
        </w:rPr>
        <w:t>;</w:t>
      </w:r>
    </w:p>
    <w:p w:rsidR="0051180D" w:rsidRPr="00595369" w:rsidRDefault="00C72952" w:rsidP="0051180D">
      <w:pPr>
        <w:spacing w:after="0" w:line="240" w:lineRule="auto"/>
        <w:ind w:left="720"/>
        <w:rPr>
          <w:rFonts w:ascii="Bookman Old Style" w:hAnsi="Bookman Old Style"/>
        </w:rPr>
      </w:pPr>
      <w:r>
        <w:rPr>
          <w:rFonts w:ascii="Bookman Old Style" w:hAnsi="Bookman Old Style"/>
        </w:rPr>
        <w:t xml:space="preserve"> </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printf(“</w:t>
      </w:r>
      <w:r>
        <w:rPr>
          <w:rFonts w:ascii="Bookman Old Style" w:hAnsi="Bookman Old Style"/>
        </w:rPr>
        <w:t>E</w:t>
      </w:r>
      <w:r w:rsidRPr="00595369">
        <w:rPr>
          <w:rFonts w:ascii="Bookman Old Style" w:hAnsi="Bookman Old Style"/>
        </w:rPr>
        <w:t>nter values for a,b,c”);</w:t>
      </w:r>
    </w:p>
    <w:p w:rsidR="0051180D" w:rsidRDefault="0051180D" w:rsidP="0051180D">
      <w:pPr>
        <w:spacing w:after="0" w:line="240" w:lineRule="auto"/>
        <w:ind w:left="720"/>
        <w:rPr>
          <w:rFonts w:ascii="Bookman Old Style" w:hAnsi="Bookman Old Style"/>
        </w:rPr>
      </w:pPr>
      <w:r w:rsidRPr="00595369">
        <w:rPr>
          <w:rFonts w:ascii="Bookman Old Style" w:hAnsi="Bookman Old Style"/>
        </w:rPr>
        <w:t>scanf(“%d %d%d”,&amp;a,&amp;b,&amp;c);</w:t>
      </w:r>
    </w:p>
    <w:p w:rsidR="0051180D" w:rsidRPr="00595369" w:rsidRDefault="0051180D" w:rsidP="0051180D">
      <w:pPr>
        <w:spacing w:after="0" w:line="240" w:lineRule="auto"/>
        <w:ind w:left="720"/>
        <w:rPr>
          <w:rFonts w:ascii="Bookman Old Style" w:hAnsi="Bookman Old Style"/>
        </w:rPr>
      </w:pPr>
      <w:r>
        <w:rPr>
          <w:rFonts w:ascii="Bookman Old Style" w:hAnsi="Bookman Old Style"/>
        </w:rPr>
        <w:t>desc=b*b-4*a*c;</w:t>
      </w:r>
    </w:p>
    <w:p w:rsidR="0051180D" w:rsidRPr="00595369" w:rsidRDefault="0051180D" w:rsidP="0051180D">
      <w:pPr>
        <w:spacing w:after="0" w:line="240" w:lineRule="auto"/>
        <w:ind w:left="720"/>
        <w:rPr>
          <w:rFonts w:ascii="Bookman Old Style" w:hAnsi="Bookman Old Style"/>
        </w:rPr>
      </w:pPr>
      <w:r>
        <w:rPr>
          <w:rFonts w:ascii="Bookman Old Style" w:hAnsi="Bookman Old Style"/>
        </w:rPr>
        <w:t>if(desc&gt;0</w:t>
      </w: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720" w:firstLine="720"/>
        <w:rPr>
          <w:rFonts w:ascii="Bookman Old Style" w:hAnsi="Bookman Old Style"/>
        </w:rPr>
      </w:pPr>
      <w:r>
        <w:rPr>
          <w:rFonts w:ascii="Bookman Old Style" w:hAnsi="Bookman Old Style"/>
        </w:rPr>
        <w:t>r</w:t>
      </w:r>
      <w:r w:rsidRPr="00595369">
        <w:rPr>
          <w:rFonts w:ascii="Bookman Old Style" w:hAnsi="Bookman Old Style"/>
        </w:rPr>
        <w:t>1=</w:t>
      </w:r>
      <w:r>
        <w:rPr>
          <w:rFonts w:ascii="Bookman Old Style" w:hAnsi="Bookman Old Style"/>
        </w:rPr>
        <w:t>(</w:t>
      </w:r>
      <w:r w:rsidRPr="00595369">
        <w:rPr>
          <w:rFonts w:ascii="Bookman Old Style" w:hAnsi="Bookman Old Style"/>
        </w:rPr>
        <w:t>-b+sqrt(</w:t>
      </w:r>
      <w:r>
        <w:rPr>
          <w:rFonts w:ascii="Bookman Old Style" w:hAnsi="Bookman Old Style"/>
        </w:rPr>
        <w:t>desc</w:t>
      </w:r>
      <w:r w:rsidRPr="00595369">
        <w:rPr>
          <w:rFonts w:ascii="Bookman Old Style" w:hAnsi="Bookman Old Style"/>
        </w:rPr>
        <w:t>)</w:t>
      </w:r>
      <w:r>
        <w:rPr>
          <w:rFonts w:ascii="Bookman Old Style" w:hAnsi="Bookman Old Style"/>
        </w:rPr>
        <w:t>)</w:t>
      </w:r>
      <w:r w:rsidRPr="00595369">
        <w:rPr>
          <w:rFonts w:ascii="Bookman Old Style" w:hAnsi="Bookman Old Style"/>
        </w:rPr>
        <w:t>/</w:t>
      </w:r>
      <w:r>
        <w:rPr>
          <w:rFonts w:ascii="Bookman Old Style" w:hAnsi="Bookman Old Style"/>
        </w:rPr>
        <w:t>(</w:t>
      </w:r>
      <w:r w:rsidRPr="00595369">
        <w:rPr>
          <w:rFonts w:ascii="Bookman Old Style" w:hAnsi="Bookman Old Style"/>
        </w:rPr>
        <w:t>2*a</w:t>
      </w:r>
      <w:r>
        <w:rPr>
          <w:rFonts w:ascii="Bookman Old Style" w:hAnsi="Bookman Old Style"/>
        </w:rPr>
        <w:t>)</w:t>
      </w:r>
      <w:r w:rsidRPr="00595369">
        <w:rPr>
          <w:rFonts w:ascii="Bookman Old Style" w:hAnsi="Bookman Old Style"/>
        </w:rPr>
        <w:t>;</w:t>
      </w:r>
    </w:p>
    <w:p w:rsidR="0051180D" w:rsidRPr="00595369" w:rsidRDefault="0051180D" w:rsidP="0051180D">
      <w:pPr>
        <w:spacing w:after="0" w:line="240" w:lineRule="auto"/>
        <w:ind w:left="720" w:firstLine="720"/>
        <w:rPr>
          <w:rFonts w:ascii="Bookman Old Style" w:hAnsi="Bookman Old Style"/>
        </w:rPr>
      </w:pPr>
      <w:r>
        <w:rPr>
          <w:rFonts w:ascii="Bookman Old Style" w:hAnsi="Bookman Old Style"/>
        </w:rPr>
        <w:t>r</w:t>
      </w:r>
      <w:r w:rsidRPr="00595369">
        <w:rPr>
          <w:rFonts w:ascii="Bookman Old Style" w:hAnsi="Bookman Old Style"/>
        </w:rPr>
        <w:t>2=</w:t>
      </w:r>
      <w:r>
        <w:rPr>
          <w:rFonts w:ascii="Bookman Old Style" w:hAnsi="Bookman Old Style"/>
        </w:rPr>
        <w:t>(</w:t>
      </w:r>
      <w:r w:rsidRPr="00595369">
        <w:rPr>
          <w:rFonts w:ascii="Bookman Old Style" w:hAnsi="Bookman Old Style"/>
        </w:rPr>
        <w:t>-b-sqrt(</w:t>
      </w:r>
      <w:r>
        <w:rPr>
          <w:rFonts w:ascii="Bookman Old Style" w:hAnsi="Bookman Old Style"/>
        </w:rPr>
        <w:t>desc</w:t>
      </w:r>
      <w:r w:rsidRPr="00595369">
        <w:rPr>
          <w:rFonts w:ascii="Bookman Old Style" w:hAnsi="Bookman Old Style"/>
        </w:rPr>
        <w:t>)</w:t>
      </w:r>
      <w:r>
        <w:rPr>
          <w:rFonts w:ascii="Bookman Old Style" w:hAnsi="Bookman Old Style"/>
        </w:rPr>
        <w:t>)</w:t>
      </w:r>
      <w:r w:rsidRPr="00595369">
        <w:rPr>
          <w:rFonts w:ascii="Bookman Old Style" w:hAnsi="Bookman Old Style"/>
        </w:rPr>
        <w:t>/</w:t>
      </w:r>
      <w:r>
        <w:rPr>
          <w:rFonts w:ascii="Bookman Old Style" w:hAnsi="Bookman Old Style"/>
        </w:rPr>
        <w:t>(</w:t>
      </w:r>
      <w:r w:rsidRPr="00595369">
        <w:rPr>
          <w:rFonts w:ascii="Bookman Old Style" w:hAnsi="Bookman Old Style"/>
        </w:rPr>
        <w:t>2*a</w:t>
      </w:r>
      <w:r>
        <w:rPr>
          <w:rFonts w:ascii="Bookman Old Style" w:hAnsi="Bookman Old Style"/>
        </w:rPr>
        <w:t>)</w:t>
      </w:r>
      <w:r w:rsidRPr="00595369">
        <w:rPr>
          <w:rFonts w:ascii="Bookman Old Style" w:hAnsi="Bookman Old Style"/>
        </w:rPr>
        <w:t>;</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 xml:space="preserve">printf(“\n </w:t>
      </w:r>
      <w:r>
        <w:rPr>
          <w:rFonts w:ascii="Bookman Old Style" w:hAnsi="Bookman Old Style"/>
        </w:rPr>
        <w:t>r</w:t>
      </w:r>
      <w:r w:rsidRPr="00595369">
        <w:rPr>
          <w:rFonts w:ascii="Bookman Old Style" w:hAnsi="Bookman Old Style"/>
        </w:rPr>
        <w:t>1=%</w:t>
      </w:r>
      <w:r w:rsidR="00B438DB">
        <w:rPr>
          <w:rFonts w:ascii="Bookman Old Style" w:hAnsi="Bookman Old Style"/>
        </w:rPr>
        <w:t>.2</w:t>
      </w:r>
      <w:r w:rsidRPr="00595369">
        <w:rPr>
          <w:rFonts w:ascii="Bookman Old Style" w:hAnsi="Bookman Old Style"/>
        </w:rPr>
        <w:t>f</w:t>
      </w:r>
      <w:r>
        <w:rPr>
          <w:rFonts w:ascii="Bookman Old Style" w:hAnsi="Bookman Old Style"/>
        </w:rPr>
        <w:t>,r</w:t>
      </w:r>
      <w:r w:rsidRPr="00595369">
        <w:rPr>
          <w:rFonts w:ascii="Bookman Old Style" w:hAnsi="Bookman Old Style"/>
        </w:rPr>
        <w:t>2=%</w:t>
      </w:r>
      <w:r w:rsidR="00B438DB">
        <w:rPr>
          <w:rFonts w:ascii="Bookman Old Style" w:hAnsi="Bookman Old Style"/>
        </w:rPr>
        <w:t>.2</w:t>
      </w:r>
      <w:r w:rsidRPr="00595369">
        <w:rPr>
          <w:rFonts w:ascii="Bookman Old Style" w:hAnsi="Bookman Old Style"/>
        </w:rPr>
        <w:t>f”,</w:t>
      </w:r>
      <w:r>
        <w:rPr>
          <w:rFonts w:ascii="Bookman Old Style" w:hAnsi="Bookman Old Style"/>
        </w:rPr>
        <w:t>r</w:t>
      </w:r>
      <w:r w:rsidRPr="00595369">
        <w:rPr>
          <w:rFonts w:ascii="Bookman Old Style" w:hAnsi="Bookman Old Style"/>
        </w:rPr>
        <w:t>1,</w:t>
      </w:r>
      <w:r>
        <w:rPr>
          <w:rFonts w:ascii="Bookman Old Style" w:hAnsi="Bookman Old Style"/>
        </w:rPr>
        <w:t>r</w:t>
      </w:r>
      <w:r w:rsidRPr="00595369">
        <w:rPr>
          <w:rFonts w:ascii="Bookman Old Style" w:hAnsi="Bookman Old Style"/>
        </w:rPr>
        <w:t>2);</w:t>
      </w:r>
    </w:p>
    <w:p w:rsidR="0051180D" w:rsidRDefault="0051180D" w:rsidP="0051180D">
      <w:pPr>
        <w:spacing w:after="0" w:line="240" w:lineRule="auto"/>
        <w:ind w:left="720"/>
        <w:rPr>
          <w:rFonts w:ascii="Bookman Old Style" w:hAnsi="Bookman Old Style"/>
        </w:rPr>
      </w:pPr>
      <w:r w:rsidRPr="00595369">
        <w:rPr>
          <w:rFonts w:ascii="Bookman Old Style" w:hAnsi="Bookman Old Style"/>
        </w:rPr>
        <w:t>}</w:t>
      </w:r>
    </w:p>
    <w:p w:rsidR="00B438DB" w:rsidRPr="00595369" w:rsidRDefault="00B438DB" w:rsidP="00B438DB">
      <w:pPr>
        <w:spacing w:after="0" w:line="240" w:lineRule="auto"/>
        <w:ind w:left="720"/>
        <w:rPr>
          <w:rFonts w:ascii="Bookman Old Style" w:hAnsi="Bookman Old Style"/>
        </w:rPr>
      </w:pPr>
      <w:r>
        <w:rPr>
          <w:rFonts w:ascii="Bookman Old Style" w:hAnsi="Bookman Old Style"/>
        </w:rPr>
        <w:t>else if(desc==0</w:t>
      </w:r>
      <w:r w:rsidRPr="00595369">
        <w:rPr>
          <w:rFonts w:ascii="Bookman Old Style" w:hAnsi="Bookman Old Style"/>
        </w:rPr>
        <w:t>)</w:t>
      </w:r>
    </w:p>
    <w:p w:rsidR="00B438DB" w:rsidRPr="00595369" w:rsidRDefault="00B438DB" w:rsidP="00B438DB">
      <w:pPr>
        <w:spacing w:after="0" w:line="240" w:lineRule="auto"/>
        <w:ind w:left="720"/>
        <w:rPr>
          <w:rFonts w:ascii="Bookman Old Style" w:hAnsi="Bookman Old Style"/>
        </w:rPr>
      </w:pPr>
      <w:r w:rsidRPr="00595369">
        <w:rPr>
          <w:rFonts w:ascii="Bookman Old Style" w:hAnsi="Bookman Old Style"/>
        </w:rPr>
        <w:t>{</w:t>
      </w:r>
    </w:p>
    <w:p w:rsidR="00B438DB" w:rsidRPr="00595369" w:rsidRDefault="00B438DB" w:rsidP="00B438DB">
      <w:pPr>
        <w:spacing w:after="0" w:line="240" w:lineRule="auto"/>
        <w:ind w:left="720" w:firstLine="720"/>
        <w:rPr>
          <w:rFonts w:ascii="Bookman Old Style" w:hAnsi="Bookman Old Style"/>
        </w:rPr>
      </w:pPr>
      <w:r>
        <w:rPr>
          <w:rFonts w:ascii="Bookman Old Style" w:hAnsi="Bookman Old Style"/>
        </w:rPr>
        <w:t>r</w:t>
      </w:r>
      <w:r w:rsidRPr="00595369">
        <w:rPr>
          <w:rFonts w:ascii="Bookman Old Style" w:hAnsi="Bookman Old Style"/>
        </w:rPr>
        <w:t>1=-b/</w:t>
      </w:r>
      <w:r>
        <w:rPr>
          <w:rFonts w:ascii="Bookman Old Style" w:hAnsi="Bookman Old Style"/>
        </w:rPr>
        <w:t>(</w:t>
      </w:r>
      <w:r w:rsidRPr="00595369">
        <w:rPr>
          <w:rFonts w:ascii="Bookman Old Style" w:hAnsi="Bookman Old Style"/>
        </w:rPr>
        <w:t>2</w:t>
      </w:r>
      <w:r w:rsidR="00F17FBC">
        <w:rPr>
          <w:rFonts w:ascii="Bookman Old Style" w:hAnsi="Bookman Old Style"/>
        </w:rPr>
        <w:t>.0</w:t>
      </w:r>
      <w:r w:rsidRPr="00595369">
        <w:rPr>
          <w:rFonts w:ascii="Bookman Old Style" w:hAnsi="Bookman Old Style"/>
        </w:rPr>
        <w:t>*a</w:t>
      </w:r>
      <w:r>
        <w:rPr>
          <w:rFonts w:ascii="Bookman Old Style" w:hAnsi="Bookman Old Style"/>
        </w:rPr>
        <w:t>)</w:t>
      </w:r>
      <w:r w:rsidRPr="00595369">
        <w:rPr>
          <w:rFonts w:ascii="Bookman Old Style" w:hAnsi="Bookman Old Style"/>
        </w:rPr>
        <w:t>;</w:t>
      </w:r>
    </w:p>
    <w:p w:rsidR="00B438DB" w:rsidRPr="00595369" w:rsidRDefault="00B438DB" w:rsidP="00B438DB">
      <w:pPr>
        <w:spacing w:after="0" w:line="240" w:lineRule="auto"/>
        <w:ind w:left="720" w:firstLine="720"/>
        <w:rPr>
          <w:rFonts w:ascii="Bookman Old Style" w:hAnsi="Bookman Old Style"/>
        </w:rPr>
      </w:pPr>
      <w:r w:rsidRPr="00595369">
        <w:rPr>
          <w:rFonts w:ascii="Bookman Old Style" w:hAnsi="Bookman Old Style"/>
        </w:rPr>
        <w:t xml:space="preserve">printf(“\n </w:t>
      </w:r>
      <w:r>
        <w:rPr>
          <w:rFonts w:ascii="Bookman Old Style" w:hAnsi="Bookman Old Style"/>
        </w:rPr>
        <w:t>r</w:t>
      </w:r>
      <w:r w:rsidRPr="00595369">
        <w:rPr>
          <w:rFonts w:ascii="Bookman Old Style" w:hAnsi="Bookman Old Style"/>
        </w:rPr>
        <w:t>1=%</w:t>
      </w:r>
      <w:r>
        <w:rPr>
          <w:rFonts w:ascii="Bookman Old Style" w:hAnsi="Bookman Old Style"/>
        </w:rPr>
        <w:t>.2</w:t>
      </w:r>
      <w:r w:rsidRPr="00595369">
        <w:rPr>
          <w:rFonts w:ascii="Bookman Old Style" w:hAnsi="Bookman Old Style"/>
        </w:rPr>
        <w:t>f”,</w:t>
      </w:r>
      <w:r>
        <w:rPr>
          <w:rFonts w:ascii="Bookman Old Style" w:hAnsi="Bookman Old Style"/>
        </w:rPr>
        <w:t>r</w:t>
      </w:r>
      <w:r w:rsidRPr="00595369">
        <w:rPr>
          <w:rFonts w:ascii="Bookman Old Style" w:hAnsi="Bookman Old Style"/>
        </w:rPr>
        <w:t>1);</w:t>
      </w:r>
    </w:p>
    <w:p w:rsidR="00B438DB" w:rsidRPr="00595369" w:rsidRDefault="00B438DB" w:rsidP="00B438DB">
      <w:pPr>
        <w:spacing w:after="0" w:line="240" w:lineRule="auto"/>
        <w:ind w:left="720"/>
        <w:rPr>
          <w:rFonts w:ascii="Bookman Old Style" w:hAnsi="Bookman Old Style"/>
        </w:rPr>
      </w:pPr>
      <w:r w:rsidRPr="00595369">
        <w:rPr>
          <w:rFonts w:ascii="Bookman Old Style" w:hAnsi="Bookman Old Style"/>
        </w:rPr>
        <w:t>}</w:t>
      </w:r>
    </w:p>
    <w:p w:rsidR="00B438DB" w:rsidRPr="00595369" w:rsidRDefault="00B438DB" w:rsidP="0051180D">
      <w:pPr>
        <w:spacing w:after="0" w:line="240" w:lineRule="auto"/>
        <w:ind w:left="720"/>
        <w:rPr>
          <w:rFonts w:ascii="Bookman Old Style" w:hAnsi="Bookman Old Style"/>
        </w:rPr>
      </w:pP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else</w:t>
      </w:r>
    </w:p>
    <w:p w:rsidR="0051180D" w:rsidRPr="00595369" w:rsidRDefault="0051180D" w:rsidP="0051180D">
      <w:pPr>
        <w:spacing w:after="0" w:line="240" w:lineRule="auto"/>
        <w:ind w:left="720" w:firstLine="720"/>
        <w:rPr>
          <w:rFonts w:ascii="Bookman Old Style" w:hAnsi="Bookman Old Style"/>
        </w:rPr>
      </w:pPr>
      <w:r>
        <w:rPr>
          <w:rFonts w:ascii="Bookman Old Style" w:hAnsi="Bookman Old Style"/>
        </w:rPr>
        <w:t>printf(“\nR</w:t>
      </w:r>
      <w:r w:rsidRPr="00595369">
        <w:rPr>
          <w:rFonts w:ascii="Bookman Old Style" w:hAnsi="Bookman Old Style"/>
        </w:rPr>
        <w:t>oots are imaginary”);</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getch()</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Output:</w:t>
      </w:r>
    </w:p>
    <w:p w:rsidR="0051180D" w:rsidRPr="00595369" w:rsidRDefault="0051180D" w:rsidP="0051180D">
      <w:pPr>
        <w:spacing w:after="0" w:line="240" w:lineRule="auto"/>
        <w:rPr>
          <w:rFonts w:ascii="Bookman Old Style" w:hAnsi="Bookman Old Style"/>
        </w:rPr>
      </w:pPr>
      <w:r>
        <w:rPr>
          <w:rFonts w:ascii="Bookman Old Style" w:hAnsi="Bookman Old Style"/>
        </w:rPr>
        <w:t>Enter values for a b c 5 1 5</w:t>
      </w:r>
    </w:p>
    <w:p w:rsidR="0051180D" w:rsidRDefault="0051180D" w:rsidP="0051180D">
      <w:pPr>
        <w:spacing w:after="0" w:line="240" w:lineRule="auto"/>
        <w:rPr>
          <w:rFonts w:ascii="Bookman Old Style" w:hAnsi="Bookman Old Style"/>
        </w:rPr>
      </w:pPr>
      <w:r>
        <w:rPr>
          <w:rFonts w:ascii="Bookman Old Style" w:hAnsi="Bookman Old Style"/>
        </w:rPr>
        <w:t>R</w:t>
      </w:r>
      <w:r w:rsidRPr="00595369">
        <w:rPr>
          <w:rFonts w:ascii="Bookman Old Style" w:hAnsi="Bookman Old Style"/>
        </w:rPr>
        <w:t>oots are imaginary</w:t>
      </w:r>
    </w:p>
    <w:p w:rsidR="0051180D" w:rsidRPr="00595369" w:rsidRDefault="0051180D" w:rsidP="0051180D">
      <w:pPr>
        <w:spacing w:after="0" w:line="240" w:lineRule="auto"/>
        <w:rPr>
          <w:rFonts w:ascii="Bookman Old Style" w:hAnsi="Bookman Old Style"/>
        </w:rPr>
      </w:pPr>
      <w:r>
        <w:rPr>
          <w:rFonts w:ascii="Bookman Old Style" w:hAnsi="Bookman Old Style"/>
        </w:rPr>
        <w:t>Enter values for a b c 1 -2 1</w:t>
      </w:r>
    </w:p>
    <w:p w:rsidR="0051180D" w:rsidRPr="00595369" w:rsidRDefault="0051180D" w:rsidP="0051180D">
      <w:pPr>
        <w:spacing w:after="0" w:line="240" w:lineRule="auto"/>
        <w:rPr>
          <w:rFonts w:ascii="Bookman Old Style" w:hAnsi="Bookman Old Style"/>
        </w:rPr>
      </w:pPr>
      <w:r>
        <w:rPr>
          <w:rFonts w:ascii="Bookman Old Style" w:hAnsi="Bookman Old Style"/>
        </w:rPr>
        <w:t>r1=1.00000,r2=-1.00000</w:t>
      </w:r>
    </w:p>
    <w:p w:rsidR="0051180D" w:rsidRPr="00595369" w:rsidRDefault="0051180D" w:rsidP="0051180D">
      <w:pPr>
        <w:spacing w:after="0" w:line="240" w:lineRule="auto"/>
        <w:rPr>
          <w:rFonts w:ascii="Bookman Old Style" w:hAnsi="Bookman Old Style"/>
        </w:rPr>
      </w:pPr>
    </w:p>
    <w:p w:rsidR="0051180D" w:rsidRPr="007323A4" w:rsidRDefault="0051180D" w:rsidP="007323A4">
      <w:pPr>
        <w:pStyle w:val="ListParagraph"/>
        <w:numPr>
          <w:ilvl w:val="0"/>
          <w:numId w:val="27"/>
        </w:numPr>
        <w:spacing w:after="0" w:line="240" w:lineRule="auto"/>
        <w:rPr>
          <w:rFonts w:ascii="Bookman Old Style" w:hAnsi="Bookman Old Style"/>
          <w:b/>
        </w:rPr>
      </w:pPr>
      <w:r w:rsidRPr="007323A4">
        <w:rPr>
          <w:rFonts w:ascii="Bookman Old Style" w:hAnsi="Bookman Old Style"/>
          <w:b/>
        </w:rPr>
        <w:t>Write a program to find whether the given number is even or odd</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void main()</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int n;</w:t>
      </w:r>
    </w:p>
    <w:p w:rsidR="0051180D" w:rsidRPr="00595369" w:rsidRDefault="00C72952" w:rsidP="0051180D">
      <w:pPr>
        <w:spacing w:after="0" w:line="240" w:lineRule="auto"/>
        <w:ind w:left="720"/>
        <w:rPr>
          <w:rFonts w:ascii="Bookman Old Style" w:hAnsi="Bookman Old Style"/>
        </w:rPr>
      </w:pPr>
      <w:r>
        <w:rPr>
          <w:rFonts w:ascii="Bookman Old Style" w:hAnsi="Bookman Old Style"/>
        </w:rPr>
        <w:t xml:space="preserve"> </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printf(“</w:t>
      </w:r>
      <w:r>
        <w:rPr>
          <w:rFonts w:ascii="Bookman Old Style" w:hAnsi="Bookman Old Style"/>
        </w:rPr>
        <w:t>E</w:t>
      </w:r>
      <w:r w:rsidRPr="00595369">
        <w:rPr>
          <w:rFonts w:ascii="Bookman Old Style" w:hAnsi="Bookman Old Style"/>
        </w:rPr>
        <w:t>nter a number to check</w:t>
      </w:r>
      <w:r>
        <w:rPr>
          <w:rFonts w:ascii="Bookman Old Style" w:hAnsi="Bookman Old Style"/>
        </w:rPr>
        <w:t>”</w:t>
      </w: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scanf(“%d”,&amp;n);</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if(n%2==0)</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printf(“</w:t>
      </w:r>
      <w:r>
        <w:rPr>
          <w:rFonts w:ascii="Bookman Old Style" w:hAnsi="Bookman Old Style"/>
        </w:rPr>
        <w:t>\n</w:t>
      </w:r>
      <w:r w:rsidRPr="00595369">
        <w:rPr>
          <w:rFonts w:ascii="Bookman Old Style" w:hAnsi="Bookman Old Style"/>
        </w:rPr>
        <w:t>%d is an even number “,n);</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else</w:t>
      </w:r>
    </w:p>
    <w:p w:rsidR="0051180D" w:rsidRPr="00595369" w:rsidRDefault="0051180D" w:rsidP="0051180D">
      <w:pPr>
        <w:spacing w:after="0" w:line="240" w:lineRule="auto"/>
        <w:ind w:left="720" w:firstLine="720"/>
        <w:rPr>
          <w:rFonts w:ascii="Bookman Old Style" w:hAnsi="Bookman Old Style"/>
        </w:rPr>
      </w:pPr>
      <w:r>
        <w:rPr>
          <w:rFonts w:ascii="Bookman Old Style" w:hAnsi="Bookman Old Style"/>
        </w:rPr>
        <w:lastRenderedPageBreak/>
        <w:t>printf(“\n</w:t>
      </w:r>
      <w:r w:rsidRPr="00595369">
        <w:rPr>
          <w:rFonts w:ascii="Bookman Old Style" w:hAnsi="Bookman Old Style"/>
        </w:rPr>
        <w:t>%d is an odd number”,n);</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getch();</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Output: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Enter a number to check 7</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7 is an odd number</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Enter a number to check 4</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4 is an even number</w:t>
      </w:r>
    </w:p>
    <w:p w:rsidR="0051180D" w:rsidRPr="007323A4" w:rsidRDefault="0051180D" w:rsidP="007323A4">
      <w:pPr>
        <w:pStyle w:val="ListParagraph"/>
        <w:numPr>
          <w:ilvl w:val="0"/>
          <w:numId w:val="27"/>
        </w:numPr>
        <w:spacing w:after="0" w:line="240" w:lineRule="auto"/>
        <w:rPr>
          <w:rFonts w:ascii="Bookman Old Style" w:hAnsi="Bookman Old Style"/>
          <w:b/>
        </w:rPr>
      </w:pPr>
      <w:r w:rsidRPr="007323A4">
        <w:rPr>
          <w:rFonts w:ascii="Bookman Old Style" w:hAnsi="Bookman Old Style"/>
          <w:b/>
        </w:rPr>
        <w:t>Write a program to find the biggest among two numbers</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Void main()</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03715A">
        <w:rPr>
          <w:rFonts w:ascii="Bookman Old Style" w:hAnsi="Bookman Old Style"/>
          <w:i/>
        </w:rPr>
        <w:t>i</w:t>
      </w:r>
      <w:r w:rsidRPr="00595369">
        <w:rPr>
          <w:rFonts w:ascii="Bookman Old Style" w:hAnsi="Bookman Old Style"/>
        </w:rPr>
        <w:t>nt x,y,big;</w:t>
      </w:r>
    </w:p>
    <w:p w:rsidR="0051180D" w:rsidRPr="00595369" w:rsidRDefault="00C72952" w:rsidP="0051180D">
      <w:pPr>
        <w:spacing w:after="0" w:line="240" w:lineRule="auto"/>
        <w:ind w:left="720"/>
        <w:rPr>
          <w:rFonts w:ascii="Bookman Old Style" w:hAnsi="Bookman Old Style"/>
        </w:rPr>
      </w:pPr>
      <w:r>
        <w:rPr>
          <w:rFonts w:ascii="Bookman Old Style" w:hAnsi="Bookman Old Style"/>
        </w:rPr>
        <w:t xml:space="preserve"> </w:t>
      </w:r>
    </w:p>
    <w:p w:rsidR="0051180D" w:rsidRPr="00595369" w:rsidRDefault="0051180D" w:rsidP="0051180D">
      <w:pPr>
        <w:spacing w:after="0" w:line="240" w:lineRule="auto"/>
        <w:ind w:left="720"/>
        <w:rPr>
          <w:rFonts w:ascii="Bookman Old Style" w:hAnsi="Bookman Old Style"/>
        </w:rPr>
      </w:pPr>
      <w:r>
        <w:rPr>
          <w:rFonts w:ascii="Bookman Old Style" w:hAnsi="Bookman Old Style"/>
        </w:rPr>
        <w:t>p</w:t>
      </w:r>
      <w:r w:rsidRPr="00595369">
        <w:rPr>
          <w:rFonts w:ascii="Bookman Old Style" w:hAnsi="Bookman Old Style"/>
        </w:rPr>
        <w:t>rintf(“</w:t>
      </w:r>
      <w:r>
        <w:rPr>
          <w:rFonts w:ascii="Bookman Old Style" w:hAnsi="Bookman Old Style"/>
        </w:rPr>
        <w:t>E</w:t>
      </w:r>
      <w:r w:rsidRPr="00595369">
        <w:rPr>
          <w:rFonts w:ascii="Bookman Old Style" w:hAnsi="Bookman Old Style"/>
        </w:rPr>
        <w:t>nter two numbers”);</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scanf(“%d%d”,&amp;x,&amp;y);</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if(x&gt;y)</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big=x;</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else</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big=y;</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printf(“</w:t>
      </w:r>
      <w:r>
        <w:rPr>
          <w:rFonts w:ascii="Bookman Old Style" w:hAnsi="Bookman Old Style"/>
        </w:rPr>
        <w:t>\nB</w:t>
      </w:r>
      <w:r w:rsidRPr="00595369">
        <w:rPr>
          <w:rFonts w:ascii="Bookman Old Style" w:hAnsi="Bookman Old Style"/>
        </w:rPr>
        <w:t>iggest number %d”,big);</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getch();</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Output: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Enter two numbers 5 6</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Biggest number 6</w:t>
      </w:r>
    </w:p>
    <w:p w:rsidR="0051180D" w:rsidRPr="007323A4" w:rsidRDefault="0051180D" w:rsidP="007323A4">
      <w:pPr>
        <w:pStyle w:val="ListParagraph"/>
        <w:numPr>
          <w:ilvl w:val="0"/>
          <w:numId w:val="27"/>
        </w:numPr>
        <w:spacing w:after="0" w:line="240" w:lineRule="auto"/>
        <w:rPr>
          <w:rFonts w:ascii="Bookman Old Style" w:hAnsi="Bookman Old Style"/>
          <w:b/>
        </w:rPr>
      </w:pPr>
      <w:r w:rsidRPr="007323A4">
        <w:rPr>
          <w:rFonts w:ascii="Bookman Old Style" w:hAnsi="Bookman Old Style"/>
          <w:b/>
        </w:rPr>
        <w:t>Write a program to check whether a given character is vowel or not.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void main()</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char ch;</w:t>
      </w:r>
    </w:p>
    <w:p w:rsidR="0051180D" w:rsidRPr="00595369" w:rsidRDefault="00C72952" w:rsidP="0051180D">
      <w:pPr>
        <w:spacing w:after="0" w:line="240" w:lineRule="auto"/>
        <w:ind w:left="720"/>
        <w:rPr>
          <w:rFonts w:ascii="Bookman Old Style" w:hAnsi="Bookman Old Style"/>
        </w:rPr>
      </w:pPr>
      <w:r>
        <w:rPr>
          <w:rFonts w:ascii="Bookman Old Style" w:hAnsi="Bookman Old Style"/>
        </w:rPr>
        <w:t xml:space="preserve"> </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printf(“enter any character”);</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scanf(%c”,&amp;ch);</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if(ch==’a’||ch==’e’||ch==’I’||ch==’o’||ch==’u’||ch==’A’||ch==’E’||ch==’I’||ch==’O’||ch==’U’)</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printf(“ you entered vowel”);</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else</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printf(“you didn’t entered vowel”);</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getch();</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w:t>
      </w:r>
    </w:p>
    <w:p w:rsidR="0051180D" w:rsidRDefault="0051180D" w:rsidP="0051180D">
      <w:pPr>
        <w:spacing w:after="0" w:line="240" w:lineRule="auto"/>
        <w:rPr>
          <w:rFonts w:ascii="Bookman Old Style" w:hAnsi="Bookman Old Style"/>
        </w:rPr>
      </w:pPr>
      <w:r w:rsidRPr="00595369">
        <w:rPr>
          <w:rFonts w:ascii="Bookman Old Style" w:hAnsi="Bookman Old Style"/>
        </w:rPr>
        <w:t>Output:</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Enter any character e</w:t>
      </w:r>
    </w:p>
    <w:p w:rsidR="0051180D" w:rsidRPr="00595369" w:rsidRDefault="0051180D" w:rsidP="0051180D">
      <w:pPr>
        <w:spacing w:after="0" w:line="240" w:lineRule="auto"/>
        <w:rPr>
          <w:rFonts w:ascii="Bookman Old Style" w:hAnsi="Bookman Old Style"/>
        </w:rPr>
      </w:pPr>
      <w:r w:rsidRPr="00595369">
        <w:rPr>
          <w:rFonts w:ascii="Bookman Old Style" w:hAnsi="Bookman Old Style"/>
        </w:rPr>
        <w:t>You entered vowel</w:t>
      </w:r>
    </w:p>
    <w:p w:rsidR="0051180D" w:rsidRDefault="0051180D" w:rsidP="0051180D">
      <w:pPr>
        <w:tabs>
          <w:tab w:val="left" w:pos="1881"/>
        </w:tabs>
      </w:pPr>
    </w:p>
    <w:p w:rsidR="0051180D" w:rsidRPr="00595369" w:rsidRDefault="0051180D" w:rsidP="0051180D">
      <w:pPr>
        <w:spacing w:after="0" w:line="240" w:lineRule="auto"/>
        <w:ind w:left="360"/>
        <w:rPr>
          <w:rFonts w:ascii="Bookman Old Style" w:hAnsi="Bookman Old Style"/>
        </w:rPr>
      </w:pPr>
      <w:r w:rsidRPr="00595369">
        <w:rPr>
          <w:rFonts w:ascii="Bookman Old Style" w:hAnsi="Bookman Old Style"/>
        </w:rPr>
        <w:t>if(a&gt;b)</w:t>
      </w:r>
    </w:p>
    <w:p w:rsidR="0051180D" w:rsidRPr="00595369" w:rsidRDefault="0051180D" w:rsidP="0051180D">
      <w:pPr>
        <w:spacing w:after="0" w:line="240" w:lineRule="auto"/>
        <w:ind w:left="360"/>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if(a&gt;c)</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printf(“a is big”);</w:t>
      </w:r>
    </w:p>
    <w:p w:rsidR="0051180D" w:rsidRPr="00595369" w:rsidRDefault="0051180D" w:rsidP="0051180D">
      <w:pPr>
        <w:spacing w:after="0" w:line="240" w:lineRule="auto"/>
        <w:ind w:left="720"/>
        <w:rPr>
          <w:rFonts w:ascii="Bookman Old Style" w:hAnsi="Bookman Old Style"/>
        </w:rPr>
      </w:pPr>
      <w:r w:rsidRPr="00595369">
        <w:rPr>
          <w:rFonts w:ascii="Bookman Old Style" w:hAnsi="Bookman Old Style"/>
        </w:rPr>
        <w:t>else</w:t>
      </w:r>
    </w:p>
    <w:p w:rsidR="0051180D" w:rsidRPr="00595369" w:rsidRDefault="0051180D" w:rsidP="0051180D">
      <w:pPr>
        <w:spacing w:after="0" w:line="240" w:lineRule="auto"/>
        <w:ind w:left="720" w:firstLine="720"/>
        <w:rPr>
          <w:rFonts w:ascii="Bookman Old Style" w:hAnsi="Bookman Old Style"/>
        </w:rPr>
      </w:pPr>
      <w:r w:rsidRPr="00595369">
        <w:rPr>
          <w:rFonts w:ascii="Bookman Old Style" w:hAnsi="Bookman Old Style"/>
        </w:rPr>
        <w:t>printf(“c is big”);</w:t>
      </w:r>
    </w:p>
    <w:p w:rsidR="0051180D" w:rsidRPr="00595369" w:rsidRDefault="0051180D" w:rsidP="0051180D">
      <w:pPr>
        <w:spacing w:after="0" w:line="240" w:lineRule="auto"/>
        <w:ind w:left="360"/>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360"/>
        <w:rPr>
          <w:rFonts w:ascii="Bookman Old Style" w:hAnsi="Bookman Old Style"/>
        </w:rPr>
      </w:pPr>
      <w:r w:rsidRPr="00595369">
        <w:rPr>
          <w:rFonts w:ascii="Bookman Old Style" w:hAnsi="Bookman Old Style"/>
        </w:rPr>
        <w:t>else if (b&gt;c)</w:t>
      </w:r>
    </w:p>
    <w:p w:rsidR="0051180D" w:rsidRPr="00595369" w:rsidRDefault="0051180D" w:rsidP="0051180D">
      <w:pPr>
        <w:spacing w:after="0" w:line="240" w:lineRule="auto"/>
        <w:ind w:left="360"/>
        <w:rPr>
          <w:rFonts w:ascii="Bookman Old Style" w:hAnsi="Bookman Old Style"/>
        </w:rPr>
      </w:pPr>
      <w:r w:rsidRPr="00595369">
        <w:rPr>
          <w:rFonts w:ascii="Bookman Old Style" w:hAnsi="Bookman Old Style"/>
        </w:rPr>
        <w:t>{</w:t>
      </w:r>
    </w:p>
    <w:p w:rsidR="0051180D" w:rsidRPr="00595369" w:rsidRDefault="0051180D" w:rsidP="0051180D">
      <w:pPr>
        <w:spacing w:after="0" w:line="240" w:lineRule="auto"/>
        <w:ind w:left="360" w:firstLine="360"/>
        <w:rPr>
          <w:rFonts w:ascii="Bookman Old Style" w:hAnsi="Bookman Old Style"/>
        </w:rPr>
      </w:pPr>
      <w:r w:rsidRPr="00595369">
        <w:rPr>
          <w:rFonts w:ascii="Bookman Old Style" w:hAnsi="Bookman Old Style"/>
        </w:rPr>
        <w:t>printf(“b is big”);</w:t>
      </w:r>
    </w:p>
    <w:p w:rsidR="0051180D" w:rsidRPr="00595369" w:rsidRDefault="0051180D" w:rsidP="0051180D">
      <w:pPr>
        <w:spacing w:after="0" w:line="240" w:lineRule="auto"/>
        <w:ind w:left="360"/>
        <w:rPr>
          <w:rFonts w:ascii="Bookman Old Style" w:hAnsi="Bookman Old Style"/>
        </w:rPr>
      </w:pPr>
      <w:r w:rsidRPr="00595369">
        <w:rPr>
          <w:rFonts w:ascii="Bookman Old Style" w:hAnsi="Bookman Old Style"/>
        </w:rPr>
        <w:lastRenderedPageBreak/>
        <w:t>}</w:t>
      </w:r>
    </w:p>
    <w:p w:rsidR="0051180D" w:rsidRDefault="0051180D" w:rsidP="0051180D">
      <w:pPr>
        <w:spacing w:after="0" w:line="240" w:lineRule="auto"/>
        <w:rPr>
          <w:rFonts w:ascii="Bookman Old Style" w:hAnsi="Bookman Old Style"/>
        </w:rPr>
      </w:pPr>
      <w:r>
        <w:rPr>
          <w:rFonts w:ascii="Bookman Old Style" w:hAnsi="Bookman Old Style"/>
        </w:rPr>
        <w:t xml:space="preserve">     e</w:t>
      </w:r>
      <w:r w:rsidRPr="00595369">
        <w:rPr>
          <w:rFonts w:ascii="Bookman Old Style" w:hAnsi="Bookman Old Style"/>
        </w:rPr>
        <w:t>lse</w:t>
      </w:r>
    </w:p>
    <w:p w:rsidR="0051180D" w:rsidRPr="00595369" w:rsidRDefault="0051180D" w:rsidP="0051180D">
      <w:pPr>
        <w:spacing w:after="0" w:line="240" w:lineRule="auto"/>
        <w:ind w:left="360"/>
        <w:rPr>
          <w:rFonts w:ascii="Bookman Old Style" w:hAnsi="Bookman Old Style"/>
        </w:rPr>
      </w:pPr>
      <w:r>
        <w:rPr>
          <w:rFonts w:ascii="Bookman Old Style" w:hAnsi="Bookman Old Style"/>
        </w:rPr>
        <w:t>{</w:t>
      </w:r>
    </w:p>
    <w:p w:rsidR="0051180D" w:rsidRDefault="0051180D" w:rsidP="0051180D">
      <w:pPr>
        <w:spacing w:after="0" w:line="240" w:lineRule="auto"/>
        <w:ind w:left="360" w:firstLine="360"/>
        <w:rPr>
          <w:rFonts w:ascii="Bookman Old Style" w:hAnsi="Bookman Old Style"/>
        </w:rPr>
      </w:pPr>
      <w:r w:rsidRPr="00595369">
        <w:rPr>
          <w:rFonts w:ascii="Bookman Old Style" w:hAnsi="Bookman Old Style"/>
        </w:rPr>
        <w:t>printf(“c is big”);</w:t>
      </w:r>
    </w:p>
    <w:p w:rsidR="0051180D" w:rsidRPr="00595369" w:rsidRDefault="0051180D" w:rsidP="0051180D">
      <w:pPr>
        <w:spacing w:after="0" w:line="240" w:lineRule="auto"/>
        <w:rPr>
          <w:rFonts w:ascii="Bookman Old Style" w:hAnsi="Bookman Old Style"/>
        </w:rPr>
      </w:pPr>
      <w:r>
        <w:rPr>
          <w:rFonts w:ascii="Bookman Old Style" w:hAnsi="Bookman Old Style"/>
        </w:rPr>
        <w:t xml:space="preserve">      }</w:t>
      </w:r>
    </w:p>
    <w:p w:rsidR="0051180D" w:rsidRDefault="0051180D" w:rsidP="0051180D">
      <w:pPr>
        <w:spacing w:after="0" w:line="240" w:lineRule="auto"/>
        <w:ind w:left="360"/>
        <w:rPr>
          <w:rFonts w:ascii="Bookman Old Style" w:hAnsi="Bookman Old Style"/>
          <w:b/>
        </w:rPr>
      </w:pPr>
    </w:p>
    <w:p w:rsidR="008C154B" w:rsidRDefault="008C154B" w:rsidP="008C154B">
      <w:pPr>
        <w:spacing w:after="0" w:line="240" w:lineRule="auto"/>
        <w:ind w:left="360" w:firstLine="360"/>
        <w:rPr>
          <w:rFonts w:ascii="Bookman Old Style" w:hAnsi="Bookman Old Style"/>
        </w:rPr>
      </w:pPr>
    </w:p>
    <w:p w:rsidR="008E1041" w:rsidRPr="007323A4" w:rsidRDefault="008E1041" w:rsidP="007323A4">
      <w:pPr>
        <w:pStyle w:val="ListParagraph"/>
        <w:numPr>
          <w:ilvl w:val="0"/>
          <w:numId w:val="27"/>
        </w:numPr>
        <w:spacing w:after="0" w:line="240" w:lineRule="auto"/>
        <w:rPr>
          <w:rFonts w:ascii="Bookman Old Style" w:hAnsi="Bookman Old Style"/>
        </w:rPr>
      </w:pPr>
    </w:p>
    <w:p w:rsidR="008C154B" w:rsidRPr="00595369" w:rsidRDefault="008C154B" w:rsidP="008C154B">
      <w:pPr>
        <w:spacing w:after="0" w:line="240" w:lineRule="auto"/>
        <w:rPr>
          <w:rFonts w:ascii="Bookman Old Style" w:hAnsi="Bookman Old Style"/>
          <w:b/>
        </w:rPr>
      </w:pPr>
      <w:r w:rsidRPr="00595369">
        <w:rPr>
          <w:rFonts w:ascii="Bookman Old Style" w:hAnsi="Bookman Old Style"/>
          <w:b/>
        </w:rPr>
        <w:t>Write a program to calculate area of square/rectangle/circle/triangle depending upon user choice.</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void main()</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int choice;</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float area,a,b,c,s;</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printf(“main menu \n”);</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printf(“1. area of square\n”);</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printf(“2.area of rectangle\n”);</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printf(“3.area of circle\n”);</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printf(“4.area of triangle\n”);</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printf(“enter your choice\n”);</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scanf(“%d”,&amp;choice);</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if(choice==1)</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printf(“enter the side of square”);</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scanf(“%f”,&amp;a);</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area=a*a;</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printf(“area of square is %f”,area);</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 if(choice==2)</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printf(“enter the length and breadth of rectangle”);</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scanf(“%f%f”,&amp;a,&amp;b);</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area=a*b;</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printf(“area of rectangle is %f”,area);</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 if(choice==3)</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printf(“enter the radius of circle”);</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scanf(“%f”,&amp;a);</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area=3.14*a*a;</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printf(“area of circle is %f”,area);</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 if(choice==4)</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printf(‘enter three sides of triangle”);</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scanf(“%f%f%f”,&amp;a,&amp;b,&amp;c);</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s=(a+b+c)/2;</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area=sqrt(s*(s-a)*(s-b)*(s-c));</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printf(“area of triangle is %f”,area);</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w:t>
      </w:r>
    </w:p>
    <w:p w:rsidR="008C154B" w:rsidRPr="00595369" w:rsidRDefault="008C154B" w:rsidP="008C154B">
      <w:pPr>
        <w:spacing w:after="0" w:line="240" w:lineRule="auto"/>
        <w:ind w:left="720" w:firstLine="720"/>
        <w:rPr>
          <w:rFonts w:ascii="Bookman Old Style" w:hAnsi="Bookman Old Style"/>
        </w:rPr>
      </w:pPr>
      <w:r w:rsidRPr="00595369">
        <w:rPr>
          <w:rFonts w:ascii="Bookman Old Style" w:hAnsi="Bookman Old Style"/>
        </w:rPr>
        <w:t>printf(“wrong choice\n”);</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getch();</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Default="008C154B" w:rsidP="008C154B">
      <w:pPr>
        <w:spacing w:after="0" w:line="240" w:lineRule="auto"/>
        <w:rPr>
          <w:rFonts w:ascii="Bookman Old Style" w:hAnsi="Bookman Old Style"/>
        </w:rPr>
      </w:pPr>
    </w:p>
    <w:p w:rsidR="008C154B" w:rsidRDefault="008C154B" w:rsidP="008C154B">
      <w:pPr>
        <w:spacing w:after="0" w:line="240" w:lineRule="auto"/>
        <w:rPr>
          <w:rFonts w:ascii="Bookman Old Style" w:hAnsi="Bookman Old Style"/>
        </w:rPr>
      </w:pP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Output:</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main menu</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1.area of square</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2.area of rectangle</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3.area of circle</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4.area of triangle</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enter your choice 2</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enter the length and breadth of rectangle 4 6</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area of rectangle is 24</w:t>
      </w:r>
    </w:p>
    <w:p w:rsidR="0051180D" w:rsidRDefault="0051180D" w:rsidP="0051180D">
      <w:pPr>
        <w:tabs>
          <w:tab w:val="left" w:pos="1881"/>
        </w:tabs>
      </w:pPr>
    </w:p>
    <w:p w:rsidR="007323A4" w:rsidRDefault="007323A4" w:rsidP="007323A4">
      <w:pPr>
        <w:tabs>
          <w:tab w:val="left" w:pos="1881"/>
        </w:tabs>
        <w:spacing w:after="0"/>
      </w:pPr>
      <w:r>
        <w:t>19.</w:t>
      </w:r>
    </w:p>
    <w:p w:rsidR="008C154B" w:rsidRPr="00595369" w:rsidRDefault="008C154B" w:rsidP="008C154B">
      <w:pPr>
        <w:spacing w:after="0" w:line="240" w:lineRule="auto"/>
        <w:rPr>
          <w:rFonts w:ascii="Bookman Old Style" w:hAnsi="Bookman Old Style"/>
          <w:b/>
        </w:rPr>
      </w:pPr>
      <w:r w:rsidRPr="00595369">
        <w:rPr>
          <w:rFonts w:ascii="Bookman Old Style" w:hAnsi="Bookman Old Style"/>
          <w:b/>
        </w:rPr>
        <w:t>Write a program that reads marks in three subjects ,calculate average marks and assigns grade as per following specifications</w:t>
      </w:r>
    </w:p>
    <w:tbl>
      <w:tblPr>
        <w:tblStyle w:val="TableGrid"/>
        <w:tblW w:w="0" w:type="auto"/>
        <w:jc w:val="center"/>
        <w:tblLook w:val="04A0"/>
      </w:tblPr>
      <w:tblGrid>
        <w:gridCol w:w="3528"/>
        <w:gridCol w:w="3240"/>
      </w:tblGrid>
      <w:tr w:rsidR="008C154B" w:rsidRPr="00595369" w:rsidTr="00810DD8">
        <w:trPr>
          <w:jc w:val="center"/>
        </w:trPr>
        <w:tc>
          <w:tcPr>
            <w:tcW w:w="3528" w:type="dxa"/>
          </w:tcPr>
          <w:p w:rsidR="008C154B" w:rsidRPr="00595369" w:rsidRDefault="008C154B" w:rsidP="00810DD8">
            <w:pPr>
              <w:rPr>
                <w:rFonts w:ascii="Bookman Old Style" w:hAnsi="Bookman Old Style"/>
              </w:rPr>
            </w:pPr>
            <w:r w:rsidRPr="00595369">
              <w:rPr>
                <w:rFonts w:ascii="Bookman Old Style" w:hAnsi="Bookman Old Style"/>
              </w:rPr>
              <w:t>If marks</w:t>
            </w:r>
          </w:p>
        </w:tc>
        <w:tc>
          <w:tcPr>
            <w:tcW w:w="3240" w:type="dxa"/>
          </w:tcPr>
          <w:p w:rsidR="008C154B" w:rsidRPr="00595369" w:rsidRDefault="008C154B" w:rsidP="00810DD8">
            <w:pPr>
              <w:rPr>
                <w:rFonts w:ascii="Bookman Old Style" w:hAnsi="Bookman Old Style"/>
              </w:rPr>
            </w:pPr>
            <w:r w:rsidRPr="00595369">
              <w:rPr>
                <w:rFonts w:ascii="Bookman Old Style" w:hAnsi="Bookman Old Style"/>
              </w:rPr>
              <w:t>Then grade</w:t>
            </w:r>
          </w:p>
        </w:tc>
      </w:tr>
      <w:tr w:rsidR="008C154B" w:rsidRPr="00595369" w:rsidTr="00810DD8">
        <w:trPr>
          <w:jc w:val="center"/>
        </w:trPr>
        <w:tc>
          <w:tcPr>
            <w:tcW w:w="3528" w:type="dxa"/>
          </w:tcPr>
          <w:p w:rsidR="008C154B" w:rsidRPr="00595369" w:rsidRDefault="008C154B" w:rsidP="00810DD8">
            <w:pPr>
              <w:rPr>
                <w:rFonts w:ascii="Bookman Old Style" w:hAnsi="Bookman Old Style"/>
              </w:rPr>
            </w:pPr>
            <w:r w:rsidRPr="00595369">
              <w:rPr>
                <w:rFonts w:ascii="Bookman Old Style" w:hAnsi="Bookman Old Style"/>
              </w:rPr>
              <w:t>&gt;=90</w:t>
            </w:r>
          </w:p>
          <w:p w:rsidR="008C154B" w:rsidRPr="00595369" w:rsidRDefault="008C154B" w:rsidP="00810DD8">
            <w:pPr>
              <w:rPr>
                <w:rFonts w:ascii="Bookman Old Style" w:hAnsi="Bookman Old Style"/>
              </w:rPr>
            </w:pPr>
            <w:r w:rsidRPr="00595369">
              <w:rPr>
                <w:rFonts w:ascii="Bookman Old Style" w:hAnsi="Bookman Old Style"/>
              </w:rPr>
              <w:t>75-90</w:t>
            </w:r>
          </w:p>
          <w:p w:rsidR="008C154B" w:rsidRPr="00595369" w:rsidRDefault="008C154B" w:rsidP="00810DD8">
            <w:pPr>
              <w:rPr>
                <w:rFonts w:ascii="Bookman Old Style" w:hAnsi="Bookman Old Style"/>
              </w:rPr>
            </w:pPr>
            <w:r w:rsidRPr="00595369">
              <w:rPr>
                <w:rFonts w:ascii="Bookman Old Style" w:hAnsi="Bookman Old Style"/>
              </w:rPr>
              <w:t>60-75</w:t>
            </w:r>
          </w:p>
          <w:p w:rsidR="008C154B" w:rsidRPr="00595369" w:rsidRDefault="008C154B" w:rsidP="00810DD8">
            <w:pPr>
              <w:rPr>
                <w:rFonts w:ascii="Bookman Old Style" w:hAnsi="Bookman Old Style"/>
              </w:rPr>
            </w:pPr>
            <w:r w:rsidRPr="00595369">
              <w:rPr>
                <w:rFonts w:ascii="Bookman Old Style" w:hAnsi="Bookman Old Style"/>
              </w:rPr>
              <w:t>50-60</w:t>
            </w:r>
          </w:p>
          <w:p w:rsidR="008C154B" w:rsidRPr="00595369" w:rsidRDefault="008C154B" w:rsidP="00810DD8">
            <w:pPr>
              <w:rPr>
                <w:rFonts w:ascii="Bookman Old Style" w:hAnsi="Bookman Old Style"/>
              </w:rPr>
            </w:pPr>
            <w:r w:rsidRPr="00595369">
              <w:rPr>
                <w:rFonts w:ascii="Bookman Old Style" w:hAnsi="Bookman Old Style"/>
              </w:rPr>
              <w:t>&lt;50</w:t>
            </w:r>
          </w:p>
        </w:tc>
        <w:tc>
          <w:tcPr>
            <w:tcW w:w="3240" w:type="dxa"/>
          </w:tcPr>
          <w:p w:rsidR="008C154B" w:rsidRPr="00595369" w:rsidRDefault="008C154B" w:rsidP="00810DD8">
            <w:pPr>
              <w:rPr>
                <w:rFonts w:ascii="Bookman Old Style" w:hAnsi="Bookman Old Style"/>
              </w:rPr>
            </w:pPr>
            <w:r>
              <w:rPr>
                <w:rFonts w:ascii="Bookman Old Style" w:hAnsi="Bookman Old Style"/>
              </w:rPr>
              <w:t>Distinction</w:t>
            </w:r>
          </w:p>
          <w:p w:rsidR="008C154B" w:rsidRPr="00595369" w:rsidRDefault="008C154B" w:rsidP="00810DD8">
            <w:pPr>
              <w:rPr>
                <w:rFonts w:ascii="Bookman Old Style" w:hAnsi="Bookman Old Style"/>
              </w:rPr>
            </w:pPr>
            <w:r>
              <w:rPr>
                <w:rFonts w:ascii="Bookman Old Style" w:hAnsi="Bookman Old Style"/>
              </w:rPr>
              <w:t>A</w:t>
            </w:r>
          </w:p>
          <w:p w:rsidR="008C154B" w:rsidRPr="00595369" w:rsidRDefault="008C154B" w:rsidP="00810DD8">
            <w:pPr>
              <w:rPr>
                <w:rFonts w:ascii="Bookman Old Style" w:hAnsi="Bookman Old Style"/>
              </w:rPr>
            </w:pPr>
            <w:r>
              <w:rPr>
                <w:rFonts w:ascii="Bookman Old Style" w:hAnsi="Bookman Old Style"/>
              </w:rPr>
              <w:t>B</w:t>
            </w:r>
          </w:p>
          <w:p w:rsidR="008C154B" w:rsidRPr="00595369" w:rsidRDefault="008C154B" w:rsidP="00810DD8">
            <w:pPr>
              <w:rPr>
                <w:rFonts w:ascii="Bookman Old Style" w:hAnsi="Bookman Old Style"/>
              </w:rPr>
            </w:pPr>
            <w:r>
              <w:rPr>
                <w:rFonts w:ascii="Bookman Old Style" w:hAnsi="Bookman Old Style"/>
              </w:rPr>
              <w:t>C</w:t>
            </w:r>
          </w:p>
          <w:p w:rsidR="008C154B" w:rsidRPr="00595369" w:rsidRDefault="008C154B" w:rsidP="00810DD8">
            <w:pPr>
              <w:rPr>
                <w:rFonts w:ascii="Bookman Old Style" w:hAnsi="Bookman Old Style"/>
              </w:rPr>
            </w:pPr>
            <w:r w:rsidRPr="00595369">
              <w:rPr>
                <w:rFonts w:ascii="Bookman Old Style" w:hAnsi="Bookman Old Style"/>
              </w:rPr>
              <w:t>Fail</w:t>
            </w:r>
          </w:p>
        </w:tc>
      </w:tr>
    </w:tbl>
    <w:p w:rsidR="008C154B" w:rsidRPr="00595369" w:rsidRDefault="008C154B" w:rsidP="008C154B">
      <w:pPr>
        <w:spacing w:after="0" w:line="240" w:lineRule="auto"/>
        <w:rPr>
          <w:rFonts w:ascii="Bookman Old Style" w:hAnsi="Bookman Old Style"/>
        </w:rPr>
      </w:pP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void main()</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Pr>
          <w:rFonts w:ascii="Bookman Old Style" w:hAnsi="Bookman Old Style"/>
        </w:rPr>
        <w:t>int marks</w:t>
      </w:r>
      <w:r w:rsidRPr="00595369">
        <w:rPr>
          <w:rFonts w:ascii="Bookman Old Style" w:hAnsi="Bookman Old Style"/>
        </w:rPr>
        <w:t>;</w:t>
      </w:r>
    </w:p>
    <w:p w:rsidR="008C154B" w:rsidRPr="00595369" w:rsidRDefault="00C72952" w:rsidP="008C154B">
      <w:pPr>
        <w:spacing w:after="0" w:line="240" w:lineRule="auto"/>
        <w:ind w:left="720"/>
        <w:rPr>
          <w:rFonts w:ascii="Bookman Old Style" w:hAnsi="Bookman Old Style"/>
        </w:rPr>
      </w:pPr>
      <w:r>
        <w:rPr>
          <w:rFonts w:ascii="Bookman Old Style" w:hAnsi="Bookman Old Style"/>
        </w:rPr>
        <w:t xml:space="preserve"> </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w:t>
      </w:r>
      <w:r>
        <w:rPr>
          <w:rFonts w:ascii="Bookman Old Style" w:hAnsi="Bookman Old Style"/>
        </w:rPr>
        <w:t>E</w:t>
      </w:r>
      <w:r w:rsidRPr="00595369">
        <w:rPr>
          <w:rFonts w:ascii="Bookman Old Style" w:hAnsi="Bookman Old Style"/>
        </w:rPr>
        <w:t>nter the marks”);</w:t>
      </w:r>
    </w:p>
    <w:p w:rsidR="008C154B" w:rsidRPr="00595369" w:rsidRDefault="008C154B" w:rsidP="008C154B">
      <w:pPr>
        <w:spacing w:after="0" w:line="240" w:lineRule="auto"/>
        <w:ind w:left="720"/>
        <w:rPr>
          <w:rFonts w:ascii="Bookman Old Style" w:hAnsi="Bookman Old Style"/>
        </w:rPr>
      </w:pPr>
      <w:r>
        <w:rPr>
          <w:rFonts w:ascii="Bookman Old Style" w:hAnsi="Bookman Old Style"/>
        </w:rPr>
        <w:t>scanf(“%d</w:t>
      </w:r>
      <w:r w:rsidRPr="00595369">
        <w:rPr>
          <w:rFonts w:ascii="Bookman Old Style" w:hAnsi="Bookman Old Style"/>
        </w:rPr>
        <w:t>’,&amp;m</w:t>
      </w:r>
      <w:r>
        <w:rPr>
          <w:rFonts w:ascii="Bookman Old Style" w:hAnsi="Bookman Old Style"/>
        </w:rPr>
        <w:t>arks</w:t>
      </w:r>
      <w:r w:rsidRPr="00595369">
        <w:rPr>
          <w:rFonts w:ascii="Bookman Old Style" w:hAnsi="Bookman Old Style"/>
        </w:rPr>
        <w:t>);</w:t>
      </w:r>
    </w:p>
    <w:p w:rsidR="008C154B" w:rsidRDefault="008C154B" w:rsidP="008C154B">
      <w:pPr>
        <w:spacing w:after="0" w:line="240" w:lineRule="auto"/>
        <w:ind w:left="720"/>
        <w:rPr>
          <w:rFonts w:ascii="Bookman Old Style" w:hAnsi="Bookman Old Style"/>
        </w:rPr>
      </w:pP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if(</w:t>
      </w:r>
      <w:r>
        <w:rPr>
          <w:rFonts w:ascii="Bookman Old Style" w:hAnsi="Bookman Old Style"/>
        </w:rPr>
        <w:t>marks</w:t>
      </w:r>
      <w:r w:rsidRPr="00595369">
        <w:rPr>
          <w:rFonts w:ascii="Bookman Old Style" w:hAnsi="Bookman Old Style"/>
        </w:rPr>
        <w:t>&gt;=90)</w:t>
      </w:r>
    </w:p>
    <w:p w:rsidR="008C154B" w:rsidRPr="00595369" w:rsidRDefault="008C154B" w:rsidP="008C154B">
      <w:pPr>
        <w:spacing w:after="0" w:line="240" w:lineRule="auto"/>
        <w:ind w:left="720" w:firstLine="720"/>
        <w:rPr>
          <w:rFonts w:ascii="Bookman Old Style" w:hAnsi="Bookman Old Style"/>
        </w:rPr>
      </w:pPr>
      <w:r w:rsidRPr="00595369">
        <w:rPr>
          <w:rFonts w:ascii="Bookman Old Style" w:hAnsi="Bookman Old Style"/>
        </w:rPr>
        <w:t>printf(“</w:t>
      </w:r>
      <w:r>
        <w:rPr>
          <w:rFonts w:ascii="Bookman Old Style" w:hAnsi="Bookman Old Style"/>
        </w:rPr>
        <w:t>\nG</w:t>
      </w:r>
      <w:r w:rsidRPr="00595369">
        <w:rPr>
          <w:rFonts w:ascii="Bookman Old Style" w:hAnsi="Bookman Old Style"/>
        </w:rPr>
        <w:t xml:space="preserve">rade is </w:t>
      </w:r>
      <w:r>
        <w:rPr>
          <w:rFonts w:ascii="Bookman Old Style" w:hAnsi="Bookman Old Style"/>
        </w:rPr>
        <w:t>Distinction</w:t>
      </w: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 if(</w:t>
      </w:r>
      <w:r>
        <w:rPr>
          <w:rFonts w:ascii="Bookman Old Style" w:hAnsi="Bookman Old Style"/>
        </w:rPr>
        <w:t>marks</w:t>
      </w:r>
      <w:r w:rsidRPr="00595369">
        <w:rPr>
          <w:rFonts w:ascii="Bookman Old Style" w:hAnsi="Bookman Old Style"/>
        </w:rPr>
        <w:t>&gt;</w:t>
      </w:r>
      <w:r>
        <w:rPr>
          <w:rFonts w:ascii="Bookman Old Style" w:hAnsi="Bookman Old Style"/>
        </w:rPr>
        <w:t>=</w:t>
      </w:r>
      <w:r w:rsidRPr="00595369">
        <w:rPr>
          <w:rFonts w:ascii="Bookman Old Style" w:hAnsi="Bookman Old Style"/>
        </w:rPr>
        <w:t>75)</w:t>
      </w:r>
    </w:p>
    <w:p w:rsidR="008C154B" w:rsidRPr="00595369" w:rsidRDefault="008C154B" w:rsidP="008C154B">
      <w:pPr>
        <w:spacing w:after="0" w:line="240" w:lineRule="auto"/>
        <w:ind w:left="720" w:firstLine="720"/>
        <w:rPr>
          <w:rFonts w:ascii="Bookman Old Style" w:hAnsi="Bookman Old Style"/>
        </w:rPr>
      </w:pPr>
      <w:r w:rsidRPr="00595369">
        <w:rPr>
          <w:rFonts w:ascii="Bookman Old Style" w:hAnsi="Bookman Old Style"/>
        </w:rPr>
        <w:t>printf(“</w:t>
      </w:r>
      <w:r>
        <w:rPr>
          <w:rFonts w:ascii="Bookman Old Style" w:hAnsi="Bookman Old Style"/>
        </w:rPr>
        <w:t>\nG</w:t>
      </w:r>
      <w:r w:rsidRPr="00595369">
        <w:rPr>
          <w:rFonts w:ascii="Bookman Old Style" w:hAnsi="Bookman Old Style"/>
        </w:rPr>
        <w:t xml:space="preserve">rade is </w:t>
      </w:r>
      <w:r>
        <w:rPr>
          <w:rFonts w:ascii="Bookman Old Style" w:hAnsi="Bookman Old Style"/>
        </w:rPr>
        <w:t>A</w:t>
      </w: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 if(average&gt;=60)</w:t>
      </w:r>
    </w:p>
    <w:p w:rsidR="008C154B" w:rsidRPr="00595369" w:rsidRDefault="008C154B" w:rsidP="008C154B">
      <w:pPr>
        <w:spacing w:after="0" w:line="240" w:lineRule="auto"/>
        <w:ind w:left="720" w:firstLine="720"/>
        <w:rPr>
          <w:rFonts w:ascii="Bookman Old Style" w:hAnsi="Bookman Old Style"/>
        </w:rPr>
      </w:pPr>
      <w:r w:rsidRPr="00595369">
        <w:rPr>
          <w:rFonts w:ascii="Bookman Old Style" w:hAnsi="Bookman Old Style"/>
        </w:rPr>
        <w:t xml:space="preserve">printf(“grade is </w:t>
      </w:r>
      <w:r>
        <w:rPr>
          <w:rFonts w:ascii="Bookman Old Style" w:hAnsi="Bookman Old Style"/>
        </w:rPr>
        <w:t>B</w:t>
      </w: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 if(</w:t>
      </w:r>
      <w:r>
        <w:rPr>
          <w:rFonts w:ascii="Bookman Old Style" w:hAnsi="Bookman Old Style"/>
        </w:rPr>
        <w:t>marks</w:t>
      </w:r>
      <w:r w:rsidRPr="00595369">
        <w:rPr>
          <w:rFonts w:ascii="Bookman Old Style" w:hAnsi="Bookman Old Style"/>
        </w:rPr>
        <w:t>&gt;=50)</w:t>
      </w:r>
    </w:p>
    <w:p w:rsidR="008C154B" w:rsidRPr="00595369" w:rsidRDefault="008C154B" w:rsidP="008C154B">
      <w:pPr>
        <w:spacing w:after="0" w:line="240" w:lineRule="auto"/>
        <w:ind w:left="720" w:firstLine="720"/>
        <w:rPr>
          <w:rFonts w:ascii="Bookman Old Style" w:hAnsi="Bookman Old Style"/>
        </w:rPr>
      </w:pPr>
      <w:r w:rsidRPr="00595369">
        <w:rPr>
          <w:rFonts w:ascii="Bookman Old Style" w:hAnsi="Bookman Old Style"/>
        </w:rPr>
        <w:t>printf(“</w:t>
      </w:r>
      <w:r>
        <w:rPr>
          <w:rFonts w:ascii="Bookman Old Style" w:hAnsi="Bookman Old Style"/>
        </w:rPr>
        <w:t>\nG</w:t>
      </w:r>
      <w:r w:rsidRPr="00595369">
        <w:rPr>
          <w:rFonts w:ascii="Bookman Old Style" w:hAnsi="Bookman Old Style"/>
        </w:rPr>
        <w:t xml:space="preserve">rade is </w:t>
      </w:r>
      <w:r>
        <w:rPr>
          <w:rFonts w:ascii="Bookman Old Style" w:hAnsi="Bookman Old Style"/>
        </w:rPr>
        <w:t>C</w:t>
      </w: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w:t>
      </w:r>
    </w:p>
    <w:p w:rsidR="008C154B" w:rsidRPr="00595369" w:rsidRDefault="008C154B" w:rsidP="008C154B">
      <w:pPr>
        <w:spacing w:after="0" w:line="240" w:lineRule="auto"/>
        <w:ind w:left="720" w:firstLine="720"/>
        <w:rPr>
          <w:rFonts w:ascii="Bookman Old Style" w:hAnsi="Bookman Old Style"/>
        </w:rPr>
      </w:pPr>
      <w:r w:rsidRPr="00595369">
        <w:rPr>
          <w:rFonts w:ascii="Bookman Old Style" w:hAnsi="Bookman Old Style"/>
        </w:rPr>
        <w:t>printf(“</w:t>
      </w:r>
      <w:r>
        <w:rPr>
          <w:rFonts w:ascii="Bookman Old Style" w:hAnsi="Bookman Old Style"/>
        </w:rPr>
        <w:t>\nF</w:t>
      </w:r>
      <w:r w:rsidRPr="00595369">
        <w:rPr>
          <w:rFonts w:ascii="Bookman Old Style" w:hAnsi="Bookman Old Style"/>
        </w:rPr>
        <w:t>ail”);</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getch();</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 xml:space="preserve">Output:. </w:t>
      </w:r>
    </w:p>
    <w:p w:rsidR="008C154B" w:rsidRPr="00595369" w:rsidRDefault="008C154B" w:rsidP="008C154B">
      <w:pPr>
        <w:spacing w:after="0" w:line="240" w:lineRule="auto"/>
        <w:rPr>
          <w:rFonts w:ascii="Bookman Old Style" w:hAnsi="Bookman Old Style"/>
        </w:rPr>
      </w:pPr>
      <w:r>
        <w:rPr>
          <w:rFonts w:ascii="Bookman Old Style" w:hAnsi="Bookman Old Style"/>
        </w:rPr>
        <w:t>Enter the marks</w:t>
      </w:r>
      <w:r w:rsidRPr="00595369">
        <w:rPr>
          <w:rFonts w:ascii="Bookman Old Style" w:hAnsi="Bookman Old Style"/>
        </w:rPr>
        <w:t>90</w:t>
      </w:r>
    </w:p>
    <w:p w:rsidR="008C154B" w:rsidRPr="00595369" w:rsidRDefault="008C154B" w:rsidP="008C154B">
      <w:pPr>
        <w:spacing w:after="0" w:line="240" w:lineRule="auto"/>
        <w:rPr>
          <w:rFonts w:ascii="Bookman Old Style" w:hAnsi="Bookman Old Style"/>
        </w:rPr>
      </w:pPr>
      <w:r>
        <w:rPr>
          <w:rFonts w:ascii="Bookman Old Style" w:hAnsi="Bookman Old Style"/>
        </w:rPr>
        <w:t>Grade is Distinction</w:t>
      </w:r>
    </w:p>
    <w:p w:rsidR="008C154B" w:rsidRDefault="008C154B" w:rsidP="0051180D">
      <w:pPr>
        <w:tabs>
          <w:tab w:val="left" w:pos="1881"/>
        </w:tabs>
      </w:pPr>
    </w:p>
    <w:p w:rsidR="008C154B" w:rsidRPr="007323A4" w:rsidRDefault="008C154B" w:rsidP="007323A4">
      <w:pPr>
        <w:pStyle w:val="ListParagraph"/>
        <w:numPr>
          <w:ilvl w:val="0"/>
          <w:numId w:val="27"/>
        </w:numPr>
        <w:spacing w:after="0" w:line="240" w:lineRule="auto"/>
        <w:rPr>
          <w:rFonts w:ascii="Bookman Old Style" w:hAnsi="Bookman Old Style"/>
          <w:b/>
        </w:rPr>
      </w:pPr>
      <w:r w:rsidRPr="007323A4">
        <w:rPr>
          <w:rFonts w:ascii="Bookman Old Style" w:hAnsi="Bookman Old Style"/>
          <w:b/>
        </w:rPr>
        <w:t>Write a program to provide multiple functions such as 1.addition 2.subtraction 3.multiplication 4.division 5.remainder using switch statement.</w:t>
      </w:r>
      <w:r w:rsidR="007323A4">
        <w:rPr>
          <w:rFonts w:ascii="Bookman Old Style" w:hAnsi="Bookman Old Style"/>
          <w:b/>
        </w:rPr>
        <w:t xml:space="preserve">  /* Calculator Program */</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void main()</w:t>
      </w:r>
    </w:p>
    <w:p w:rsidR="008C154B"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rPr>
          <w:rFonts w:ascii="Bookman Old Style" w:hAnsi="Bookman Old Style"/>
        </w:rPr>
      </w:pPr>
      <w:r>
        <w:rPr>
          <w:rFonts w:ascii="Bookman Old Style" w:hAnsi="Bookman Old Style"/>
        </w:rPr>
        <w:tab/>
        <w:t>char opt;</w:t>
      </w:r>
    </w:p>
    <w:p w:rsidR="008C154B" w:rsidRPr="00595369" w:rsidRDefault="008C154B" w:rsidP="008C154B">
      <w:pPr>
        <w:spacing w:after="0" w:line="240" w:lineRule="auto"/>
        <w:ind w:left="720"/>
        <w:rPr>
          <w:rFonts w:ascii="Bookman Old Style" w:hAnsi="Bookman Old Style"/>
        </w:rPr>
      </w:pPr>
      <w:r>
        <w:rPr>
          <w:rFonts w:ascii="Bookman Old Style" w:hAnsi="Bookman Old Style"/>
        </w:rPr>
        <w:lastRenderedPageBreak/>
        <w:t>int a,b,c;</w:t>
      </w:r>
    </w:p>
    <w:p w:rsidR="008C154B" w:rsidRPr="00595369" w:rsidRDefault="00C72952" w:rsidP="008C154B">
      <w:pPr>
        <w:spacing w:after="0" w:line="240" w:lineRule="auto"/>
        <w:ind w:left="720"/>
        <w:rPr>
          <w:rFonts w:ascii="Bookman Old Style" w:hAnsi="Bookman Old Style"/>
        </w:rPr>
      </w:pPr>
      <w:r>
        <w:rPr>
          <w:rFonts w:ascii="Bookman Old Style" w:hAnsi="Bookman Old Style"/>
        </w:rPr>
        <w:t xml:space="preserve"> </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w:t>
      </w:r>
      <w:r>
        <w:rPr>
          <w:rFonts w:ascii="Bookman Old Style" w:hAnsi="Bookman Old Style"/>
        </w:rPr>
        <w:t>E</w:t>
      </w:r>
      <w:r w:rsidRPr="00595369">
        <w:rPr>
          <w:rFonts w:ascii="Bookman Old Style" w:hAnsi="Bookman Old Style"/>
        </w:rPr>
        <w:t>nter two numbers”);</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scanf(“%d%d”,&amp;a,&amp;b);</w:t>
      </w:r>
    </w:p>
    <w:p w:rsidR="008C154B" w:rsidRDefault="008C154B" w:rsidP="008C154B">
      <w:pPr>
        <w:spacing w:after="0" w:line="240" w:lineRule="auto"/>
        <w:ind w:left="720"/>
        <w:rPr>
          <w:rFonts w:ascii="Bookman Old Style" w:hAnsi="Bookman Old Style"/>
        </w:rPr>
      </w:pPr>
      <w:r w:rsidRPr="00595369">
        <w:rPr>
          <w:rFonts w:ascii="Bookman Old Style" w:hAnsi="Bookman Old Style"/>
        </w:rPr>
        <w:t>printf(“</w:t>
      </w:r>
      <w:r>
        <w:rPr>
          <w:rFonts w:ascii="Bookman Old Style" w:hAnsi="Bookman Old Style"/>
        </w:rPr>
        <w:t>\nE</w:t>
      </w:r>
      <w:r w:rsidRPr="00595369">
        <w:rPr>
          <w:rFonts w:ascii="Bookman Old Style" w:hAnsi="Bookman Old Style"/>
        </w:rPr>
        <w:t xml:space="preserve">nter </w:t>
      </w:r>
      <w:r>
        <w:rPr>
          <w:rFonts w:ascii="Bookman Old Style" w:hAnsi="Bookman Old Style"/>
        </w:rPr>
        <w:t>the operation to be performed</w:t>
      </w: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Pr>
          <w:rFonts w:ascii="Bookman Old Style" w:hAnsi="Bookman Old Style"/>
        </w:rPr>
        <w:t>printf(“\n+\n-\n*\n/\n%\n:”);</w:t>
      </w:r>
    </w:p>
    <w:p w:rsidR="008C154B" w:rsidRPr="00595369" w:rsidRDefault="00AA18CB" w:rsidP="008C154B">
      <w:pPr>
        <w:spacing w:after="0" w:line="240" w:lineRule="auto"/>
        <w:ind w:left="720"/>
        <w:rPr>
          <w:rFonts w:ascii="Bookman Old Style" w:hAnsi="Bookman Old Style"/>
        </w:rPr>
      </w:pPr>
      <w:r>
        <w:rPr>
          <w:rFonts w:ascii="Bookman Old Style" w:hAnsi="Bookman Old Style"/>
        </w:rPr>
        <w:t>scanf(“%d</w:t>
      </w:r>
      <w:r w:rsidR="008C154B" w:rsidRPr="00595369">
        <w:rPr>
          <w:rFonts w:ascii="Bookman Old Style" w:hAnsi="Bookman Old Style"/>
        </w:rPr>
        <w:t>”,&amp;</w:t>
      </w:r>
      <w:r w:rsidR="008C154B">
        <w:rPr>
          <w:rFonts w:ascii="Bookman Old Style" w:hAnsi="Bookman Old Style"/>
        </w:rPr>
        <w:t>opt</w:t>
      </w:r>
      <w:r w:rsidR="008C154B"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switch(</w:t>
      </w:r>
      <w:r>
        <w:rPr>
          <w:rFonts w:ascii="Bookman Old Style" w:hAnsi="Bookman Old Style"/>
        </w:rPr>
        <w:t>opt</w:t>
      </w: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1: c=a+b;</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printf(“</w:t>
      </w:r>
      <w:r>
        <w:rPr>
          <w:rFonts w:ascii="Bookman Old Style" w:hAnsi="Bookman Old Style"/>
        </w:rPr>
        <w:t>\nA</w:t>
      </w:r>
      <w:r w:rsidRPr="00595369">
        <w:rPr>
          <w:rFonts w:ascii="Bookman Old Style" w:hAnsi="Bookman Old Style"/>
        </w:rPr>
        <w:t xml:space="preserve">ddition </w:t>
      </w:r>
      <w:r>
        <w:rPr>
          <w:rFonts w:ascii="Bookman Old Style" w:hAnsi="Bookman Old Style"/>
        </w:rPr>
        <w:t>Result:</w:t>
      </w:r>
      <w:r w:rsidRPr="00595369">
        <w:rPr>
          <w:rFonts w:ascii="Bookman Old Style" w:hAnsi="Bookman Old Style"/>
        </w:rPr>
        <w:t>%d</w:t>
      </w:r>
      <w:r>
        <w:rPr>
          <w:rFonts w:ascii="Bookman Old Style" w:hAnsi="Bookman Old Style"/>
        </w:rPr>
        <w:t>”</w:t>
      </w:r>
      <w:r w:rsidRPr="00595369">
        <w:rPr>
          <w:rFonts w:ascii="Bookman Old Style" w:hAnsi="Bookman Old Style"/>
        </w:rPr>
        <w:t>,c);</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2:c=a-b;</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printf(“</w:t>
      </w:r>
      <w:r>
        <w:rPr>
          <w:rFonts w:ascii="Bookman Old Style" w:hAnsi="Bookman Old Style"/>
        </w:rPr>
        <w:t>\nS</w:t>
      </w:r>
      <w:r w:rsidRPr="00595369">
        <w:rPr>
          <w:rFonts w:ascii="Bookman Old Style" w:hAnsi="Bookman Old Style"/>
        </w:rPr>
        <w:t xml:space="preserve">ubtraction </w:t>
      </w:r>
      <w:r>
        <w:rPr>
          <w:rFonts w:ascii="Bookman Old Style" w:hAnsi="Bookman Old Style"/>
        </w:rPr>
        <w:t>Result:</w:t>
      </w:r>
      <w:r w:rsidRPr="00595369">
        <w:rPr>
          <w:rFonts w:ascii="Bookman Old Style" w:hAnsi="Bookman Old Style"/>
        </w:rPr>
        <w:t>%d</w:t>
      </w:r>
      <w:r>
        <w:rPr>
          <w:rFonts w:ascii="Bookman Old Style" w:hAnsi="Bookman Old Style"/>
        </w:rPr>
        <w:t>”</w:t>
      </w:r>
      <w:r w:rsidRPr="00595369">
        <w:rPr>
          <w:rFonts w:ascii="Bookman Old Style" w:hAnsi="Bookman Old Style"/>
        </w:rPr>
        <w:t>,c);</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3: c=a*b;</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printf(“</w:t>
      </w:r>
      <w:r>
        <w:rPr>
          <w:rFonts w:ascii="Bookman Old Style" w:hAnsi="Bookman Old Style"/>
        </w:rPr>
        <w:t>\nM</w:t>
      </w:r>
      <w:r w:rsidRPr="00595369">
        <w:rPr>
          <w:rFonts w:ascii="Bookman Old Style" w:hAnsi="Bookman Old Style"/>
        </w:rPr>
        <w:t xml:space="preserve">ultiplication </w:t>
      </w:r>
      <w:r>
        <w:rPr>
          <w:rFonts w:ascii="Bookman Old Style" w:hAnsi="Bookman Old Style"/>
        </w:rPr>
        <w:t>Result:</w:t>
      </w:r>
      <w:r w:rsidRPr="00595369">
        <w:rPr>
          <w:rFonts w:ascii="Bookman Old Style" w:hAnsi="Bookman Old Style"/>
        </w:rPr>
        <w:t>%d</w:t>
      </w:r>
      <w:r>
        <w:rPr>
          <w:rFonts w:ascii="Bookman Old Style" w:hAnsi="Bookman Old Style"/>
        </w:rPr>
        <w:t>”</w:t>
      </w:r>
      <w:r w:rsidRPr="00595369">
        <w:rPr>
          <w:rFonts w:ascii="Bookman Old Style" w:hAnsi="Bookman Old Style"/>
        </w:rPr>
        <w:t>,c);</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4:c=a/b;</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printf(“</w:t>
      </w:r>
      <w:r>
        <w:rPr>
          <w:rFonts w:ascii="Bookman Old Style" w:hAnsi="Bookman Old Style"/>
        </w:rPr>
        <w:t>\nD</w:t>
      </w:r>
      <w:r w:rsidRPr="00595369">
        <w:rPr>
          <w:rFonts w:ascii="Bookman Old Style" w:hAnsi="Bookman Old Style"/>
        </w:rPr>
        <w:t xml:space="preserve">ivision </w:t>
      </w:r>
      <w:r>
        <w:rPr>
          <w:rFonts w:ascii="Bookman Old Style" w:hAnsi="Bookman Old Style"/>
        </w:rPr>
        <w:t>Result:</w:t>
      </w:r>
      <w:r w:rsidRPr="00595369">
        <w:rPr>
          <w:rFonts w:ascii="Bookman Old Style" w:hAnsi="Bookman Old Style"/>
        </w:rPr>
        <w:t>%d</w:t>
      </w:r>
      <w:r>
        <w:rPr>
          <w:rFonts w:ascii="Bookman Old Style" w:hAnsi="Bookman Old Style"/>
        </w:rPr>
        <w:t>”</w:t>
      </w:r>
      <w:r w:rsidRPr="00595369">
        <w:rPr>
          <w:rFonts w:ascii="Bookman Old Style" w:hAnsi="Bookman Old Style"/>
        </w:rPr>
        <w:t>,c);</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5:c=a%b;</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printf(“</w:t>
      </w:r>
      <w:r>
        <w:rPr>
          <w:rFonts w:ascii="Bookman Old Style" w:hAnsi="Bookman Old Style"/>
        </w:rPr>
        <w:t>\nR</w:t>
      </w:r>
      <w:r w:rsidRPr="00595369">
        <w:rPr>
          <w:rFonts w:ascii="Bookman Old Style" w:hAnsi="Bookman Old Style"/>
        </w:rPr>
        <w:t xml:space="preserve">emainder </w:t>
      </w:r>
      <w:r>
        <w:rPr>
          <w:rFonts w:ascii="Bookman Old Style" w:hAnsi="Bookman Old Style"/>
        </w:rPr>
        <w:t>Result:</w:t>
      </w:r>
      <w:r w:rsidRPr="00595369">
        <w:rPr>
          <w:rFonts w:ascii="Bookman Old Style" w:hAnsi="Bookman Old Style"/>
        </w:rPr>
        <w:t>%d</w:t>
      </w:r>
      <w:r>
        <w:rPr>
          <w:rFonts w:ascii="Bookman Old Style" w:hAnsi="Bookman Old Style"/>
        </w:rPr>
        <w:t>”</w:t>
      </w:r>
      <w:r w:rsidRPr="00595369">
        <w:rPr>
          <w:rFonts w:ascii="Bookman Old Style" w:hAnsi="Bookman Old Style"/>
        </w:rPr>
        <w:t>,c);</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default:printf(“</w:t>
      </w:r>
      <w:r>
        <w:rPr>
          <w:rFonts w:ascii="Bookman Old Style" w:hAnsi="Bookman Old Style"/>
        </w:rPr>
        <w:t>\nI</w:t>
      </w:r>
      <w:r w:rsidRPr="00595369">
        <w:rPr>
          <w:rFonts w:ascii="Bookman Old Style" w:hAnsi="Bookman Old Style"/>
        </w:rPr>
        <w:t>nvalid choice”);</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Default="008C154B" w:rsidP="008C154B">
      <w:pPr>
        <w:spacing w:after="0" w:line="240" w:lineRule="auto"/>
        <w:rPr>
          <w:rFonts w:ascii="Bookman Old Style" w:hAnsi="Bookman Old Style"/>
        </w:rPr>
      </w:pPr>
      <w:r w:rsidRPr="00595369">
        <w:rPr>
          <w:rFonts w:ascii="Bookman Old Style" w:hAnsi="Bookman Old Style"/>
        </w:rPr>
        <w:t>}</w:t>
      </w:r>
    </w:p>
    <w:p w:rsidR="008C154B" w:rsidRDefault="008C154B" w:rsidP="008C154B">
      <w:pPr>
        <w:spacing w:after="0" w:line="240" w:lineRule="auto"/>
        <w:rPr>
          <w:rFonts w:ascii="Bookman Old Style" w:hAnsi="Bookman Old Style"/>
        </w:rPr>
      </w:pPr>
      <w:r>
        <w:rPr>
          <w:rFonts w:ascii="Bookman Old Style" w:hAnsi="Bookman Old Style"/>
        </w:rPr>
        <w:t>Output:</w:t>
      </w:r>
    </w:p>
    <w:p w:rsidR="008C154B" w:rsidRDefault="008C154B" w:rsidP="008C154B">
      <w:pPr>
        <w:spacing w:after="0" w:line="240" w:lineRule="auto"/>
        <w:rPr>
          <w:rFonts w:ascii="Bookman Old Style" w:hAnsi="Bookman Old Style"/>
        </w:rPr>
      </w:pPr>
      <w:r>
        <w:rPr>
          <w:rFonts w:ascii="Bookman Old Style" w:hAnsi="Bookman Old Style"/>
        </w:rPr>
        <w:t>Enter two numbers</w:t>
      </w:r>
    </w:p>
    <w:p w:rsidR="008C154B" w:rsidRDefault="008C154B" w:rsidP="008C154B">
      <w:pPr>
        <w:spacing w:after="0" w:line="240" w:lineRule="auto"/>
        <w:rPr>
          <w:rFonts w:ascii="Bookman Old Style" w:hAnsi="Bookman Old Style"/>
        </w:rPr>
      </w:pPr>
      <w:r>
        <w:rPr>
          <w:rFonts w:ascii="Bookman Old Style" w:hAnsi="Bookman Old Style"/>
        </w:rPr>
        <w:t>3 4</w:t>
      </w:r>
    </w:p>
    <w:p w:rsidR="008C154B" w:rsidRDefault="008C154B" w:rsidP="008C154B">
      <w:pPr>
        <w:spacing w:after="0" w:line="240" w:lineRule="auto"/>
        <w:rPr>
          <w:rFonts w:ascii="Bookman Old Style" w:hAnsi="Bookman Old Style"/>
        </w:rPr>
      </w:pPr>
      <w:r>
        <w:rPr>
          <w:rFonts w:ascii="Bookman Old Style" w:hAnsi="Bookman Old Style"/>
        </w:rPr>
        <w:t>Enter the operation to be performed</w:t>
      </w:r>
    </w:p>
    <w:p w:rsidR="008C154B" w:rsidRDefault="008C154B" w:rsidP="008C154B">
      <w:pPr>
        <w:spacing w:after="0" w:line="240" w:lineRule="auto"/>
        <w:rPr>
          <w:rFonts w:ascii="Bookman Old Style" w:hAnsi="Bookman Old Style"/>
        </w:rPr>
      </w:pPr>
      <w:r>
        <w:rPr>
          <w:rFonts w:ascii="Bookman Old Style" w:hAnsi="Bookman Old Style"/>
        </w:rPr>
        <w:t>+</w:t>
      </w:r>
    </w:p>
    <w:p w:rsidR="008C154B" w:rsidRDefault="008C154B" w:rsidP="008C154B">
      <w:pPr>
        <w:spacing w:after="0" w:line="240" w:lineRule="auto"/>
        <w:rPr>
          <w:rFonts w:ascii="Bookman Old Style" w:hAnsi="Bookman Old Style"/>
        </w:rPr>
      </w:pPr>
      <w:r>
        <w:rPr>
          <w:rFonts w:ascii="Bookman Old Style" w:hAnsi="Bookman Old Style"/>
        </w:rPr>
        <w:t>-</w:t>
      </w:r>
    </w:p>
    <w:p w:rsidR="008C154B" w:rsidRDefault="008C154B" w:rsidP="008C154B">
      <w:pPr>
        <w:spacing w:after="0" w:line="240" w:lineRule="auto"/>
        <w:rPr>
          <w:rFonts w:ascii="Bookman Old Style" w:hAnsi="Bookman Old Style"/>
        </w:rPr>
      </w:pPr>
      <w:r>
        <w:rPr>
          <w:rFonts w:ascii="Bookman Old Style" w:hAnsi="Bookman Old Style"/>
        </w:rPr>
        <w:t>*</w:t>
      </w:r>
    </w:p>
    <w:p w:rsidR="008C154B" w:rsidRDefault="008C154B" w:rsidP="008C154B">
      <w:pPr>
        <w:spacing w:after="0" w:line="240" w:lineRule="auto"/>
        <w:rPr>
          <w:rFonts w:ascii="Bookman Old Style" w:hAnsi="Bookman Old Style"/>
        </w:rPr>
      </w:pPr>
      <w:r>
        <w:rPr>
          <w:rFonts w:ascii="Bookman Old Style" w:hAnsi="Bookman Old Style"/>
        </w:rPr>
        <w:t>/</w:t>
      </w:r>
    </w:p>
    <w:p w:rsidR="008C154B" w:rsidRDefault="008C154B" w:rsidP="008C154B">
      <w:pPr>
        <w:spacing w:after="0" w:line="240" w:lineRule="auto"/>
        <w:rPr>
          <w:rFonts w:ascii="Bookman Old Style" w:hAnsi="Bookman Old Style"/>
        </w:rPr>
      </w:pPr>
      <w:r>
        <w:rPr>
          <w:rFonts w:ascii="Bookman Old Style" w:hAnsi="Bookman Old Style"/>
        </w:rPr>
        <w:t>%</w:t>
      </w:r>
    </w:p>
    <w:p w:rsidR="008C154B" w:rsidRDefault="008C154B" w:rsidP="008C154B">
      <w:pPr>
        <w:spacing w:after="0" w:line="240" w:lineRule="auto"/>
        <w:rPr>
          <w:rFonts w:ascii="Bookman Old Style" w:hAnsi="Bookman Old Style"/>
        </w:rPr>
      </w:pPr>
      <w:r>
        <w:rPr>
          <w:rFonts w:ascii="Bookman Old Style" w:hAnsi="Bookman Old Style"/>
        </w:rPr>
        <w:t>:*</w:t>
      </w:r>
    </w:p>
    <w:p w:rsidR="008C154B" w:rsidRDefault="008C154B" w:rsidP="008C154B">
      <w:pPr>
        <w:spacing w:after="0" w:line="240" w:lineRule="auto"/>
        <w:rPr>
          <w:rFonts w:ascii="Bookman Old Style" w:hAnsi="Bookman Old Style"/>
        </w:rPr>
      </w:pPr>
      <w:r>
        <w:rPr>
          <w:rFonts w:ascii="Bookman Old Style" w:hAnsi="Bookman Old Style"/>
        </w:rPr>
        <w:t>Multiplication Result:12</w:t>
      </w:r>
    </w:p>
    <w:p w:rsidR="008C154B" w:rsidRPr="00595369" w:rsidRDefault="008C154B" w:rsidP="008C154B">
      <w:pPr>
        <w:spacing w:after="0" w:line="240" w:lineRule="auto"/>
        <w:rPr>
          <w:rFonts w:ascii="Bookman Old Style" w:hAnsi="Bookman Old Style"/>
        </w:rPr>
      </w:pPr>
    </w:p>
    <w:p w:rsidR="008C154B" w:rsidRDefault="008C154B" w:rsidP="008C154B">
      <w:pPr>
        <w:spacing w:after="0" w:line="240" w:lineRule="auto"/>
        <w:rPr>
          <w:rFonts w:ascii="Bookman Old Style" w:hAnsi="Bookman Old Style"/>
          <w:b/>
        </w:rPr>
      </w:pPr>
    </w:p>
    <w:p w:rsidR="008C154B" w:rsidRPr="00D077E8" w:rsidRDefault="008C154B" w:rsidP="00D077E8">
      <w:pPr>
        <w:pStyle w:val="ListParagraph"/>
        <w:numPr>
          <w:ilvl w:val="0"/>
          <w:numId w:val="27"/>
        </w:numPr>
        <w:spacing w:after="0" w:line="240" w:lineRule="auto"/>
        <w:rPr>
          <w:rFonts w:ascii="Bookman Old Style" w:hAnsi="Bookman Old Style"/>
          <w:b/>
        </w:rPr>
      </w:pPr>
      <w:r w:rsidRPr="00D077E8">
        <w:rPr>
          <w:rFonts w:ascii="Bookman Old Style" w:hAnsi="Bookman Old Style"/>
          <w:b/>
        </w:rPr>
        <w:t>Write a program to read a day  number and print corresponding day of the week</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void main()</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int num;</w:t>
      </w:r>
    </w:p>
    <w:p w:rsidR="008C154B" w:rsidRPr="00595369" w:rsidRDefault="00C72952" w:rsidP="008C154B">
      <w:pPr>
        <w:spacing w:after="0" w:line="240" w:lineRule="auto"/>
        <w:ind w:left="720"/>
        <w:rPr>
          <w:rFonts w:ascii="Bookman Old Style" w:hAnsi="Bookman Old Style"/>
        </w:rPr>
      </w:pPr>
      <w:r>
        <w:rPr>
          <w:rFonts w:ascii="Bookman Old Style" w:hAnsi="Bookman Old Style"/>
        </w:rPr>
        <w:t xml:space="preserve"> </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w:t>
      </w:r>
      <w:r>
        <w:rPr>
          <w:rFonts w:ascii="Bookman Old Style" w:hAnsi="Bookman Old Style"/>
        </w:rPr>
        <w:t>E</w:t>
      </w:r>
      <w:r w:rsidRPr="00595369">
        <w:rPr>
          <w:rFonts w:ascii="Bookman Old Style" w:hAnsi="Bookman Old Style"/>
        </w:rPr>
        <w:t>nter any number in between 1 to 7”);</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scanf(“%d”,&amp;num);</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switch(num)</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1:printf(“</w:t>
      </w:r>
      <w:r>
        <w:rPr>
          <w:rFonts w:ascii="Bookman Old Style" w:hAnsi="Bookman Old Style"/>
        </w:rPr>
        <w:t>\nI</w:t>
      </w:r>
      <w:r w:rsidRPr="00595369">
        <w:rPr>
          <w:rFonts w:ascii="Bookman Old Style" w:hAnsi="Bookman Old Style"/>
        </w:rPr>
        <w:t>t is Sunday”);</w:t>
      </w:r>
    </w:p>
    <w:p w:rsidR="008C154B" w:rsidRPr="00595369" w:rsidRDefault="00AA18CB" w:rsidP="008C154B">
      <w:pPr>
        <w:spacing w:after="0" w:line="240" w:lineRule="auto"/>
        <w:ind w:left="1440" w:firstLine="720"/>
        <w:rPr>
          <w:rFonts w:ascii="Bookman Old Style" w:hAnsi="Bookman Old Style"/>
        </w:rPr>
      </w:pPr>
      <w:r>
        <w:rPr>
          <w:rFonts w:ascii="Bookman Old Style" w:hAnsi="Bookman Old Style"/>
        </w:rPr>
        <w:t>//</w:t>
      </w:r>
      <w:r w:rsidR="008C154B"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2:printf(“</w:t>
      </w:r>
      <w:r>
        <w:rPr>
          <w:rFonts w:ascii="Bookman Old Style" w:hAnsi="Bookman Old Style"/>
        </w:rPr>
        <w:t>\nI</w:t>
      </w:r>
      <w:r w:rsidRPr="00595369">
        <w:rPr>
          <w:rFonts w:ascii="Bookman Old Style" w:hAnsi="Bookman Old Style"/>
        </w:rPr>
        <w:t>t is Monday”);</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lastRenderedPageBreak/>
        <w:t>case 3: printf(“</w:t>
      </w:r>
      <w:r>
        <w:rPr>
          <w:rFonts w:ascii="Bookman Old Style" w:hAnsi="Bookman Old Style"/>
        </w:rPr>
        <w:t>\nI</w:t>
      </w:r>
      <w:r w:rsidRPr="00595369">
        <w:rPr>
          <w:rFonts w:ascii="Bookman Old Style" w:hAnsi="Bookman Old Style"/>
        </w:rPr>
        <w:t>t is Tuesday”);</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4: printf( “</w:t>
      </w:r>
      <w:r>
        <w:rPr>
          <w:rFonts w:ascii="Bookman Old Style" w:hAnsi="Bookman Old Style"/>
        </w:rPr>
        <w:t>\nI</w:t>
      </w:r>
      <w:r w:rsidRPr="00595369">
        <w:rPr>
          <w:rFonts w:ascii="Bookman Old Style" w:hAnsi="Bookman Old Style"/>
        </w:rPr>
        <w:t>t is wedensday”);</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5: printf(“</w:t>
      </w:r>
      <w:r>
        <w:rPr>
          <w:rFonts w:ascii="Bookman Old Style" w:hAnsi="Bookman Old Style"/>
        </w:rPr>
        <w:t>\nI</w:t>
      </w:r>
      <w:r w:rsidRPr="00595369">
        <w:rPr>
          <w:rFonts w:ascii="Bookman Old Style" w:hAnsi="Bookman Old Style"/>
        </w:rPr>
        <w:t>t is Thursday”);</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6: printf(“</w:t>
      </w:r>
      <w:r>
        <w:rPr>
          <w:rFonts w:ascii="Bookman Old Style" w:hAnsi="Bookman Old Style"/>
        </w:rPr>
        <w:t>\nI</w:t>
      </w:r>
      <w:r w:rsidRPr="00595369">
        <w:rPr>
          <w:rFonts w:ascii="Bookman Old Style" w:hAnsi="Bookman Old Style"/>
        </w:rPr>
        <w:t>t is Friday”);</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7:printf(“</w:t>
      </w:r>
      <w:r>
        <w:rPr>
          <w:rFonts w:ascii="Bookman Old Style" w:hAnsi="Bookman Old Style"/>
        </w:rPr>
        <w:t>\nI</w:t>
      </w:r>
      <w:r w:rsidRPr="00595369">
        <w:rPr>
          <w:rFonts w:ascii="Bookman Old Style" w:hAnsi="Bookman Old Style"/>
        </w:rPr>
        <w:t>t is Saturday”);</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default: print(“</w:t>
      </w:r>
      <w:r>
        <w:rPr>
          <w:rFonts w:ascii="Bookman Old Style" w:hAnsi="Bookman Old Style"/>
        </w:rPr>
        <w:t>\nW</w:t>
      </w:r>
      <w:r w:rsidRPr="00595369">
        <w:rPr>
          <w:rFonts w:ascii="Bookman Old Style" w:hAnsi="Bookman Old Style"/>
        </w:rPr>
        <w:t>rong number “);</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getch();</w:t>
      </w:r>
    </w:p>
    <w:p w:rsidR="008C154B" w:rsidRDefault="008C154B" w:rsidP="008C154B">
      <w:pPr>
        <w:spacing w:after="0" w:line="240" w:lineRule="auto"/>
        <w:rPr>
          <w:rFonts w:ascii="Bookman Old Style" w:hAnsi="Bookman Old Style"/>
        </w:rPr>
      </w:pPr>
      <w:r w:rsidRPr="00595369">
        <w:rPr>
          <w:rFonts w:ascii="Bookman Old Style" w:hAnsi="Bookman Old Style"/>
        </w:rPr>
        <w:t>}</w:t>
      </w:r>
      <w:r w:rsidRPr="00595369">
        <w:rPr>
          <w:rFonts w:ascii="Bookman Old Style" w:hAnsi="Bookman Old Style"/>
        </w:rPr>
        <w:br/>
        <w:t>output:</w:t>
      </w:r>
    </w:p>
    <w:p w:rsidR="008C154B" w:rsidRPr="00595369" w:rsidRDefault="008C154B" w:rsidP="008C154B">
      <w:pPr>
        <w:spacing w:after="0" w:line="240" w:lineRule="auto"/>
        <w:rPr>
          <w:rFonts w:ascii="Bookman Old Style" w:hAnsi="Bookman Old Style"/>
        </w:rPr>
      </w:pPr>
      <w:r>
        <w:rPr>
          <w:rFonts w:ascii="Bookman Old Style" w:hAnsi="Bookman Old Style"/>
        </w:rPr>
        <w:t>E</w:t>
      </w:r>
      <w:r w:rsidRPr="00595369">
        <w:rPr>
          <w:rFonts w:ascii="Bookman Old Style" w:hAnsi="Bookman Old Style"/>
        </w:rPr>
        <w:t>nter any number in between 1 to 7 3</w:t>
      </w:r>
    </w:p>
    <w:p w:rsidR="008C154B" w:rsidRDefault="008C154B" w:rsidP="008C154B">
      <w:pPr>
        <w:spacing w:after="0" w:line="240" w:lineRule="auto"/>
        <w:rPr>
          <w:rFonts w:ascii="Bookman Old Style" w:hAnsi="Bookman Old Style"/>
        </w:rPr>
      </w:pPr>
      <w:r w:rsidRPr="00595369">
        <w:rPr>
          <w:rFonts w:ascii="Bookman Old Style" w:hAnsi="Bookman Old Style"/>
        </w:rPr>
        <w:t>It is Tuesday.</w:t>
      </w:r>
    </w:p>
    <w:p w:rsidR="008C154B" w:rsidRPr="00D077E8" w:rsidRDefault="008C154B" w:rsidP="00D077E8">
      <w:pPr>
        <w:pStyle w:val="ListParagraph"/>
        <w:numPr>
          <w:ilvl w:val="0"/>
          <w:numId w:val="27"/>
        </w:numPr>
        <w:spacing w:after="0" w:line="240" w:lineRule="auto"/>
        <w:rPr>
          <w:rFonts w:ascii="Bookman Old Style" w:hAnsi="Bookman Old Style"/>
          <w:b/>
        </w:rPr>
      </w:pPr>
      <w:r w:rsidRPr="00D077E8">
        <w:rPr>
          <w:rFonts w:ascii="Bookman Old Style" w:hAnsi="Bookman Old Style"/>
          <w:b/>
        </w:rPr>
        <w:t>Write a program to read the month number and print corresponding month’s name.</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void main()</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int m;</w:t>
      </w:r>
    </w:p>
    <w:p w:rsidR="008C154B" w:rsidRPr="00595369" w:rsidRDefault="00C72952" w:rsidP="008C154B">
      <w:pPr>
        <w:spacing w:after="0" w:line="240" w:lineRule="auto"/>
        <w:ind w:left="720"/>
        <w:rPr>
          <w:rFonts w:ascii="Bookman Old Style" w:hAnsi="Bookman Old Style"/>
        </w:rPr>
      </w:pPr>
      <w:r>
        <w:rPr>
          <w:rFonts w:ascii="Bookman Old Style" w:hAnsi="Bookman Old Style"/>
        </w:rPr>
        <w:t xml:space="preserve"> </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w:t>
      </w:r>
      <w:r>
        <w:rPr>
          <w:rFonts w:ascii="Bookman Old Style" w:hAnsi="Bookman Old Style"/>
        </w:rPr>
        <w:t>E</w:t>
      </w:r>
      <w:r w:rsidRPr="00595369">
        <w:rPr>
          <w:rFonts w:ascii="Bookman Old Style" w:hAnsi="Bookman Old Style"/>
        </w:rPr>
        <w:t xml:space="preserve">nter </w:t>
      </w:r>
      <w:r>
        <w:rPr>
          <w:rFonts w:ascii="Bookman Old Style" w:hAnsi="Bookman Old Style"/>
        </w:rPr>
        <w:t>the month number from 1to 12</w:t>
      </w: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scanf(“%d”,&amp;m);</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switch(m)</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1:printf(“</w:t>
      </w:r>
      <w:r>
        <w:rPr>
          <w:rFonts w:ascii="Bookman Old Style" w:hAnsi="Bookman Old Style"/>
        </w:rPr>
        <w:t>\nI</w:t>
      </w:r>
      <w:r w:rsidRPr="00595369">
        <w:rPr>
          <w:rFonts w:ascii="Bookman Old Style" w:hAnsi="Bookman Old Style"/>
        </w:rPr>
        <w:t xml:space="preserve">t is </w:t>
      </w:r>
      <w:r>
        <w:rPr>
          <w:rFonts w:ascii="Bookman Old Style" w:hAnsi="Bookman Old Style"/>
        </w:rPr>
        <w:t>January</w:t>
      </w:r>
      <w:r w:rsidRPr="00595369">
        <w:rPr>
          <w:rFonts w:ascii="Bookman Old Style" w:hAnsi="Bookman Old Style"/>
        </w:rPr>
        <w:t>”);</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2:printf(“</w:t>
      </w:r>
      <w:r>
        <w:rPr>
          <w:rFonts w:ascii="Bookman Old Style" w:hAnsi="Bookman Old Style"/>
        </w:rPr>
        <w:t>\nIt is February</w:t>
      </w:r>
      <w:r w:rsidRPr="00595369">
        <w:rPr>
          <w:rFonts w:ascii="Bookman Old Style" w:hAnsi="Bookman Old Style"/>
        </w:rPr>
        <w:t>”);</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3: printf(“</w:t>
      </w:r>
      <w:r>
        <w:rPr>
          <w:rFonts w:ascii="Bookman Old Style" w:hAnsi="Bookman Old Style"/>
        </w:rPr>
        <w:t>\nIt is March</w:t>
      </w:r>
      <w:r w:rsidRPr="00595369">
        <w:rPr>
          <w:rFonts w:ascii="Bookman Old Style" w:hAnsi="Bookman Old Style"/>
        </w:rPr>
        <w:t>”);</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4: printf( “</w:t>
      </w:r>
      <w:r>
        <w:rPr>
          <w:rFonts w:ascii="Bookman Old Style" w:hAnsi="Bookman Old Style"/>
        </w:rPr>
        <w:t>\nIt is April</w:t>
      </w:r>
      <w:r w:rsidRPr="00595369">
        <w:rPr>
          <w:rFonts w:ascii="Bookman Old Style" w:hAnsi="Bookman Old Style"/>
        </w:rPr>
        <w:t>”);</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5: printf(“</w:t>
      </w:r>
      <w:r>
        <w:rPr>
          <w:rFonts w:ascii="Bookman Old Style" w:hAnsi="Bookman Old Style"/>
        </w:rPr>
        <w:t>\nIt is M</w:t>
      </w:r>
      <w:r w:rsidRPr="00595369">
        <w:rPr>
          <w:rFonts w:ascii="Bookman Old Style" w:hAnsi="Bookman Old Style"/>
        </w:rPr>
        <w:t>ay”);</w:t>
      </w:r>
    </w:p>
    <w:p w:rsidR="008C154B"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6: printf(“</w:t>
      </w:r>
      <w:r>
        <w:rPr>
          <w:rFonts w:ascii="Bookman Old Style" w:hAnsi="Bookman Old Style"/>
        </w:rPr>
        <w:t>\nI</w:t>
      </w:r>
      <w:r w:rsidRPr="00595369">
        <w:rPr>
          <w:rFonts w:ascii="Bookman Old Style" w:hAnsi="Bookman Old Style"/>
        </w:rPr>
        <w:t xml:space="preserve">t is </w:t>
      </w:r>
      <w:r>
        <w:rPr>
          <w:rFonts w:ascii="Bookman Old Style" w:hAnsi="Bookman Old Style"/>
        </w:rPr>
        <w:t>June</w:t>
      </w:r>
      <w:r w:rsidRPr="00595369">
        <w:rPr>
          <w:rFonts w:ascii="Bookman Old Style" w:hAnsi="Bookman Old Style"/>
        </w:rPr>
        <w:t>”);</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7:printf(“</w:t>
      </w:r>
      <w:r>
        <w:rPr>
          <w:rFonts w:ascii="Bookman Old Style" w:hAnsi="Bookman Old Style"/>
        </w:rPr>
        <w:t>\nI</w:t>
      </w:r>
      <w:r w:rsidRPr="00595369">
        <w:rPr>
          <w:rFonts w:ascii="Bookman Old Style" w:hAnsi="Bookman Old Style"/>
        </w:rPr>
        <w:t xml:space="preserve">t is </w:t>
      </w:r>
      <w:r>
        <w:rPr>
          <w:rFonts w:ascii="Bookman Old Style" w:hAnsi="Bookman Old Style"/>
        </w:rPr>
        <w:t>Jul</w:t>
      </w:r>
      <w:r w:rsidRPr="00595369">
        <w:rPr>
          <w:rFonts w:ascii="Bookman Old Style" w:hAnsi="Bookman Old Style"/>
        </w:rPr>
        <w:t>y”);</w:t>
      </w:r>
    </w:p>
    <w:p w:rsidR="008C154B"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8</w:t>
      </w:r>
      <w:r w:rsidRPr="00595369">
        <w:rPr>
          <w:rFonts w:ascii="Bookman Old Style" w:hAnsi="Bookman Old Style"/>
        </w:rPr>
        <w:t>:printf(“</w:t>
      </w:r>
      <w:r>
        <w:rPr>
          <w:rFonts w:ascii="Bookman Old Style" w:hAnsi="Bookman Old Style"/>
        </w:rPr>
        <w:t>\nI</w:t>
      </w:r>
      <w:r w:rsidRPr="00595369">
        <w:rPr>
          <w:rFonts w:ascii="Bookman Old Style" w:hAnsi="Bookman Old Style"/>
        </w:rPr>
        <w:t xml:space="preserve">t is </w:t>
      </w:r>
      <w:r>
        <w:rPr>
          <w:rFonts w:ascii="Bookman Old Style" w:hAnsi="Bookman Old Style"/>
        </w:rPr>
        <w:t>August</w:t>
      </w:r>
      <w:r w:rsidRPr="00595369">
        <w:rPr>
          <w:rFonts w:ascii="Bookman Old Style" w:hAnsi="Bookman Old Style"/>
        </w:rPr>
        <w:t>”);</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9</w:t>
      </w:r>
      <w:r w:rsidRPr="00595369">
        <w:rPr>
          <w:rFonts w:ascii="Bookman Old Style" w:hAnsi="Bookman Old Style"/>
        </w:rPr>
        <w:t>:printf(“</w:t>
      </w:r>
      <w:r>
        <w:rPr>
          <w:rFonts w:ascii="Bookman Old Style" w:hAnsi="Bookman Old Style"/>
        </w:rPr>
        <w:t>\nIt is September</w:t>
      </w:r>
      <w:r w:rsidRPr="00595369">
        <w:rPr>
          <w:rFonts w:ascii="Bookman Old Style" w:hAnsi="Bookman Old Style"/>
        </w:rPr>
        <w:t>”);</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10</w:t>
      </w:r>
      <w:r w:rsidRPr="00595369">
        <w:rPr>
          <w:rFonts w:ascii="Bookman Old Style" w:hAnsi="Bookman Old Style"/>
        </w:rPr>
        <w:t>: printf(“</w:t>
      </w:r>
      <w:r>
        <w:rPr>
          <w:rFonts w:ascii="Bookman Old Style" w:hAnsi="Bookman Old Style"/>
        </w:rPr>
        <w:t>\nIt is October</w:t>
      </w:r>
      <w:r w:rsidRPr="00595369">
        <w:rPr>
          <w:rFonts w:ascii="Bookman Old Style" w:hAnsi="Bookman Old Style"/>
        </w:rPr>
        <w:t>”);</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11</w:t>
      </w:r>
      <w:r w:rsidRPr="00595369">
        <w:rPr>
          <w:rFonts w:ascii="Bookman Old Style" w:hAnsi="Bookman Old Style"/>
        </w:rPr>
        <w:t>: printf( “</w:t>
      </w:r>
      <w:r>
        <w:rPr>
          <w:rFonts w:ascii="Bookman Old Style" w:hAnsi="Bookman Old Style"/>
        </w:rPr>
        <w:t>\nIt is November</w:t>
      </w:r>
      <w:r w:rsidRPr="00595369">
        <w:rPr>
          <w:rFonts w:ascii="Bookman Old Style" w:hAnsi="Bookman Old Style"/>
        </w:rPr>
        <w:t>”);</w:t>
      </w:r>
    </w:p>
    <w:p w:rsidR="008C154B" w:rsidRPr="00595369"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12</w:t>
      </w:r>
      <w:r w:rsidRPr="00595369">
        <w:rPr>
          <w:rFonts w:ascii="Bookman Old Style" w:hAnsi="Bookman Old Style"/>
        </w:rPr>
        <w:t>: printf(“</w:t>
      </w:r>
      <w:r>
        <w:rPr>
          <w:rFonts w:ascii="Bookman Old Style" w:hAnsi="Bookman Old Style"/>
        </w:rPr>
        <w:t>\nIt is December</w:t>
      </w:r>
      <w:r w:rsidRPr="00595369">
        <w:rPr>
          <w:rFonts w:ascii="Bookman Old Style" w:hAnsi="Bookman Old Style"/>
        </w:rPr>
        <w:t>”);</w:t>
      </w:r>
    </w:p>
    <w:p w:rsidR="008C154B"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firstLine="720"/>
        <w:rPr>
          <w:rFonts w:ascii="Bookman Old Style" w:hAnsi="Bookman Old Style"/>
        </w:rPr>
      </w:pP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default: print</w:t>
      </w:r>
      <w:r>
        <w:rPr>
          <w:rFonts w:ascii="Bookman Old Style" w:hAnsi="Bookman Old Style"/>
        </w:rPr>
        <w:t>f</w:t>
      </w:r>
      <w:r w:rsidRPr="00595369">
        <w:rPr>
          <w:rFonts w:ascii="Bookman Old Style" w:hAnsi="Bookman Old Style"/>
        </w:rPr>
        <w:t>(“</w:t>
      </w:r>
      <w:r>
        <w:rPr>
          <w:rFonts w:ascii="Bookman Old Style" w:hAnsi="Bookman Old Style"/>
        </w:rPr>
        <w:t>\nInvalid Month Number</w:t>
      </w:r>
      <w:r w:rsidRPr="00595369">
        <w:rPr>
          <w:rFonts w:ascii="Bookman Old Style" w:hAnsi="Bookman Old Style"/>
        </w:rPr>
        <w:t xml:space="preserve"> “);</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lastRenderedPageBreak/>
        <w:t>getch();</w:t>
      </w:r>
    </w:p>
    <w:p w:rsidR="008C154B" w:rsidRDefault="008C154B" w:rsidP="008C154B">
      <w:pPr>
        <w:spacing w:after="0" w:line="240" w:lineRule="auto"/>
        <w:rPr>
          <w:rFonts w:ascii="Bookman Old Style" w:hAnsi="Bookman Old Style"/>
        </w:rPr>
      </w:pPr>
      <w:r w:rsidRPr="00595369">
        <w:rPr>
          <w:rFonts w:ascii="Bookman Old Style" w:hAnsi="Bookman Old Style"/>
        </w:rPr>
        <w:t>}</w:t>
      </w:r>
      <w:r w:rsidRPr="00595369">
        <w:rPr>
          <w:rFonts w:ascii="Bookman Old Style" w:hAnsi="Bookman Old Style"/>
        </w:rPr>
        <w:br/>
        <w:t>output:</w:t>
      </w:r>
    </w:p>
    <w:p w:rsidR="008C154B" w:rsidRPr="00595369" w:rsidRDefault="008C154B" w:rsidP="008C154B">
      <w:pPr>
        <w:spacing w:after="0" w:line="240" w:lineRule="auto"/>
        <w:rPr>
          <w:rFonts w:ascii="Bookman Old Style" w:hAnsi="Bookman Old Style"/>
        </w:rPr>
      </w:pPr>
      <w:r>
        <w:rPr>
          <w:rFonts w:ascii="Bookman Old Style" w:hAnsi="Bookman Old Style"/>
        </w:rPr>
        <w:t>E</w:t>
      </w:r>
      <w:r w:rsidRPr="00595369">
        <w:rPr>
          <w:rFonts w:ascii="Bookman Old Style" w:hAnsi="Bookman Old Style"/>
        </w:rPr>
        <w:t xml:space="preserve">nter </w:t>
      </w:r>
      <w:r>
        <w:rPr>
          <w:rFonts w:ascii="Bookman Old Style" w:hAnsi="Bookman Old Style"/>
        </w:rPr>
        <w:t>the month number from 1to 12 6</w:t>
      </w:r>
    </w:p>
    <w:p w:rsidR="008C154B" w:rsidRDefault="008C154B" w:rsidP="008C154B">
      <w:pPr>
        <w:spacing w:after="0" w:line="240" w:lineRule="auto"/>
        <w:rPr>
          <w:rFonts w:ascii="Bookman Old Style" w:hAnsi="Bookman Old Style"/>
        </w:rPr>
      </w:pPr>
      <w:r w:rsidRPr="00595369">
        <w:rPr>
          <w:rFonts w:ascii="Bookman Old Style" w:hAnsi="Bookman Old Style"/>
        </w:rPr>
        <w:t xml:space="preserve">It is </w:t>
      </w:r>
      <w:r>
        <w:rPr>
          <w:rFonts w:ascii="Bookman Old Style" w:hAnsi="Bookman Old Style"/>
        </w:rPr>
        <w:t>June</w:t>
      </w:r>
      <w:r w:rsidRPr="00595369">
        <w:rPr>
          <w:rFonts w:ascii="Bookman Old Style" w:hAnsi="Bookman Old Style"/>
        </w:rPr>
        <w:t>.</w:t>
      </w:r>
    </w:p>
    <w:p w:rsidR="008C154B" w:rsidRDefault="008C154B" w:rsidP="008C154B">
      <w:pPr>
        <w:spacing w:after="0" w:line="240" w:lineRule="auto"/>
        <w:rPr>
          <w:rFonts w:ascii="Bookman Old Style" w:hAnsi="Bookman Old Style"/>
        </w:rPr>
      </w:pPr>
    </w:p>
    <w:p w:rsidR="008C154B" w:rsidRPr="00595369" w:rsidRDefault="008C154B" w:rsidP="008C154B">
      <w:pPr>
        <w:spacing w:after="0" w:line="240" w:lineRule="auto"/>
        <w:rPr>
          <w:rFonts w:ascii="Bookman Old Style" w:hAnsi="Bookman Old Style"/>
        </w:rPr>
      </w:pPr>
    </w:p>
    <w:p w:rsidR="008C154B" w:rsidRPr="00D077E8" w:rsidRDefault="008C154B" w:rsidP="00D077E8">
      <w:pPr>
        <w:pStyle w:val="ListParagraph"/>
        <w:numPr>
          <w:ilvl w:val="0"/>
          <w:numId w:val="27"/>
        </w:numPr>
        <w:spacing w:after="0" w:line="240" w:lineRule="auto"/>
        <w:rPr>
          <w:rFonts w:ascii="Bookman Old Style" w:hAnsi="Bookman Old Style"/>
          <w:b/>
        </w:rPr>
      </w:pPr>
      <w:r w:rsidRPr="00D077E8">
        <w:rPr>
          <w:rFonts w:ascii="Bookman Old Style" w:hAnsi="Bookman Old Style"/>
          <w:b/>
        </w:rPr>
        <w:t>Switch statement without break statement</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void main()</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int x;</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printf(“enter any value”);</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scanf(“%d”,&amp;x);</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switch(x)</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1: printf(“tenali”);</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2:printf(“vizag”);</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3:printf(“Hyderabad”);</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getch()</w:t>
      </w:r>
      <w:r>
        <w:rPr>
          <w:rFonts w:ascii="Bookman Old Style" w:hAnsi="Bookman Old Style"/>
        </w:rPr>
        <w:t>;</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Output: enter any value 1</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tenali</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vizag</w:t>
      </w:r>
    </w:p>
    <w:p w:rsidR="008C154B" w:rsidRDefault="008C154B" w:rsidP="008C154B">
      <w:pPr>
        <w:spacing w:after="0" w:line="240" w:lineRule="auto"/>
        <w:rPr>
          <w:rFonts w:ascii="Bookman Old Style" w:hAnsi="Bookman Old Style"/>
        </w:rPr>
      </w:pPr>
      <w:r w:rsidRPr="00595369">
        <w:rPr>
          <w:rFonts w:ascii="Bookman Old Style" w:hAnsi="Bookman Old Style"/>
        </w:rPr>
        <w:t>Hyderabad</w:t>
      </w:r>
    </w:p>
    <w:p w:rsidR="008C154B" w:rsidRPr="00D077E8" w:rsidRDefault="008C154B" w:rsidP="00D077E8">
      <w:pPr>
        <w:pStyle w:val="ListParagraph"/>
        <w:numPr>
          <w:ilvl w:val="0"/>
          <w:numId w:val="27"/>
        </w:numPr>
        <w:spacing w:after="0" w:line="240" w:lineRule="auto"/>
        <w:rPr>
          <w:rFonts w:ascii="Bookman Old Style" w:hAnsi="Bookman Old Style"/>
          <w:b/>
        </w:rPr>
      </w:pPr>
      <w:r w:rsidRPr="00D077E8">
        <w:rPr>
          <w:rFonts w:ascii="Bookman Old Style" w:hAnsi="Bookman Old Style"/>
          <w:b/>
        </w:rPr>
        <w:t>Write a program to read the month number and print corresponding month’s no. of days.</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void main()</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int m;</w:t>
      </w:r>
    </w:p>
    <w:p w:rsidR="008C154B" w:rsidRPr="00595369" w:rsidRDefault="00C72952" w:rsidP="008C154B">
      <w:pPr>
        <w:spacing w:after="0" w:line="240" w:lineRule="auto"/>
        <w:ind w:left="720"/>
        <w:rPr>
          <w:rFonts w:ascii="Bookman Old Style" w:hAnsi="Bookman Old Style"/>
        </w:rPr>
      </w:pPr>
      <w:r>
        <w:rPr>
          <w:rFonts w:ascii="Bookman Old Style" w:hAnsi="Bookman Old Style"/>
        </w:rPr>
        <w:t xml:space="preserve"> </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w:t>
      </w:r>
      <w:r>
        <w:rPr>
          <w:rFonts w:ascii="Bookman Old Style" w:hAnsi="Bookman Old Style"/>
        </w:rPr>
        <w:t>E</w:t>
      </w:r>
      <w:r w:rsidRPr="00595369">
        <w:rPr>
          <w:rFonts w:ascii="Bookman Old Style" w:hAnsi="Bookman Old Style"/>
        </w:rPr>
        <w:t xml:space="preserve">nter </w:t>
      </w:r>
      <w:r>
        <w:rPr>
          <w:rFonts w:ascii="Bookman Old Style" w:hAnsi="Bookman Old Style"/>
        </w:rPr>
        <w:t>the month number from 1to 12</w:t>
      </w: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scanf(“%d”,&amp;m);</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switch(m)</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case 1:</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3</w:t>
      </w: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5</w:t>
      </w:r>
      <w:r w:rsidRPr="00595369">
        <w:rPr>
          <w:rFonts w:ascii="Bookman Old Style" w:hAnsi="Bookman Old Style"/>
        </w:rPr>
        <w:t xml:space="preserve">: </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7</w:t>
      </w:r>
      <w:r w:rsidRPr="00595369">
        <w:rPr>
          <w:rFonts w:ascii="Bookman Old Style" w:hAnsi="Bookman Old Style"/>
        </w:rPr>
        <w:t xml:space="preserve">: </w:t>
      </w:r>
    </w:p>
    <w:p w:rsidR="008C154B"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8</w:t>
      </w:r>
      <w:r w:rsidRPr="00595369">
        <w:rPr>
          <w:rFonts w:ascii="Bookman Old Style" w:hAnsi="Bookman Old Style"/>
        </w:rPr>
        <w:t xml:space="preserve">: </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10</w:t>
      </w:r>
      <w:r w:rsidRPr="00595369">
        <w:rPr>
          <w:rFonts w:ascii="Bookman Old Style" w:hAnsi="Bookman Old Style"/>
        </w:rPr>
        <w:t xml:space="preserve">: </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12</w:t>
      </w:r>
      <w:r w:rsidRPr="00595369">
        <w:rPr>
          <w:rFonts w:ascii="Bookman Old Style" w:hAnsi="Bookman Old Style"/>
        </w:rPr>
        <w:t>:printf(“</w:t>
      </w:r>
      <w:r>
        <w:rPr>
          <w:rFonts w:ascii="Bookman Old Style" w:hAnsi="Bookman Old Style"/>
        </w:rPr>
        <w:t>\nNo. Of days are 31 days</w:t>
      </w:r>
      <w:r w:rsidRPr="00595369">
        <w:rPr>
          <w:rFonts w:ascii="Bookman Old Style" w:hAnsi="Bookman Old Style"/>
        </w:rPr>
        <w:t>”);</w:t>
      </w:r>
    </w:p>
    <w:p w:rsidR="008C154B"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8</w:t>
      </w: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9</w:t>
      </w: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10</w:t>
      </w:r>
      <w:r w:rsidRPr="00595369">
        <w:rPr>
          <w:rFonts w:ascii="Bookman Old Style" w:hAnsi="Bookman Old Style"/>
        </w:rPr>
        <w:t xml:space="preserve">: </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11</w:t>
      </w:r>
      <w:r w:rsidRPr="00595369">
        <w:rPr>
          <w:rFonts w:ascii="Bookman Old Style" w:hAnsi="Bookman Old Style"/>
        </w:rPr>
        <w:t>: printf( “</w:t>
      </w:r>
      <w:r>
        <w:rPr>
          <w:rFonts w:ascii="Bookman Old Style" w:hAnsi="Bookman Old Style"/>
        </w:rPr>
        <w:t>\nNo. Of days are 30 days</w:t>
      </w: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Pr>
          <w:rFonts w:ascii="Bookman Old Style" w:hAnsi="Bookman Old Style"/>
        </w:rPr>
        <w:tab/>
      </w:r>
      <w:r w:rsidRPr="00595369">
        <w:rPr>
          <w:rFonts w:ascii="Bookman Old Style" w:hAnsi="Bookman Old Style"/>
        </w:rPr>
        <w:t>break;</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 xml:space="preserve">case </w:t>
      </w:r>
      <w:r>
        <w:rPr>
          <w:rFonts w:ascii="Bookman Old Style" w:hAnsi="Bookman Old Style"/>
        </w:rPr>
        <w:t>2</w:t>
      </w:r>
      <w:r w:rsidRPr="00595369">
        <w:rPr>
          <w:rFonts w:ascii="Bookman Old Style" w:hAnsi="Bookman Old Style"/>
        </w:rPr>
        <w:t>: printf(“</w:t>
      </w:r>
      <w:r>
        <w:rPr>
          <w:rFonts w:ascii="Bookman Old Style" w:hAnsi="Bookman Old Style"/>
        </w:rPr>
        <w:t>\nNo. Of days are 28 days</w:t>
      </w:r>
      <w:r w:rsidRPr="00595369">
        <w:rPr>
          <w:rFonts w:ascii="Bookman Old Style" w:hAnsi="Bookman Old Style"/>
        </w:rPr>
        <w:t>”);</w:t>
      </w:r>
    </w:p>
    <w:p w:rsidR="008C154B" w:rsidRDefault="008C154B" w:rsidP="008C154B">
      <w:pPr>
        <w:spacing w:after="0" w:line="240" w:lineRule="auto"/>
        <w:ind w:left="1440" w:firstLine="720"/>
        <w:rPr>
          <w:rFonts w:ascii="Bookman Old Style" w:hAnsi="Bookman Old Style"/>
        </w:rPr>
      </w:pPr>
      <w:r w:rsidRPr="00595369">
        <w:rPr>
          <w:rFonts w:ascii="Bookman Old Style" w:hAnsi="Bookman Old Style"/>
        </w:rPr>
        <w:t>break;</w:t>
      </w:r>
    </w:p>
    <w:p w:rsidR="008C154B" w:rsidRPr="00595369" w:rsidRDefault="008C154B" w:rsidP="008C154B">
      <w:pPr>
        <w:spacing w:after="0" w:line="240" w:lineRule="auto"/>
        <w:ind w:left="1440" w:firstLine="720"/>
        <w:rPr>
          <w:rFonts w:ascii="Bookman Old Style" w:hAnsi="Bookman Old Style"/>
        </w:rPr>
      </w:pP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default: print</w:t>
      </w:r>
      <w:r>
        <w:rPr>
          <w:rFonts w:ascii="Bookman Old Style" w:hAnsi="Bookman Old Style"/>
        </w:rPr>
        <w:t>f</w:t>
      </w:r>
      <w:r w:rsidRPr="00595369">
        <w:rPr>
          <w:rFonts w:ascii="Bookman Old Style" w:hAnsi="Bookman Old Style"/>
        </w:rPr>
        <w:t>(“</w:t>
      </w:r>
      <w:r>
        <w:rPr>
          <w:rFonts w:ascii="Bookman Old Style" w:hAnsi="Bookman Old Style"/>
        </w:rPr>
        <w:t>\nInvalid Month Number</w:t>
      </w:r>
      <w:r w:rsidRPr="00595369">
        <w:rPr>
          <w:rFonts w:ascii="Bookman Old Style" w:hAnsi="Bookman Old Style"/>
        </w:rPr>
        <w:t xml:space="preserve"> “);</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lastRenderedPageBreak/>
        <w:t>getch();</w:t>
      </w:r>
    </w:p>
    <w:p w:rsidR="008C154B" w:rsidRDefault="008C154B" w:rsidP="008C154B">
      <w:pPr>
        <w:spacing w:after="0" w:line="240" w:lineRule="auto"/>
        <w:rPr>
          <w:rFonts w:ascii="Bookman Old Style" w:hAnsi="Bookman Old Style"/>
        </w:rPr>
      </w:pPr>
      <w:r w:rsidRPr="00595369">
        <w:rPr>
          <w:rFonts w:ascii="Bookman Old Style" w:hAnsi="Bookman Old Style"/>
        </w:rPr>
        <w:t>}</w:t>
      </w:r>
      <w:r w:rsidRPr="00595369">
        <w:rPr>
          <w:rFonts w:ascii="Bookman Old Style" w:hAnsi="Bookman Old Style"/>
        </w:rPr>
        <w:br/>
        <w:t>output:</w:t>
      </w:r>
    </w:p>
    <w:p w:rsidR="008C154B" w:rsidRPr="00595369" w:rsidRDefault="008C154B" w:rsidP="008C154B">
      <w:pPr>
        <w:spacing w:after="0" w:line="240" w:lineRule="auto"/>
        <w:rPr>
          <w:rFonts w:ascii="Bookman Old Style" w:hAnsi="Bookman Old Style"/>
        </w:rPr>
      </w:pPr>
      <w:r>
        <w:rPr>
          <w:rFonts w:ascii="Bookman Old Style" w:hAnsi="Bookman Old Style"/>
        </w:rPr>
        <w:t>E</w:t>
      </w:r>
      <w:r w:rsidRPr="00595369">
        <w:rPr>
          <w:rFonts w:ascii="Bookman Old Style" w:hAnsi="Bookman Old Style"/>
        </w:rPr>
        <w:t xml:space="preserve">nter </w:t>
      </w:r>
      <w:r>
        <w:rPr>
          <w:rFonts w:ascii="Bookman Old Style" w:hAnsi="Bookman Old Style"/>
        </w:rPr>
        <w:t>the month number from 1to 12 9</w:t>
      </w:r>
    </w:p>
    <w:p w:rsidR="008C154B" w:rsidRDefault="008C154B" w:rsidP="008C154B">
      <w:pPr>
        <w:spacing w:after="0" w:line="240" w:lineRule="auto"/>
        <w:rPr>
          <w:rFonts w:ascii="Bookman Old Style" w:hAnsi="Bookman Old Style"/>
        </w:rPr>
      </w:pPr>
      <w:r>
        <w:rPr>
          <w:rFonts w:ascii="Bookman Old Style" w:hAnsi="Bookman Old Style"/>
        </w:rPr>
        <w:t>No. Of days are 30 days</w:t>
      </w:r>
    </w:p>
    <w:p w:rsidR="008C154B" w:rsidRPr="00D077E8" w:rsidRDefault="008C154B" w:rsidP="00D077E8">
      <w:pPr>
        <w:pStyle w:val="ListParagraph"/>
        <w:numPr>
          <w:ilvl w:val="0"/>
          <w:numId w:val="27"/>
        </w:numPr>
        <w:spacing w:after="0" w:line="240" w:lineRule="auto"/>
        <w:rPr>
          <w:rFonts w:ascii="Bookman Old Style" w:hAnsi="Bookman Old Style"/>
          <w:b/>
        </w:rPr>
      </w:pPr>
      <w:r w:rsidRPr="00D077E8">
        <w:rPr>
          <w:rFonts w:ascii="Bookman Old Style" w:hAnsi="Bookman Old Style"/>
          <w:b/>
        </w:rPr>
        <w:t>Program for temperature conversion as per user choice</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void main()</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int choice;</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float tempf,tempc;</w:t>
      </w:r>
    </w:p>
    <w:p w:rsidR="008C154B" w:rsidRPr="00595369" w:rsidRDefault="00C72952" w:rsidP="008C154B">
      <w:pPr>
        <w:spacing w:after="0" w:line="240" w:lineRule="auto"/>
        <w:ind w:left="720"/>
        <w:rPr>
          <w:rFonts w:ascii="Bookman Old Style" w:hAnsi="Bookman Old Style"/>
        </w:rPr>
      </w:pPr>
      <w:r>
        <w:rPr>
          <w:rFonts w:ascii="Bookman Old Style" w:hAnsi="Bookman Old Style"/>
        </w:rPr>
        <w:t xml:space="preserve"> </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printf(“temperature conversion menu\n”);</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printf(“1. Faherenheit to Celsius \n”);</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printf(“2. Celsius to faherenheit \n”);</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printf(“enter your choce”);</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scanf(“%d’,&amp;choice);</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if(choice==1)</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printf(“enter the temperature in Fahrenheit”);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scanf(“%f”,&amp;tempf);</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tempc=(tempf-32)/1.8;</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printf(“temperature in Celsius is %f”,tempc);</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 if(choice==2)</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printf(“enter the temperature in Celsius”);</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scanf(“%f”,&amp;tempc);</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tempf=(tempc*1.8)+32;</w:t>
      </w:r>
    </w:p>
    <w:p w:rsidR="008C154B" w:rsidRPr="00595369" w:rsidRDefault="008C154B" w:rsidP="008C154B">
      <w:pPr>
        <w:spacing w:after="0" w:line="240" w:lineRule="auto"/>
        <w:ind w:left="1440"/>
        <w:rPr>
          <w:rFonts w:ascii="Bookman Old Style" w:hAnsi="Bookman Old Style"/>
        </w:rPr>
      </w:pPr>
      <w:r w:rsidRPr="00595369">
        <w:rPr>
          <w:rFonts w:ascii="Bookman Old Style" w:hAnsi="Bookman Old Style"/>
        </w:rPr>
        <w:t>printf(“temperature in Fahrenheit %f”,tempf);</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w:t>
      </w:r>
    </w:p>
    <w:p w:rsidR="008C154B" w:rsidRPr="00595369" w:rsidRDefault="008C154B" w:rsidP="008C154B">
      <w:pPr>
        <w:spacing w:after="0" w:line="240" w:lineRule="auto"/>
        <w:ind w:left="720" w:firstLine="720"/>
        <w:rPr>
          <w:rFonts w:ascii="Bookman Old Style" w:hAnsi="Bookman Old Style"/>
        </w:rPr>
      </w:pPr>
      <w:r w:rsidRPr="00595369">
        <w:rPr>
          <w:rFonts w:ascii="Bookman Old Style" w:hAnsi="Bookman Old Style"/>
        </w:rPr>
        <w:t>printf(“wrong choce”);</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getch();</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Output:</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Temperature conversion menu</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1.fahrenheit to Celsius</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2.celsius to Fahrenheit</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Enter your choice 2</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Enter the temperature in Celsius 37</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Temperature in Fahrenheit 98.59999</w:t>
      </w:r>
    </w:p>
    <w:p w:rsidR="008C154B" w:rsidRDefault="008C154B" w:rsidP="0051180D">
      <w:pPr>
        <w:tabs>
          <w:tab w:val="left" w:pos="1881"/>
        </w:tabs>
      </w:pPr>
    </w:p>
    <w:p w:rsidR="008E1041" w:rsidRPr="00D077E8" w:rsidRDefault="008E1041" w:rsidP="00D077E8">
      <w:pPr>
        <w:pStyle w:val="ListParagraph"/>
        <w:numPr>
          <w:ilvl w:val="0"/>
          <w:numId w:val="27"/>
        </w:numPr>
        <w:spacing w:after="0" w:line="240" w:lineRule="auto"/>
        <w:rPr>
          <w:rFonts w:ascii="Bookman Old Style" w:hAnsi="Bookman Old Style"/>
          <w:b/>
        </w:rPr>
      </w:pPr>
      <w:r w:rsidRPr="00D077E8">
        <w:rPr>
          <w:rFonts w:ascii="Bookman Old Style" w:hAnsi="Bookman Old Style"/>
          <w:b/>
        </w:rPr>
        <w:t>Reverse of three digit number</w:t>
      </w:r>
      <w:r w:rsidR="00455769" w:rsidRPr="00D077E8">
        <w:rPr>
          <w:rFonts w:ascii="Bookman Old Style" w:hAnsi="Bookman Old Style"/>
          <w:b/>
        </w:rPr>
        <w:t xml:space="preserve"> without using loop</w:t>
      </w:r>
    </w:p>
    <w:p w:rsidR="00455769" w:rsidRPr="008E1041" w:rsidRDefault="00455769" w:rsidP="008E1041">
      <w:pPr>
        <w:spacing w:after="0" w:line="240" w:lineRule="auto"/>
        <w:rPr>
          <w:rFonts w:ascii="Bookman Old Style" w:hAnsi="Bookman Old Style"/>
          <w:b/>
        </w:rPr>
      </w:pPr>
    </w:p>
    <w:p w:rsidR="00455769" w:rsidRPr="00595369" w:rsidRDefault="00455769" w:rsidP="00455769">
      <w:pPr>
        <w:spacing w:after="0" w:line="240" w:lineRule="auto"/>
        <w:rPr>
          <w:rFonts w:ascii="Bookman Old Style" w:hAnsi="Bookman Old Style"/>
        </w:rPr>
      </w:pPr>
      <w:r>
        <w:rPr>
          <w:rFonts w:ascii="Bookman Old Style" w:hAnsi="Bookman Old Style"/>
        </w:rPr>
        <w:t>int</w:t>
      </w:r>
      <w:r w:rsidRPr="00595369">
        <w:rPr>
          <w:rFonts w:ascii="Bookman Old Style" w:hAnsi="Bookman Old Style"/>
        </w:rPr>
        <w:t xml:space="preserve"> main()</w:t>
      </w:r>
    </w:p>
    <w:p w:rsidR="00455769" w:rsidRPr="00595369" w:rsidRDefault="00455769" w:rsidP="00455769">
      <w:pPr>
        <w:spacing w:after="0" w:line="240" w:lineRule="auto"/>
        <w:rPr>
          <w:rFonts w:ascii="Bookman Old Style" w:hAnsi="Bookman Old Style"/>
        </w:rPr>
      </w:pPr>
      <w:r w:rsidRPr="00595369">
        <w:rPr>
          <w:rFonts w:ascii="Bookman Old Style" w:hAnsi="Bookman Old Style"/>
        </w:rPr>
        <w:t>{</w:t>
      </w:r>
    </w:p>
    <w:p w:rsidR="00455769" w:rsidRPr="00595369" w:rsidRDefault="00455769" w:rsidP="00455769">
      <w:pPr>
        <w:spacing w:after="0" w:line="240" w:lineRule="auto"/>
        <w:ind w:left="720"/>
        <w:rPr>
          <w:rFonts w:ascii="Bookman Old Style" w:hAnsi="Bookman Old Style"/>
        </w:rPr>
      </w:pPr>
      <w:r w:rsidRPr="00595369">
        <w:rPr>
          <w:rFonts w:ascii="Bookman Old Style" w:hAnsi="Bookman Old Style"/>
        </w:rPr>
        <w:t xml:space="preserve">int </w:t>
      </w:r>
      <w:r>
        <w:rPr>
          <w:rFonts w:ascii="Bookman Old Style" w:hAnsi="Bookman Old Style"/>
        </w:rPr>
        <w:t>num,n1n2,n3,rev</w:t>
      </w:r>
      <w:r w:rsidRPr="00595369">
        <w:rPr>
          <w:rFonts w:ascii="Bookman Old Style" w:hAnsi="Bookman Old Style"/>
        </w:rPr>
        <w:t>;</w:t>
      </w:r>
    </w:p>
    <w:p w:rsidR="00455769" w:rsidRDefault="00455769" w:rsidP="00455769">
      <w:pPr>
        <w:spacing w:after="0" w:line="240" w:lineRule="auto"/>
        <w:ind w:left="720"/>
        <w:rPr>
          <w:rFonts w:ascii="Bookman Old Style" w:hAnsi="Bookman Old Style"/>
        </w:rPr>
      </w:pPr>
      <w:r w:rsidRPr="00595369">
        <w:rPr>
          <w:rFonts w:ascii="Bookman Old Style" w:hAnsi="Bookman Old Style"/>
        </w:rPr>
        <w:t>scanf(“%d’,&amp;</w:t>
      </w:r>
      <w:r>
        <w:rPr>
          <w:rFonts w:ascii="Bookman Old Style" w:hAnsi="Bookman Old Style"/>
        </w:rPr>
        <w:t>num</w:t>
      </w:r>
      <w:r w:rsidRPr="00595369">
        <w:rPr>
          <w:rFonts w:ascii="Bookman Old Style" w:hAnsi="Bookman Old Style"/>
        </w:rPr>
        <w:t>);</w:t>
      </w:r>
    </w:p>
    <w:p w:rsidR="00455769" w:rsidRDefault="00455769" w:rsidP="00455769">
      <w:pPr>
        <w:spacing w:after="0" w:line="240" w:lineRule="auto"/>
        <w:ind w:left="720"/>
        <w:rPr>
          <w:rFonts w:ascii="Bookman Old Style" w:hAnsi="Bookman Old Style"/>
        </w:rPr>
      </w:pPr>
      <w:r>
        <w:rPr>
          <w:rFonts w:ascii="Bookman Old Style" w:hAnsi="Bookman Old Style"/>
        </w:rPr>
        <w:t>n1=num/100;</w:t>
      </w:r>
    </w:p>
    <w:p w:rsidR="00455769" w:rsidRDefault="00455769" w:rsidP="00455769">
      <w:pPr>
        <w:spacing w:after="0" w:line="240" w:lineRule="auto"/>
        <w:ind w:left="720"/>
        <w:rPr>
          <w:rFonts w:ascii="Bookman Old Style" w:hAnsi="Bookman Old Style"/>
        </w:rPr>
      </w:pPr>
      <w:r>
        <w:rPr>
          <w:rFonts w:ascii="Bookman Old Style" w:hAnsi="Bookman Old Style"/>
        </w:rPr>
        <w:t>n2=(num%100)/10;</w:t>
      </w:r>
    </w:p>
    <w:p w:rsidR="00455769" w:rsidRDefault="00455769" w:rsidP="00455769">
      <w:pPr>
        <w:spacing w:after="0" w:line="240" w:lineRule="auto"/>
        <w:ind w:left="720"/>
        <w:rPr>
          <w:rFonts w:ascii="Bookman Old Style" w:hAnsi="Bookman Old Style"/>
        </w:rPr>
      </w:pPr>
      <w:r>
        <w:rPr>
          <w:rFonts w:ascii="Bookman Old Style" w:hAnsi="Bookman Old Style"/>
        </w:rPr>
        <w:t>n3=num%10;</w:t>
      </w:r>
    </w:p>
    <w:p w:rsidR="00455769" w:rsidRDefault="00455769" w:rsidP="00455769">
      <w:pPr>
        <w:spacing w:after="0" w:line="240" w:lineRule="auto"/>
        <w:ind w:left="720"/>
        <w:rPr>
          <w:rFonts w:ascii="Bookman Old Style" w:hAnsi="Bookman Old Style"/>
        </w:rPr>
      </w:pPr>
      <w:r>
        <w:rPr>
          <w:rFonts w:ascii="Bookman Old Style" w:hAnsi="Bookman Old Style"/>
        </w:rPr>
        <w:t>rev=n3*100+n2*10+n1;</w:t>
      </w:r>
    </w:p>
    <w:p w:rsidR="00455769" w:rsidRPr="00595369" w:rsidRDefault="00455769" w:rsidP="00455769">
      <w:pPr>
        <w:spacing w:after="0" w:line="240" w:lineRule="auto"/>
        <w:ind w:firstLine="720"/>
        <w:rPr>
          <w:rFonts w:ascii="Bookman Old Style" w:hAnsi="Bookman Old Style"/>
        </w:rPr>
      </w:pPr>
      <w:r w:rsidRPr="00595369">
        <w:rPr>
          <w:rFonts w:ascii="Bookman Old Style" w:hAnsi="Bookman Old Style"/>
        </w:rPr>
        <w:t>printf(“</w:t>
      </w:r>
      <w:r>
        <w:rPr>
          <w:rFonts w:ascii="Bookman Old Style" w:hAnsi="Bookman Old Style"/>
        </w:rPr>
        <w:t>%d</w:t>
      </w:r>
      <w:r w:rsidRPr="00595369">
        <w:rPr>
          <w:rFonts w:ascii="Bookman Old Style" w:hAnsi="Bookman Old Style"/>
        </w:rPr>
        <w:t>”</w:t>
      </w:r>
      <w:r>
        <w:rPr>
          <w:rFonts w:ascii="Bookman Old Style" w:hAnsi="Bookman Old Style"/>
        </w:rPr>
        <w:t>,rev</w:t>
      </w:r>
      <w:r w:rsidRPr="00595369">
        <w:rPr>
          <w:rFonts w:ascii="Bookman Old Style" w:hAnsi="Bookman Old Style"/>
        </w:rPr>
        <w:t>);</w:t>
      </w:r>
    </w:p>
    <w:p w:rsidR="00455769" w:rsidRPr="00595369" w:rsidRDefault="00455769" w:rsidP="00455769">
      <w:pPr>
        <w:spacing w:after="0" w:line="240" w:lineRule="auto"/>
        <w:ind w:left="720"/>
        <w:rPr>
          <w:rFonts w:ascii="Bookman Old Style" w:hAnsi="Bookman Old Style"/>
        </w:rPr>
      </w:pPr>
      <w:r>
        <w:rPr>
          <w:rFonts w:ascii="Bookman Old Style" w:hAnsi="Bookman Old Style"/>
        </w:rPr>
        <w:lastRenderedPageBreak/>
        <w:t>return 0;</w:t>
      </w:r>
    </w:p>
    <w:p w:rsidR="00455769" w:rsidRPr="00595369" w:rsidRDefault="00455769" w:rsidP="00455769">
      <w:pPr>
        <w:spacing w:after="0" w:line="240" w:lineRule="auto"/>
        <w:rPr>
          <w:rFonts w:ascii="Bookman Old Style" w:hAnsi="Bookman Old Style"/>
        </w:rPr>
      </w:pPr>
      <w:r w:rsidRPr="00595369">
        <w:rPr>
          <w:rFonts w:ascii="Bookman Old Style" w:hAnsi="Bookman Old Style"/>
        </w:rPr>
        <w:t>}</w:t>
      </w:r>
    </w:p>
    <w:p w:rsidR="008E1041" w:rsidRPr="008E1041" w:rsidRDefault="008E1041" w:rsidP="008E1041">
      <w:pPr>
        <w:spacing w:after="0" w:line="240" w:lineRule="auto"/>
        <w:rPr>
          <w:rFonts w:ascii="Bookman Old Style" w:hAnsi="Bookman Old Style"/>
          <w:b/>
        </w:rPr>
      </w:pPr>
    </w:p>
    <w:p w:rsidR="008C154B" w:rsidRPr="00D077E8" w:rsidRDefault="008C154B" w:rsidP="00D077E8">
      <w:pPr>
        <w:pStyle w:val="ListParagraph"/>
        <w:numPr>
          <w:ilvl w:val="0"/>
          <w:numId w:val="27"/>
        </w:numPr>
        <w:spacing w:after="0" w:line="240" w:lineRule="auto"/>
        <w:rPr>
          <w:rFonts w:ascii="Bookman Old Style" w:hAnsi="Bookman Old Style"/>
          <w:b/>
        </w:rPr>
      </w:pPr>
      <w:r w:rsidRPr="00D077E8">
        <w:rPr>
          <w:rFonts w:ascii="Bookman Old Style" w:hAnsi="Bookman Old Style"/>
          <w:b/>
        </w:rPr>
        <w:t>Program to check whether a character is an uppercase or lowercase alphabet or a digit or a special symbol</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#include&lt;stdio.h&gt;</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#include&lt;conio.h&gt;</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void main()</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char ch;</w:t>
      </w:r>
    </w:p>
    <w:p w:rsidR="008C154B" w:rsidRPr="00595369" w:rsidRDefault="00C72952" w:rsidP="008C154B">
      <w:pPr>
        <w:spacing w:after="0" w:line="240" w:lineRule="auto"/>
        <w:ind w:left="720"/>
        <w:rPr>
          <w:rFonts w:ascii="Bookman Old Style" w:hAnsi="Bookman Old Style"/>
        </w:rPr>
      </w:pPr>
      <w:r>
        <w:rPr>
          <w:rFonts w:ascii="Bookman Old Style" w:hAnsi="Bookman Old Style"/>
        </w:rPr>
        <w:t xml:space="preserve"> </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printf(“enter any character”);</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scanf(“%c”,&amp;ch);</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if(ch&gt;=’A’&amp;&amp;ch&lt;=’Z’)</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printf(“you entered an uppercase alphabet”);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 if(ch&gt;=’a’&amp;&amp;ch&lt;=’z’)</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printf(“you entered a lowercase character”);</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 if(ch&gt;=’0’ &amp;&amp;ch&lt;=’9’)</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printf(“you entered a digit”);</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else</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printf(“you entered a special character”);</w:t>
      </w:r>
    </w:p>
    <w:p w:rsidR="008C154B" w:rsidRPr="00595369" w:rsidRDefault="008C154B" w:rsidP="008C154B">
      <w:pPr>
        <w:spacing w:after="0" w:line="240" w:lineRule="auto"/>
        <w:ind w:left="720"/>
        <w:rPr>
          <w:rFonts w:ascii="Bookman Old Style" w:hAnsi="Bookman Old Style"/>
        </w:rPr>
      </w:pPr>
      <w:r w:rsidRPr="00595369">
        <w:rPr>
          <w:rFonts w:ascii="Bookman Old Style" w:hAnsi="Bookman Old Style"/>
        </w:rPr>
        <w:t>getch();</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Output:</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enter any character y</w:t>
      </w:r>
    </w:p>
    <w:p w:rsidR="008C154B" w:rsidRPr="00595369" w:rsidRDefault="008C154B" w:rsidP="008C154B">
      <w:pPr>
        <w:spacing w:after="0" w:line="240" w:lineRule="auto"/>
        <w:rPr>
          <w:rFonts w:ascii="Bookman Old Style" w:hAnsi="Bookman Old Style"/>
        </w:rPr>
      </w:pPr>
      <w:r w:rsidRPr="00595369">
        <w:rPr>
          <w:rFonts w:ascii="Bookman Old Style" w:hAnsi="Bookman Old Style"/>
        </w:rPr>
        <w:t>you entered a lowercase character</w:t>
      </w:r>
    </w:p>
    <w:p w:rsidR="008C154B" w:rsidRDefault="008C154B" w:rsidP="0051180D">
      <w:pPr>
        <w:tabs>
          <w:tab w:val="left" w:pos="1881"/>
        </w:tabs>
      </w:pPr>
    </w:p>
    <w:p w:rsidR="00D077E8" w:rsidRDefault="00D077E8" w:rsidP="00D077E8">
      <w:pPr>
        <w:pStyle w:val="ListParagraph"/>
        <w:spacing w:after="0" w:line="240" w:lineRule="auto"/>
        <w:jc w:val="both"/>
        <w:rPr>
          <w:rFonts w:ascii="Bookman Old Style" w:eastAsia="Times New Roman" w:hAnsi="Bookman Old Style" w:cs="Times New Roman"/>
          <w:b/>
        </w:rPr>
      </w:pPr>
    </w:p>
    <w:p w:rsidR="008C154B" w:rsidRPr="00D077E8" w:rsidRDefault="008C154B" w:rsidP="00D077E8">
      <w:pPr>
        <w:pStyle w:val="ListParagraph"/>
        <w:numPr>
          <w:ilvl w:val="0"/>
          <w:numId w:val="27"/>
        </w:numPr>
        <w:spacing w:after="0" w:line="240" w:lineRule="auto"/>
        <w:jc w:val="both"/>
        <w:rPr>
          <w:rFonts w:ascii="Bookman Old Style" w:eastAsia="Times New Roman" w:hAnsi="Bookman Old Style" w:cs="Times New Roman"/>
          <w:b/>
        </w:rPr>
      </w:pPr>
      <w:r w:rsidRPr="00D077E8">
        <w:rPr>
          <w:rFonts w:ascii="Bookman Old Style" w:eastAsia="Times New Roman" w:hAnsi="Bookman Old Style" w:cs="Times New Roman"/>
          <w:b/>
        </w:rPr>
        <w:t>/* C Program to print numbers from 1 to n using while loop*/</w:t>
      </w:r>
    </w:p>
    <w:p w:rsidR="008C154B" w:rsidRDefault="008C154B" w:rsidP="008C154B">
      <w:pPr>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t>#include&lt;stdio.h&gt;</w:t>
      </w:r>
      <w:r w:rsidRPr="000277E5">
        <w:rPr>
          <w:rFonts w:ascii="Bookman Old Style" w:eastAsia="Times New Roman" w:hAnsi="Bookman Old Style" w:cs="Times New Roman"/>
          <w:bCs/>
        </w:rPr>
        <w:br/>
        <w:t>#include&lt;conio.h&gt;</w:t>
      </w:r>
      <w:r w:rsidRPr="000277E5">
        <w:rPr>
          <w:rFonts w:ascii="Bookman Old Style" w:eastAsia="Times New Roman" w:hAnsi="Bookman Old Style" w:cs="Times New Roman"/>
          <w:bCs/>
        </w:rPr>
        <w:br/>
        <w:t xml:space="preserve"> void m</w:t>
      </w:r>
      <w:r>
        <w:rPr>
          <w:rFonts w:ascii="Bookman Old Style" w:eastAsia="Times New Roman" w:hAnsi="Bookman Old Style" w:cs="Times New Roman"/>
          <w:bCs/>
        </w:rPr>
        <w:t xml:space="preserve">ain() </w:t>
      </w:r>
      <w:r>
        <w:rPr>
          <w:rFonts w:ascii="Bookman Old Style" w:eastAsia="Times New Roman" w:hAnsi="Bookman Old Style" w:cs="Times New Roman"/>
          <w:bCs/>
        </w:rPr>
        <w:br/>
        <w:t xml:space="preserve"> { </w:t>
      </w:r>
      <w:r>
        <w:rPr>
          <w:rFonts w:ascii="Bookman Old Style" w:eastAsia="Times New Roman" w:hAnsi="Bookman Old Style" w:cs="Times New Roman"/>
          <w:bCs/>
        </w:rPr>
        <w:br/>
        <w:t xml:space="preserve">            int n,i</w:t>
      </w:r>
      <w:r w:rsidRPr="000277E5">
        <w:rPr>
          <w:rFonts w:ascii="Bookman Old Style" w:eastAsia="Times New Roman" w:hAnsi="Bookman Old Style" w:cs="Times New Roman"/>
          <w:bCs/>
        </w:rPr>
        <w:t xml:space="preserve">; </w:t>
      </w:r>
      <w:r w:rsidRPr="000277E5">
        <w:rPr>
          <w:rFonts w:ascii="Bookman Old Style" w:eastAsia="Times New Roman" w:hAnsi="Bookman Old Style" w:cs="Times New Roman"/>
          <w:bCs/>
        </w:rPr>
        <w:br/>
        <w:t xml:space="preserve">            printf("Enter the number:\n"); </w:t>
      </w:r>
      <w:r w:rsidRPr="000277E5">
        <w:rPr>
          <w:rFonts w:ascii="Bookman Old Style" w:eastAsia="Times New Roman" w:hAnsi="Bookman Old Style" w:cs="Times New Roman"/>
          <w:bCs/>
        </w:rPr>
        <w:br/>
        <w:t xml:space="preserve">            scanf("%d",&amp;n); </w:t>
      </w:r>
    </w:p>
    <w:p w:rsidR="008C154B" w:rsidRDefault="008C154B" w:rsidP="008C154B">
      <w:pPr>
        <w:spacing w:after="0" w:line="240" w:lineRule="auto"/>
        <w:rPr>
          <w:rFonts w:ascii="Bookman Old Style" w:eastAsia="Times New Roman" w:hAnsi="Bookman Old Style" w:cs="Times New Roman"/>
          <w:bCs/>
        </w:rPr>
      </w:pPr>
      <w:r>
        <w:rPr>
          <w:rFonts w:ascii="Bookman Old Style" w:eastAsia="Times New Roman" w:hAnsi="Bookman Old Style" w:cs="Times New Roman"/>
          <w:bCs/>
        </w:rPr>
        <w:tab/>
        <w:t xml:space="preserve">  i=1;</w:t>
      </w:r>
    </w:p>
    <w:p w:rsidR="008C154B" w:rsidRPr="000277E5" w:rsidRDefault="008C154B" w:rsidP="008C154B">
      <w:pPr>
        <w:spacing w:after="0" w:line="240" w:lineRule="auto"/>
        <w:rPr>
          <w:rFonts w:ascii="Bookman Old Style" w:eastAsia="Times New Roman" w:hAnsi="Bookman Old Style" w:cs="Times New Roman"/>
        </w:rPr>
      </w:pPr>
      <w:r>
        <w:rPr>
          <w:rFonts w:ascii="Bookman Old Style" w:eastAsia="Times New Roman" w:hAnsi="Bookman Old Style" w:cs="Times New Roman"/>
          <w:bCs/>
        </w:rPr>
        <w:t xml:space="preserve">            printf(”\n The numbers from 1 to %d are \n”,n);</w:t>
      </w:r>
      <w:r>
        <w:rPr>
          <w:rFonts w:ascii="Bookman Old Style" w:eastAsia="Times New Roman" w:hAnsi="Bookman Old Style" w:cs="Times New Roman"/>
          <w:bCs/>
        </w:rPr>
        <w:br/>
        <w:t xml:space="preserve">            while(i&lt;=n</w:t>
      </w:r>
      <w:r w:rsidRPr="000277E5">
        <w:rPr>
          <w:rFonts w:ascii="Bookman Old Style" w:eastAsia="Times New Roman" w:hAnsi="Bookman Old Style" w:cs="Times New Roman"/>
          <w:bCs/>
        </w:rPr>
        <w:t xml:space="preserve">) </w:t>
      </w:r>
      <w:r w:rsidRPr="000277E5">
        <w:rPr>
          <w:rFonts w:ascii="Bookman Old Style" w:eastAsia="Times New Roman" w:hAnsi="Bookman Old Style" w:cs="Times New Roman"/>
          <w:bCs/>
        </w:rPr>
        <w:br/>
        <w:t xml:space="preserve">            { </w:t>
      </w:r>
      <w:r w:rsidRPr="000277E5">
        <w:rPr>
          <w:rFonts w:ascii="Bookman Old Style" w:eastAsia="Times New Roman" w:hAnsi="Bookman Old Style" w:cs="Times New Roman"/>
          <w:bCs/>
        </w:rPr>
        <w:br/>
        <w:t xml:space="preserve">                     printf("%d</w:t>
      </w:r>
      <w:r>
        <w:rPr>
          <w:rFonts w:ascii="Bookman Old Style" w:eastAsia="Times New Roman" w:hAnsi="Bookman Old Style" w:cs="Times New Roman"/>
          <w:bCs/>
        </w:rPr>
        <w:t>\t</w:t>
      </w:r>
      <w:r w:rsidRPr="000277E5">
        <w:rPr>
          <w:rFonts w:ascii="Bookman Old Style" w:eastAsia="Times New Roman" w:hAnsi="Bookman Old Style" w:cs="Times New Roman"/>
          <w:bCs/>
        </w:rPr>
        <w:t>",</w:t>
      </w:r>
      <w:r>
        <w:rPr>
          <w:rFonts w:ascii="Bookman Old Style" w:eastAsia="Times New Roman" w:hAnsi="Bookman Old Style" w:cs="Times New Roman"/>
          <w:bCs/>
        </w:rPr>
        <w:t xml:space="preserve">i); </w:t>
      </w:r>
      <w:r>
        <w:rPr>
          <w:rFonts w:ascii="Bookman Old Style" w:eastAsia="Times New Roman" w:hAnsi="Bookman Old Style" w:cs="Times New Roman"/>
          <w:bCs/>
        </w:rPr>
        <w:br/>
        <w:t xml:space="preserve">                     i++</w:t>
      </w:r>
      <w:r w:rsidRPr="000277E5">
        <w:rPr>
          <w:rFonts w:ascii="Bookman Old Style" w:eastAsia="Times New Roman" w:hAnsi="Bookman Old Style" w:cs="Times New Roman"/>
          <w:bCs/>
        </w:rPr>
        <w:t xml:space="preserve">; </w:t>
      </w:r>
      <w:r w:rsidRPr="000277E5">
        <w:rPr>
          <w:rFonts w:ascii="Bookman Old Style" w:eastAsia="Times New Roman" w:hAnsi="Bookman Old Style" w:cs="Times New Roman"/>
          <w:bCs/>
        </w:rPr>
        <w:br/>
        <w:t xml:space="preserve">            } </w:t>
      </w:r>
      <w:r w:rsidRPr="000277E5">
        <w:rPr>
          <w:rFonts w:ascii="Bookman Old Style" w:eastAsia="Times New Roman" w:hAnsi="Bookman Old Style" w:cs="Times New Roman"/>
          <w:bCs/>
        </w:rPr>
        <w:br/>
        <w:t xml:space="preserve">          getch(); </w:t>
      </w:r>
      <w:r w:rsidRPr="000277E5">
        <w:rPr>
          <w:rFonts w:ascii="Bookman Old Style" w:eastAsia="Times New Roman" w:hAnsi="Bookman Old Style" w:cs="Times New Roman"/>
          <w:bCs/>
        </w:rPr>
        <w:br/>
        <w:t xml:space="preserve">  }</w:t>
      </w:r>
    </w:p>
    <w:p w:rsidR="008C154B" w:rsidRPr="000277E5" w:rsidRDefault="008C154B" w:rsidP="008C154B">
      <w:pPr>
        <w:shd w:val="clear" w:color="auto" w:fill="FFFFFF"/>
        <w:spacing w:after="0" w:line="240" w:lineRule="auto"/>
        <w:rPr>
          <w:rFonts w:ascii="Bookman Old Style" w:eastAsia="Times New Roman" w:hAnsi="Bookman Old Style" w:cs="Times New Roman"/>
          <w:b/>
          <w:color w:val="000000"/>
        </w:rPr>
      </w:pPr>
      <w:r w:rsidRPr="000277E5">
        <w:rPr>
          <w:rFonts w:ascii="Bookman Old Style" w:eastAsia="Times New Roman" w:hAnsi="Bookman Old Style" w:cs="Times New Roman"/>
          <w:b/>
          <w:color w:val="000000"/>
        </w:rPr>
        <w:t xml:space="preserve"> Output:</w:t>
      </w:r>
    </w:p>
    <w:p w:rsidR="008C154B" w:rsidRPr="000277E5" w:rsidRDefault="008C154B" w:rsidP="008C154B">
      <w:pPr>
        <w:shd w:val="clear" w:color="auto" w:fill="FFFFFF"/>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t>Enter the number:</w:t>
      </w:r>
    </w:p>
    <w:p w:rsidR="008C154B" w:rsidRPr="000277E5" w:rsidRDefault="008C154B" w:rsidP="008C154B">
      <w:pPr>
        <w:shd w:val="clear" w:color="auto" w:fill="FFFFFF"/>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t>5</w:t>
      </w:r>
    </w:p>
    <w:p w:rsidR="008C154B" w:rsidRDefault="008C154B" w:rsidP="008C154B">
      <w:pPr>
        <w:shd w:val="clear" w:color="auto" w:fill="FFFFFF"/>
        <w:spacing w:after="0" w:line="240" w:lineRule="auto"/>
        <w:rPr>
          <w:rFonts w:ascii="Bookman Old Style" w:eastAsia="Times New Roman" w:hAnsi="Bookman Old Style" w:cs="Times New Roman"/>
          <w:bCs/>
        </w:rPr>
      </w:pPr>
      <w:r>
        <w:rPr>
          <w:rFonts w:ascii="Bookman Old Style" w:eastAsia="Times New Roman" w:hAnsi="Bookman Old Style" w:cs="Times New Roman"/>
          <w:bCs/>
        </w:rPr>
        <w:t xml:space="preserve">The numbers from 1 to 5 are </w:t>
      </w:r>
    </w:p>
    <w:p w:rsidR="008C154B" w:rsidRDefault="008C154B" w:rsidP="008C154B">
      <w:pPr>
        <w:shd w:val="clear" w:color="auto" w:fill="FFFFFF"/>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t>1</w:t>
      </w:r>
      <w:r>
        <w:rPr>
          <w:rFonts w:ascii="Bookman Old Style" w:eastAsia="Times New Roman" w:hAnsi="Bookman Old Style" w:cs="Times New Roman"/>
          <w:bCs/>
        </w:rPr>
        <w:t xml:space="preserve">    2    3   4   5</w:t>
      </w:r>
    </w:p>
    <w:p w:rsidR="008C154B" w:rsidRDefault="008C154B" w:rsidP="008C154B">
      <w:pPr>
        <w:spacing w:after="0" w:line="240" w:lineRule="auto"/>
        <w:jc w:val="both"/>
        <w:rPr>
          <w:rFonts w:ascii="Bookman Old Style" w:eastAsia="Times New Roman" w:hAnsi="Bookman Old Style" w:cs="Times New Roman"/>
        </w:rPr>
      </w:pPr>
    </w:p>
    <w:p w:rsidR="008C154B" w:rsidRPr="00D077E8" w:rsidRDefault="008C154B" w:rsidP="00D077E8">
      <w:pPr>
        <w:pStyle w:val="ListParagraph"/>
        <w:numPr>
          <w:ilvl w:val="0"/>
          <w:numId w:val="27"/>
        </w:numPr>
        <w:spacing w:after="0" w:line="240" w:lineRule="auto"/>
        <w:jc w:val="both"/>
        <w:rPr>
          <w:rFonts w:ascii="Bookman Old Style" w:eastAsia="Times New Roman" w:hAnsi="Bookman Old Style" w:cs="Times New Roman"/>
          <w:b/>
        </w:rPr>
      </w:pPr>
      <w:r w:rsidRPr="00D077E8">
        <w:rPr>
          <w:rFonts w:ascii="Bookman Old Style" w:eastAsia="Times New Roman" w:hAnsi="Bookman Old Style" w:cs="Times New Roman"/>
          <w:b/>
        </w:rPr>
        <w:t>/* C Program to print numbers from n to 1 using while loop*/</w:t>
      </w:r>
    </w:p>
    <w:p w:rsidR="008C154B" w:rsidRDefault="008C154B" w:rsidP="008C154B">
      <w:pPr>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lastRenderedPageBreak/>
        <w:t>#include&lt;stdio.h&gt;</w:t>
      </w:r>
      <w:r w:rsidRPr="000277E5">
        <w:rPr>
          <w:rFonts w:ascii="Bookman Old Style" w:eastAsia="Times New Roman" w:hAnsi="Bookman Old Style" w:cs="Times New Roman"/>
          <w:bCs/>
        </w:rPr>
        <w:br/>
        <w:t>#include&lt;conio.h&gt;</w:t>
      </w:r>
      <w:r w:rsidRPr="000277E5">
        <w:rPr>
          <w:rFonts w:ascii="Bookman Old Style" w:eastAsia="Times New Roman" w:hAnsi="Bookman Old Style" w:cs="Times New Roman"/>
          <w:bCs/>
        </w:rPr>
        <w:br/>
        <w:t xml:space="preserve"> void m</w:t>
      </w:r>
      <w:r>
        <w:rPr>
          <w:rFonts w:ascii="Bookman Old Style" w:eastAsia="Times New Roman" w:hAnsi="Bookman Old Style" w:cs="Times New Roman"/>
          <w:bCs/>
        </w:rPr>
        <w:t xml:space="preserve">ain() </w:t>
      </w:r>
      <w:r>
        <w:rPr>
          <w:rFonts w:ascii="Bookman Old Style" w:eastAsia="Times New Roman" w:hAnsi="Bookman Old Style" w:cs="Times New Roman"/>
          <w:bCs/>
        </w:rPr>
        <w:br/>
        <w:t xml:space="preserve"> { </w:t>
      </w:r>
      <w:r>
        <w:rPr>
          <w:rFonts w:ascii="Bookman Old Style" w:eastAsia="Times New Roman" w:hAnsi="Bookman Old Style" w:cs="Times New Roman"/>
          <w:bCs/>
        </w:rPr>
        <w:br/>
        <w:t xml:space="preserve">            int n,i</w:t>
      </w:r>
      <w:r w:rsidRPr="000277E5">
        <w:rPr>
          <w:rFonts w:ascii="Bookman Old Style" w:eastAsia="Times New Roman" w:hAnsi="Bookman Old Style" w:cs="Times New Roman"/>
          <w:bCs/>
        </w:rPr>
        <w:t xml:space="preserve">; </w:t>
      </w:r>
      <w:r w:rsidRPr="000277E5">
        <w:rPr>
          <w:rFonts w:ascii="Bookman Old Style" w:eastAsia="Times New Roman" w:hAnsi="Bookman Old Style" w:cs="Times New Roman"/>
          <w:bCs/>
        </w:rPr>
        <w:br/>
        <w:t xml:space="preserve">            printf("Enter the number:\n"); </w:t>
      </w:r>
      <w:r w:rsidRPr="000277E5">
        <w:rPr>
          <w:rFonts w:ascii="Bookman Old Style" w:eastAsia="Times New Roman" w:hAnsi="Bookman Old Style" w:cs="Times New Roman"/>
          <w:bCs/>
        </w:rPr>
        <w:br/>
        <w:t xml:space="preserve">            scanf("%d",&amp;n); </w:t>
      </w:r>
    </w:p>
    <w:p w:rsidR="008C154B" w:rsidRDefault="008C154B" w:rsidP="008C154B">
      <w:pPr>
        <w:spacing w:after="0" w:line="240" w:lineRule="auto"/>
        <w:rPr>
          <w:rFonts w:ascii="Bookman Old Style" w:eastAsia="Times New Roman" w:hAnsi="Bookman Old Style" w:cs="Times New Roman"/>
          <w:bCs/>
        </w:rPr>
      </w:pPr>
      <w:r>
        <w:rPr>
          <w:rFonts w:ascii="Bookman Old Style" w:eastAsia="Times New Roman" w:hAnsi="Bookman Old Style" w:cs="Times New Roman"/>
          <w:bCs/>
        </w:rPr>
        <w:tab/>
        <w:t xml:space="preserve">  i=n;</w:t>
      </w:r>
    </w:p>
    <w:p w:rsidR="008C154B" w:rsidRPr="000277E5" w:rsidRDefault="008C154B" w:rsidP="008C154B">
      <w:pPr>
        <w:spacing w:after="0" w:line="240" w:lineRule="auto"/>
        <w:rPr>
          <w:rFonts w:ascii="Bookman Old Style" w:eastAsia="Times New Roman" w:hAnsi="Bookman Old Style" w:cs="Times New Roman"/>
        </w:rPr>
      </w:pPr>
      <w:r>
        <w:rPr>
          <w:rFonts w:ascii="Bookman Old Style" w:eastAsia="Times New Roman" w:hAnsi="Bookman Old Style" w:cs="Times New Roman"/>
          <w:bCs/>
        </w:rPr>
        <w:t xml:space="preserve">            printf(”\n The numbers from %d to 1 are \n”,n);</w:t>
      </w:r>
      <w:r>
        <w:rPr>
          <w:rFonts w:ascii="Bookman Old Style" w:eastAsia="Times New Roman" w:hAnsi="Bookman Old Style" w:cs="Times New Roman"/>
          <w:bCs/>
        </w:rPr>
        <w:br/>
        <w:t xml:space="preserve">            while(i&gt;=1</w:t>
      </w:r>
      <w:r w:rsidRPr="000277E5">
        <w:rPr>
          <w:rFonts w:ascii="Bookman Old Style" w:eastAsia="Times New Roman" w:hAnsi="Bookman Old Style" w:cs="Times New Roman"/>
          <w:bCs/>
        </w:rPr>
        <w:t xml:space="preserve">) </w:t>
      </w:r>
      <w:r w:rsidRPr="000277E5">
        <w:rPr>
          <w:rFonts w:ascii="Bookman Old Style" w:eastAsia="Times New Roman" w:hAnsi="Bookman Old Style" w:cs="Times New Roman"/>
          <w:bCs/>
        </w:rPr>
        <w:br/>
        <w:t xml:space="preserve">            { </w:t>
      </w:r>
      <w:r w:rsidRPr="000277E5">
        <w:rPr>
          <w:rFonts w:ascii="Bookman Old Style" w:eastAsia="Times New Roman" w:hAnsi="Bookman Old Style" w:cs="Times New Roman"/>
          <w:bCs/>
        </w:rPr>
        <w:br/>
        <w:t xml:space="preserve">                     printf("%d</w:t>
      </w:r>
      <w:r>
        <w:rPr>
          <w:rFonts w:ascii="Bookman Old Style" w:eastAsia="Times New Roman" w:hAnsi="Bookman Old Style" w:cs="Times New Roman"/>
          <w:bCs/>
        </w:rPr>
        <w:t>\t</w:t>
      </w:r>
      <w:r w:rsidRPr="000277E5">
        <w:rPr>
          <w:rFonts w:ascii="Bookman Old Style" w:eastAsia="Times New Roman" w:hAnsi="Bookman Old Style" w:cs="Times New Roman"/>
          <w:bCs/>
        </w:rPr>
        <w:t>",</w:t>
      </w:r>
      <w:r>
        <w:rPr>
          <w:rFonts w:ascii="Bookman Old Style" w:eastAsia="Times New Roman" w:hAnsi="Bookman Old Style" w:cs="Times New Roman"/>
          <w:bCs/>
        </w:rPr>
        <w:t xml:space="preserve">i); </w:t>
      </w:r>
      <w:r>
        <w:rPr>
          <w:rFonts w:ascii="Bookman Old Style" w:eastAsia="Times New Roman" w:hAnsi="Bookman Old Style" w:cs="Times New Roman"/>
          <w:bCs/>
        </w:rPr>
        <w:br/>
        <w:t xml:space="preserve">                     i--</w:t>
      </w:r>
      <w:r w:rsidRPr="000277E5">
        <w:rPr>
          <w:rFonts w:ascii="Bookman Old Style" w:eastAsia="Times New Roman" w:hAnsi="Bookman Old Style" w:cs="Times New Roman"/>
          <w:bCs/>
        </w:rPr>
        <w:t xml:space="preserve">; </w:t>
      </w:r>
      <w:r w:rsidRPr="000277E5">
        <w:rPr>
          <w:rFonts w:ascii="Bookman Old Style" w:eastAsia="Times New Roman" w:hAnsi="Bookman Old Style" w:cs="Times New Roman"/>
          <w:bCs/>
        </w:rPr>
        <w:br/>
        <w:t xml:space="preserve">            } </w:t>
      </w:r>
      <w:r w:rsidRPr="000277E5">
        <w:rPr>
          <w:rFonts w:ascii="Bookman Old Style" w:eastAsia="Times New Roman" w:hAnsi="Bookman Old Style" w:cs="Times New Roman"/>
          <w:bCs/>
        </w:rPr>
        <w:br/>
        <w:t xml:space="preserve">          getch(); </w:t>
      </w:r>
      <w:r w:rsidRPr="000277E5">
        <w:rPr>
          <w:rFonts w:ascii="Bookman Old Style" w:eastAsia="Times New Roman" w:hAnsi="Bookman Old Style" w:cs="Times New Roman"/>
          <w:bCs/>
        </w:rPr>
        <w:br/>
        <w:t xml:space="preserve">  }</w:t>
      </w:r>
    </w:p>
    <w:p w:rsidR="008C154B" w:rsidRPr="000277E5" w:rsidRDefault="008C154B" w:rsidP="008C154B">
      <w:pPr>
        <w:shd w:val="clear" w:color="auto" w:fill="FFFFFF"/>
        <w:spacing w:after="0" w:line="240" w:lineRule="auto"/>
        <w:rPr>
          <w:rFonts w:ascii="Bookman Old Style" w:eastAsia="Times New Roman" w:hAnsi="Bookman Old Style" w:cs="Times New Roman"/>
          <w:b/>
          <w:color w:val="000000"/>
        </w:rPr>
      </w:pPr>
      <w:r w:rsidRPr="000277E5">
        <w:rPr>
          <w:rFonts w:ascii="Bookman Old Style" w:eastAsia="Times New Roman" w:hAnsi="Bookman Old Style" w:cs="Times New Roman"/>
          <w:b/>
          <w:color w:val="000000"/>
        </w:rPr>
        <w:t xml:space="preserve"> Output:</w:t>
      </w:r>
    </w:p>
    <w:p w:rsidR="008C154B" w:rsidRPr="000277E5" w:rsidRDefault="008C154B" w:rsidP="008C154B">
      <w:pPr>
        <w:shd w:val="clear" w:color="auto" w:fill="FFFFFF"/>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t>Enter the number:</w:t>
      </w:r>
    </w:p>
    <w:p w:rsidR="008C154B" w:rsidRPr="000277E5" w:rsidRDefault="008C154B" w:rsidP="008C154B">
      <w:pPr>
        <w:shd w:val="clear" w:color="auto" w:fill="FFFFFF"/>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t>5</w:t>
      </w:r>
    </w:p>
    <w:p w:rsidR="008C154B" w:rsidRDefault="008C154B" w:rsidP="008C154B">
      <w:pPr>
        <w:shd w:val="clear" w:color="auto" w:fill="FFFFFF"/>
        <w:spacing w:after="0" w:line="240" w:lineRule="auto"/>
        <w:rPr>
          <w:rFonts w:ascii="Bookman Old Style" w:eastAsia="Times New Roman" w:hAnsi="Bookman Old Style" w:cs="Times New Roman"/>
          <w:bCs/>
        </w:rPr>
      </w:pPr>
      <w:r>
        <w:rPr>
          <w:rFonts w:ascii="Bookman Old Style" w:eastAsia="Times New Roman" w:hAnsi="Bookman Old Style" w:cs="Times New Roman"/>
          <w:bCs/>
        </w:rPr>
        <w:t xml:space="preserve">The numbers from 1 to 5 are </w:t>
      </w:r>
    </w:p>
    <w:p w:rsidR="008C154B" w:rsidRPr="000277E5" w:rsidRDefault="008C154B" w:rsidP="008C154B">
      <w:pPr>
        <w:shd w:val="clear" w:color="auto" w:fill="FFFFFF"/>
        <w:spacing w:after="0" w:line="240" w:lineRule="auto"/>
        <w:rPr>
          <w:rFonts w:ascii="Bookman Old Style" w:eastAsia="Times New Roman" w:hAnsi="Bookman Old Style" w:cs="Times New Roman"/>
          <w:color w:val="000000"/>
        </w:rPr>
      </w:pPr>
      <w:r>
        <w:rPr>
          <w:rFonts w:ascii="Bookman Old Style" w:eastAsia="Times New Roman" w:hAnsi="Bookman Old Style" w:cs="Times New Roman"/>
          <w:bCs/>
        </w:rPr>
        <w:t>5  4  3  2  1</w:t>
      </w:r>
    </w:p>
    <w:p w:rsidR="008C154B" w:rsidRPr="000277E5" w:rsidRDefault="008C154B" w:rsidP="008C154B">
      <w:pPr>
        <w:shd w:val="clear" w:color="auto" w:fill="FFFFFF"/>
        <w:spacing w:after="0" w:line="240" w:lineRule="auto"/>
        <w:rPr>
          <w:rFonts w:ascii="Bookman Old Style" w:eastAsia="Times New Roman" w:hAnsi="Bookman Old Style" w:cs="Times New Roman"/>
          <w:color w:val="000000"/>
        </w:rPr>
      </w:pPr>
    </w:p>
    <w:p w:rsidR="008C154B" w:rsidRDefault="008C154B" w:rsidP="008C154B">
      <w:pPr>
        <w:spacing w:after="0" w:line="240" w:lineRule="auto"/>
        <w:jc w:val="both"/>
        <w:rPr>
          <w:rFonts w:ascii="Bookman Old Style" w:eastAsia="Times New Roman" w:hAnsi="Bookman Old Style" w:cs="Times New Roman"/>
        </w:rPr>
      </w:pPr>
    </w:p>
    <w:p w:rsidR="008C154B" w:rsidRPr="00D077E8" w:rsidRDefault="008C154B" w:rsidP="00D077E8">
      <w:pPr>
        <w:pStyle w:val="ListParagraph"/>
        <w:numPr>
          <w:ilvl w:val="0"/>
          <w:numId w:val="27"/>
        </w:numPr>
        <w:spacing w:after="0" w:line="240" w:lineRule="auto"/>
        <w:jc w:val="both"/>
        <w:rPr>
          <w:rFonts w:ascii="Bookman Old Style" w:eastAsia="Times New Roman" w:hAnsi="Bookman Old Style" w:cs="Times New Roman"/>
          <w:b/>
        </w:rPr>
      </w:pPr>
      <w:r w:rsidRPr="00D077E8">
        <w:rPr>
          <w:rFonts w:ascii="Bookman Old Style" w:eastAsia="Times New Roman" w:hAnsi="Bookman Old Style" w:cs="Times New Roman"/>
          <w:b/>
        </w:rPr>
        <w:t>/* C Program to print numbers from even numbers from 1 to n using while loop*/</w:t>
      </w:r>
    </w:p>
    <w:p w:rsidR="008C154B" w:rsidRDefault="008C154B" w:rsidP="008C154B">
      <w:pPr>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t>#include&lt;stdio.h&gt;</w:t>
      </w:r>
      <w:r w:rsidRPr="000277E5">
        <w:rPr>
          <w:rFonts w:ascii="Bookman Old Style" w:eastAsia="Times New Roman" w:hAnsi="Bookman Old Style" w:cs="Times New Roman"/>
          <w:bCs/>
        </w:rPr>
        <w:br/>
        <w:t>#include&lt;conio.h&gt;</w:t>
      </w:r>
      <w:r w:rsidRPr="000277E5">
        <w:rPr>
          <w:rFonts w:ascii="Bookman Old Style" w:eastAsia="Times New Roman" w:hAnsi="Bookman Old Style" w:cs="Times New Roman"/>
          <w:bCs/>
        </w:rPr>
        <w:br/>
        <w:t xml:space="preserve"> void m</w:t>
      </w:r>
      <w:r>
        <w:rPr>
          <w:rFonts w:ascii="Bookman Old Style" w:eastAsia="Times New Roman" w:hAnsi="Bookman Old Style" w:cs="Times New Roman"/>
          <w:bCs/>
        </w:rPr>
        <w:t xml:space="preserve">ain() </w:t>
      </w:r>
      <w:r>
        <w:rPr>
          <w:rFonts w:ascii="Bookman Old Style" w:eastAsia="Times New Roman" w:hAnsi="Bookman Old Style" w:cs="Times New Roman"/>
          <w:bCs/>
        </w:rPr>
        <w:br/>
        <w:t xml:space="preserve"> { </w:t>
      </w:r>
      <w:r>
        <w:rPr>
          <w:rFonts w:ascii="Bookman Old Style" w:eastAsia="Times New Roman" w:hAnsi="Bookman Old Style" w:cs="Times New Roman"/>
          <w:bCs/>
        </w:rPr>
        <w:br/>
        <w:t xml:space="preserve">            int n,i</w:t>
      </w:r>
      <w:r w:rsidRPr="000277E5">
        <w:rPr>
          <w:rFonts w:ascii="Bookman Old Style" w:eastAsia="Times New Roman" w:hAnsi="Bookman Old Style" w:cs="Times New Roman"/>
          <w:bCs/>
        </w:rPr>
        <w:t xml:space="preserve">; </w:t>
      </w:r>
      <w:r w:rsidRPr="000277E5">
        <w:rPr>
          <w:rFonts w:ascii="Bookman Old Style" w:eastAsia="Times New Roman" w:hAnsi="Bookman Old Style" w:cs="Times New Roman"/>
          <w:bCs/>
        </w:rPr>
        <w:br/>
        <w:t xml:space="preserve">            printf("Enter the number:\n"); </w:t>
      </w:r>
      <w:r w:rsidRPr="000277E5">
        <w:rPr>
          <w:rFonts w:ascii="Bookman Old Style" w:eastAsia="Times New Roman" w:hAnsi="Bookman Old Style" w:cs="Times New Roman"/>
          <w:bCs/>
        </w:rPr>
        <w:br/>
        <w:t xml:space="preserve">            scanf("%d",&amp;n); </w:t>
      </w:r>
    </w:p>
    <w:p w:rsidR="008C154B" w:rsidRDefault="008C154B" w:rsidP="008C154B">
      <w:pPr>
        <w:spacing w:after="0" w:line="240" w:lineRule="auto"/>
        <w:rPr>
          <w:rFonts w:ascii="Bookman Old Style" w:eastAsia="Times New Roman" w:hAnsi="Bookman Old Style" w:cs="Times New Roman"/>
          <w:bCs/>
        </w:rPr>
      </w:pPr>
      <w:r>
        <w:rPr>
          <w:rFonts w:ascii="Bookman Old Style" w:eastAsia="Times New Roman" w:hAnsi="Bookman Old Style" w:cs="Times New Roman"/>
          <w:bCs/>
        </w:rPr>
        <w:tab/>
        <w:t xml:space="preserve">  i=1;</w:t>
      </w:r>
    </w:p>
    <w:p w:rsidR="008C154B" w:rsidRDefault="008C154B" w:rsidP="008C154B">
      <w:pPr>
        <w:spacing w:after="0" w:line="240" w:lineRule="auto"/>
        <w:rPr>
          <w:rFonts w:ascii="Bookman Old Style" w:eastAsia="Times New Roman" w:hAnsi="Bookman Old Style" w:cs="Times New Roman"/>
          <w:bCs/>
        </w:rPr>
      </w:pPr>
      <w:r>
        <w:rPr>
          <w:rFonts w:ascii="Bookman Old Style" w:eastAsia="Times New Roman" w:hAnsi="Bookman Old Style" w:cs="Times New Roman"/>
          <w:bCs/>
        </w:rPr>
        <w:t xml:space="preserve">            printf(”\n The even numbers from 1 to %d are \n”,n);</w:t>
      </w:r>
      <w:r>
        <w:rPr>
          <w:rFonts w:ascii="Bookman Old Style" w:eastAsia="Times New Roman" w:hAnsi="Bookman Old Style" w:cs="Times New Roman"/>
          <w:bCs/>
        </w:rPr>
        <w:br/>
        <w:t xml:space="preserve">            while(i&lt;=n</w:t>
      </w:r>
      <w:r w:rsidRPr="000277E5">
        <w:rPr>
          <w:rFonts w:ascii="Bookman Old Style" w:eastAsia="Times New Roman" w:hAnsi="Bookman Old Style" w:cs="Times New Roman"/>
          <w:bCs/>
        </w:rPr>
        <w:t xml:space="preserve">) </w:t>
      </w:r>
      <w:r w:rsidRPr="000277E5">
        <w:rPr>
          <w:rFonts w:ascii="Bookman Old Style" w:eastAsia="Times New Roman" w:hAnsi="Bookman Old Style" w:cs="Times New Roman"/>
          <w:bCs/>
        </w:rPr>
        <w:br/>
        <w:t xml:space="preserve">            { </w:t>
      </w:r>
    </w:p>
    <w:p w:rsidR="008C154B" w:rsidRDefault="008C154B" w:rsidP="008C154B">
      <w:pPr>
        <w:spacing w:after="0" w:line="240" w:lineRule="auto"/>
        <w:rPr>
          <w:rFonts w:ascii="Bookman Old Style" w:eastAsia="Times New Roman" w:hAnsi="Bookman Old Style" w:cs="Times New Roman"/>
          <w:bCs/>
        </w:rPr>
      </w:pPr>
      <w:r>
        <w:rPr>
          <w:rFonts w:ascii="Bookman Old Style" w:eastAsia="Times New Roman" w:hAnsi="Bookman Old Style" w:cs="Times New Roman"/>
          <w:bCs/>
        </w:rPr>
        <w:tab/>
      </w:r>
      <w:r>
        <w:rPr>
          <w:rFonts w:ascii="Bookman Old Style" w:eastAsia="Times New Roman" w:hAnsi="Bookman Old Style" w:cs="Times New Roman"/>
          <w:bCs/>
        </w:rPr>
        <w:tab/>
        <w:t>if(i%2==1)</w:t>
      </w:r>
    </w:p>
    <w:p w:rsidR="008C154B" w:rsidRDefault="008C154B" w:rsidP="008C154B">
      <w:pPr>
        <w:spacing w:after="0" w:line="240" w:lineRule="auto"/>
        <w:rPr>
          <w:rFonts w:ascii="Bookman Old Style" w:eastAsia="Times New Roman" w:hAnsi="Bookman Old Style" w:cs="Times New Roman"/>
          <w:bCs/>
        </w:rPr>
      </w:pPr>
      <w:r>
        <w:rPr>
          <w:rFonts w:ascii="Bookman Old Style" w:eastAsia="Times New Roman" w:hAnsi="Bookman Old Style" w:cs="Times New Roman"/>
          <w:bCs/>
        </w:rPr>
        <w:tab/>
      </w:r>
      <w:r>
        <w:rPr>
          <w:rFonts w:ascii="Bookman Old Style" w:eastAsia="Times New Roman" w:hAnsi="Bookman Old Style" w:cs="Times New Roman"/>
          <w:bCs/>
        </w:rPr>
        <w:tab/>
        <w:t>{</w:t>
      </w:r>
      <w:r w:rsidRPr="000277E5">
        <w:rPr>
          <w:rFonts w:ascii="Bookman Old Style" w:eastAsia="Times New Roman" w:hAnsi="Bookman Old Style" w:cs="Times New Roman"/>
          <w:bCs/>
        </w:rPr>
        <w:br/>
      </w:r>
      <w:r>
        <w:rPr>
          <w:rFonts w:ascii="Bookman Old Style" w:eastAsia="Times New Roman" w:hAnsi="Bookman Old Style" w:cs="Times New Roman"/>
          <w:bCs/>
        </w:rPr>
        <w:tab/>
      </w:r>
      <w:r w:rsidRPr="000277E5">
        <w:rPr>
          <w:rFonts w:ascii="Bookman Old Style" w:eastAsia="Times New Roman" w:hAnsi="Bookman Old Style" w:cs="Times New Roman"/>
          <w:bCs/>
        </w:rPr>
        <w:t xml:space="preserve">                     printf("%d</w:t>
      </w:r>
      <w:r>
        <w:rPr>
          <w:rFonts w:ascii="Bookman Old Style" w:eastAsia="Times New Roman" w:hAnsi="Bookman Old Style" w:cs="Times New Roman"/>
          <w:bCs/>
        </w:rPr>
        <w:t>\t</w:t>
      </w:r>
      <w:r w:rsidRPr="000277E5">
        <w:rPr>
          <w:rFonts w:ascii="Bookman Old Style" w:eastAsia="Times New Roman" w:hAnsi="Bookman Old Style" w:cs="Times New Roman"/>
          <w:bCs/>
        </w:rPr>
        <w:t>",</w:t>
      </w:r>
      <w:r>
        <w:rPr>
          <w:rFonts w:ascii="Bookman Old Style" w:eastAsia="Times New Roman" w:hAnsi="Bookman Old Style" w:cs="Times New Roman"/>
          <w:bCs/>
        </w:rPr>
        <w:t xml:space="preserve">i); </w:t>
      </w:r>
    </w:p>
    <w:p w:rsidR="008C154B" w:rsidRPr="008C4E3A" w:rsidRDefault="008C154B" w:rsidP="008C154B">
      <w:pPr>
        <w:spacing w:after="0" w:line="240" w:lineRule="auto"/>
        <w:rPr>
          <w:rFonts w:ascii="Bookman Old Style" w:eastAsia="Times New Roman" w:hAnsi="Bookman Old Style" w:cs="Times New Roman"/>
          <w:bCs/>
        </w:rPr>
      </w:pPr>
      <w:r>
        <w:rPr>
          <w:rFonts w:ascii="Bookman Old Style" w:eastAsia="Times New Roman" w:hAnsi="Bookman Old Style" w:cs="Times New Roman"/>
          <w:bCs/>
        </w:rPr>
        <w:tab/>
      </w:r>
      <w:r>
        <w:rPr>
          <w:rFonts w:ascii="Bookman Old Style" w:eastAsia="Times New Roman" w:hAnsi="Bookman Old Style" w:cs="Times New Roman"/>
          <w:bCs/>
        </w:rPr>
        <w:tab/>
        <w:t>}</w:t>
      </w:r>
      <w:r>
        <w:rPr>
          <w:rFonts w:ascii="Bookman Old Style" w:eastAsia="Times New Roman" w:hAnsi="Bookman Old Style" w:cs="Times New Roman"/>
          <w:bCs/>
        </w:rPr>
        <w:br/>
        <w:t xml:space="preserve">                     i++</w:t>
      </w:r>
      <w:r w:rsidRPr="000277E5">
        <w:rPr>
          <w:rFonts w:ascii="Bookman Old Style" w:eastAsia="Times New Roman" w:hAnsi="Bookman Old Style" w:cs="Times New Roman"/>
          <w:bCs/>
        </w:rPr>
        <w:t xml:space="preserve">; </w:t>
      </w:r>
      <w:r w:rsidRPr="000277E5">
        <w:rPr>
          <w:rFonts w:ascii="Bookman Old Style" w:eastAsia="Times New Roman" w:hAnsi="Bookman Old Style" w:cs="Times New Roman"/>
          <w:bCs/>
        </w:rPr>
        <w:br/>
        <w:t xml:space="preserve">            } </w:t>
      </w:r>
      <w:r w:rsidRPr="000277E5">
        <w:rPr>
          <w:rFonts w:ascii="Bookman Old Style" w:eastAsia="Times New Roman" w:hAnsi="Bookman Old Style" w:cs="Times New Roman"/>
          <w:bCs/>
        </w:rPr>
        <w:br/>
        <w:t xml:space="preserve">          getch(); </w:t>
      </w:r>
      <w:r w:rsidRPr="000277E5">
        <w:rPr>
          <w:rFonts w:ascii="Bookman Old Style" w:eastAsia="Times New Roman" w:hAnsi="Bookman Old Style" w:cs="Times New Roman"/>
          <w:bCs/>
        </w:rPr>
        <w:br/>
        <w:t xml:space="preserve">  }</w:t>
      </w:r>
    </w:p>
    <w:p w:rsidR="008C154B" w:rsidRPr="000277E5" w:rsidRDefault="008C154B" w:rsidP="008C154B">
      <w:pPr>
        <w:shd w:val="clear" w:color="auto" w:fill="FFFFFF"/>
        <w:spacing w:after="0" w:line="240" w:lineRule="auto"/>
        <w:rPr>
          <w:rFonts w:ascii="Bookman Old Style" w:eastAsia="Times New Roman" w:hAnsi="Bookman Old Style" w:cs="Times New Roman"/>
          <w:b/>
          <w:color w:val="000000"/>
        </w:rPr>
      </w:pPr>
      <w:r w:rsidRPr="000277E5">
        <w:rPr>
          <w:rFonts w:ascii="Bookman Old Style" w:eastAsia="Times New Roman" w:hAnsi="Bookman Old Style" w:cs="Times New Roman"/>
          <w:b/>
          <w:color w:val="000000"/>
        </w:rPr>
        <w:t xml:space="preserve"> Output:</w:t>
      </w:r>
    </w:p>
    <w:p w:rsidR="008C154B" w:rsidRPr="000277E5" w:rsidRDefault="008C154B" w:rsidP="008C154B">
      <w:pPr>
        <w:shd w:val="clear" w:color="auto" w:fill="FFFFFF"/>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t>Enter the number:</w:t>
      </w:r>
    </w:p>
    <w:p w:rsidR="008C154B" w:rsidRPr="000277E5" w:rsidRDefault="008C154B" w:rsidP="008C154B">
      <w:pPr>
        <w:shd w:val="clear" w:color="auto" w:fill="FFFFFF"/>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t>5</w:t>
      </w:r>
    </w:p>
    <w:p w:rsidR="008C154B" w:rsidRDefault="008C154B" w:rsidP="008C154B">
      <w:pPr>
        <w:shd w:val="clear" w:color="auto" w:fill="FFFFFF"/>
        <w:spacing w:after="0" w:line="240" w:lineRule="auto"/>
        <w:rPr>
          <w:rFonts w:ascii="Bookman Old Style" w:eastAsia="Times New Roman" w:hAnsi="Bookman Old Style" w:cs="Times New Roman"/>
          <w:bCs/>
        </w:rPr>
      </w:pPr>
      <w:r>
        <w:rPr>
          <w:rFonts w:ascii="Bookman Old Style" w:eastAsia="Times New Roman" w:hAnsi="Bookman Old Style" w:cs="Times New Roman"/>
          <w:bCs/>
        </w:rPr>
        <w:t xml:space="preserve">The even numbers from 1 to 5 are </w:t>
      </w:r>
    </w:p>
    <w:p w:rsidR="008C154B" w:rsidRDefault="008C154B" w:rsidP="008C154B">
      <w:pPr>
        <w:spacing w:after="0" w:line="240" w:lineRule="auto"/>
        <w:jc w:val="both"/>
        <w:rPr>
          <w:rFonts w:ascii="Bookman Old Style" w:eastAsia="Times New Roman" w:hAnsi="Bookman Old Style" w:cs="Times New Roman"/>
        </w:rPr>
      </w:pPr>
      <w:r>
        <w:rPr>
          <w:rFonts w:ascii="Bookman Old Style" w:eastAsia="Times New Roman" w:hAnsi="Bookman Old Style" w:cs="Times New Roman"/>
        </w:rPr>
        <w:t>2    4</w:t>
      </w:r>
    </w:p>
    <w:p w:rsidR="008C154B" w:rsidRDefault="008C154B" w:rsidP="008C154B">
      <w:pPr>
        <w:spacing w:after="0" w:line="240" w:lineRule="auto"/>
        <w:jc w:val="both"/>
        <w:rPr>
          <w:rFonts w:ascii="Bookman Old Style" w:eastAsia="Times New Roman" w:hAnsi="Bookman Old Style" w:cs="Times New Roman"/>
        </w:rPr>
      </w:pPr>
    </w:p>
    <w:p w:rsidR="008C154B" w:rsidRPr="000277E5" w:rsidRDefault="008C154B" w:rsidP="008C154B">
      <w:pPr>
        <w:spacing w:after="0" w:line="240" w:lineRule="auto"/>
        <w:jc w:val="both"/>
        <w:rPr>
          <w:rFonts w:ascii="Bookman Old Style" w:eastAsia="Times New Roman" w:hAnsi="Bookman Old Style" w:cs="Times New Roman"/>
        </w:rPr>
      </w:pPr>
      <w:r w:rsidRPr="000277E5">
        <w:rPr>
          <w:rFonts w:ascii="Bookman Old Style" w:eastAsia="Times New Roman" w:hAnsi="Bookman Old Style" w:cs="Times New Roman"/>
        </w:rPr>
        <w:t>Example:</w:t>
      </w:r>
    </w:p>
    <w:p w:rsidR="008C154B" w:rsidRPr="00D077E8" w:rsidRDefault="008C154B" w:rsidP="00D077E8">
      <w:pPr>
        <w:pStyle w:val="ListParagraph"/>
        <w:numPr>
          <w:ilvl w:val="0"/>
          <w:numId w:val="27"/>
        </w:numPr>
        <w:spacing w:after="0" w:line="240" w:lineRule="auto"/>
        <w:jc w:val="both"/>
        <w:rPr>
          <w:rFonts w:ascii="Bookman Old Style" w:eastAsia="Times New Roman" w:hAnsi="Bookman Old Style" w:cs="Times New Roman"/>
          <w:b/>
        </w:rPr>
      </w:pPr>
      <w:r w:rsidRPr="00D077E8">
        <w:rPr>
          <w:rFonts w:ascii="Bookman Old Style" w:eastAsia="Times New Roman" w:hAnsi="Bookman Old Style" w:cs="Times New Roman"/>
          <w:b/>
        </w:rPr>
        <w:t>/* C Program to find factorial of a number using while loop*/</w:t>
      </w:r>
    </w:p>
    <w:p w:rsidR="008C154B" w:rsidRPr="000277E5" w:rsidRDefault="008C154B" w:rsidP="008C154B">
      <w:pPr>
        <w:spacing w:after="0" w:line="240" w:lineRule="auto"/>
        <w:rPr>
          <w:rFonts w:ascii="Bookman Old Style" w:eastAsia="Times New Roman" w:hAnsi="Bookman Old Style" w:cs="Times New Roman"/>
        </w:rPr>
      </w:pPr>
      <w:r w:rsidRPr="000277E5">
        <w:rPr>
          <w:rFonts w:ascii="Bookman Old Style" w:eastAsia="Times New Roman" w:hAnsi="Bookman Old Style" w:cs="Times New Roman"/>
          <w:bCs/>
        </w:rPr>
        <w:t>#include&lt;stdio.h&gt;</w:t>
      </w:r>
      <w:r w:rsidRPr="000277E5">
        <w:rPr>
          <w:rFonts w:ascii="Bookman Old Style" w:eastAsia="Times New Roman" w:hAnsi="Bookman Old Style" w:cs="Times New Roman"/>
          <w:bCs/>
        </w:rPr>
        <w:br/>
        <w:t>#include&lt;conio.h&gt;</w:t>
      </w:r>
      <w:r w:rsidRPr="000277E5">
        <w:rPr>
          <w:rFonts w:ascii="Bookman Old Style" w:eastAsia="Times New Roman" w:hAnsi="Bookman Old Style" w:cs="Times New Roman"/>
          <w:bCs/>
        </w:rPr>
        <w:br/>
      </w:r>
      <w:r w:rsidRPr="000277E5">
        <w:rPr>
          <w:rFonts w:ascii="Bookman Old Style" w:eastAsia="Times New Roman" w:hAnsi="Bookman Old Style" w:cs="Times New Roman"/>
          <w:bCs/>
        </w:rPr>
        <w:lastRenderedPageBreak/>
        <w:t xml:space="preserve"> void main() </w:t>
      </w:r>
      <w:r w:rsidRPr="000277E5">
        <w:rPr>
          <w:rFonts w:ascii="Bookman Old Style" w:eastAsia="Times New Roman" w:hAnsi="Bookman Old Style" w:cs="Times New Roman"/>
          <w:bCs/>
        </w:rPr>
        <w:br/>
        <w:t xml:space="preserve"> { </w:t>
      </w:r>
      <w:r w:rsidRPr="000277E5">
        <w:rPr>
          <w:rFonts w:ascii="Bookman Old Style" w:eastAsia="Times New Roman" w:hAnsi="Bookman Old Style" w:cs="Times New Roman"/>
          <w:bCs/>
        </w:rPr>
        <w:br/>
        <w:t xml:space="preserve">            int n,f=1; </w:t>
      </w:r>
      <w:r w:rsidRPr="000277E5">
        <w:rPr>
          <w:rFonts w:ascii="Bookman Old Style" w:eastAsia="Times New Roman" w:hAnsi="Bookman Old Style" w:cs="Times New Roman"/>
          <w:bCs/>
        </w:rPr>
        <w:br/>
        <w:t xml:space="preserve">            printf("Enter the number:\n"); </w:t>
      </w:r>
      <w:r w:rsidRPr="000277E5">
        <w:rPr>
          <w:rFonts w:ascii="Bookman Old Style" w:eastAsia="Times New Roman" w:hAnsi="Bookman Old Style" w:cs="Times New Roman"/>
          <w:bCs/>
        </w:rPr>
        <w:br/>
        <w:t xml:space="preserve">            scanf("%d",&amp;n); </w:t>
      </w:r>
      <w:r w:rsidRPr="000277E5">
        <w:rPr>
          <w:rFonts w:ascii="Bookman Old Style" w:eastAsia="Times New Roman" w:hAnsi="Bookman Old Style" w:cs="Times New Roman"/>
          <w:bCs/>
        </w:rPr>
        <w:br/>
        <w:t xml:space="preserve">            while(n&gt;0) </w:t>
      </w:r>
      <w:r w:rsidRPr="000277E5">
        <w:rPr>
          <w:rFonts w:ascii="Bookman Old Style" w:eastAsia="Times New Roman" w:hAnsi="Bookman Old Style" w:cs="Times New Roman"/>
          <w:bCs/>
        </w:rPr>
        <w:br/>
        <w:t xml:space="preserve">            { </w:t>
      </w:r>
      <w:r w:rsidRPr="000277E5">
        <w:rPr>
          <w:rFonts w:ascii="Bookman Old Style" w:eastAsia="Times New Roman" w:hAnsi="Bookman Old Style" w:cs="Times New Roman"/>
          <w:bCs/>
        </w:rPr>
        <w:br/>
        <w:t xml:space="preserve">                     f=f*n; </w:t>
      </w:r>
      <w:r w:rsidRPr="000277E5">
        <w:rPr>
          <w:rFonts w:ascii="Bookman Old Style" w:eastAsia="Times New Roman" w:hAnsi="Bookman Old Style" w:cs="Times New Roman"/>
          <w:bCs/>
        </w:rPr>
        <w:br/>
        <w:t xml:space="preserve">                     n--; </w:t>
      </w:r>
      <w:r w:rsidRPr="000277E5">
        <w:rPr>
          <w:rFonts w:ascii="Bookman Old Style" w:eastAsia="Times New Roman" w:hAnsi="Bookman Old Style" w:cs="Times New Roman"/>
          <w:bCs/>
        </w:rPr>
        <w:br/>
        <w:t xml:space="preserve">            } </w:t>
      </w:r>
      <w:r w:rsidRPr="000277E5">
        <w:rPr>
          <w:rFonts w:ascii="Bookman Old Style" w:eastAsia="Times New Roman" w:hAnsi="Bookman Old Style" w:cs="Times New Roman"/>
          <w:bCs/>
        </w:rPr>
        <w:br/>
        <w:t xml:space="preserve">           printf("The factorial of the integer is:%d",f); </w:t>
      </w:r>
      <w:r w:rsidRPr="000277E5">
        <w:rPr>
          <w:rFonts w:ascii="Bookman Old Style" w:eastAsia="Times New Roman" w:hAnsi="Bookman Old Style" w:cs="Times New Roman"/>
          <w:bCs/>
        </w:rPr>
        <w:br/>
        <w:t xml:space="preserve">          getch(); </w:t>
      </w:r>
      <w:r w:rsidRPr="000277E5">
        <w:rPr>
          <w:rFonts w:ascii="Bookman Old Style" w:eastAsia="Times New Roman" w:hAnsi="Bookman Old Style" w:cs="Times New Roman"/>
          <w:bCs/>
        </w:rPr>
        <w:br/>
        <w:t xml:space="preserve">  }</w:t>
      </w:r>
    </w:p>
    <w:p w:rsidR="008C154B" w:rsidRPr="000277E5" w:rsidRDefault="008C154B" w:rsidP="008C154B">
      <w:pPr>
        <w:shd w:val="clear" w:color="auto" w:fill="FFFFFF"/>
        <w:spacing w:after="0" w:line="240" w:lineRule="auto"/>
        <w:rPr>
          <w:rFonts w:ascii="Bookman Old Style" w:eastAsia="Times New Roman" w:hAnsi="Bookman Old Style" w:cs="Times New Roman"/>
          <w:b/>
          <w:color w:val="000000"/>
        </w:rPr>
      </w:pPr>
      <w:r w:rsidRPr="000277E5">
        <w:rPr>
          <w:rFonts w:ascii="Bookman Old Style" w:eastAsia="Times New Roman" w:hAnsi="Bookman Old Style" w:cs="Times New Roman"/>
          <w:b/>
          <w:color w:val="000000"/>
        </w:rPr>
        <w:t xml:space="preserve"> Output:</w:t>
      </w:r>
    </w:p>
    <w:p w:rsidR="008C154B" w:rsidRPr="000277E5" w:rsidRDefault="008C154B" w:rsidP="008C154B">
      <w:pPr>
        <w:shd w:val="clear" w:color="auto" w:fill="FFFFFF"/>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t>Enter the number:</w:t>
      </w:r>
    </w:p>
    <w:p w:rsidR="008C154B" w:rsidRPr="000277E5" w:rsidRDefault="008C154B" w:rsidP="008C154B">
      <w:pPr>
        <w:shd w:val="clear" w:color="auto" w:fill="FFFFFF"/>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t>5</w:t>
      </w:r>
    </w:p>
    <w:p w:rsidR="008C154B" w:rsidRPr="000277E5" w:rsidRDefault="008C154B" w:rsidP="008C154B">
      <w:pPr>
        <w:shd w:val="clear" w:color="auto" w:fill="FFFFFF"/>
        <w:spacing w:after="0" w:line="240" w:lineRule="auto"/>
        <w:rPr>
          <w:rFonts w:ascii="Bookman Old Style" w:eastAsia="Times New Roman" w:hAnsi="Bookman Old Style" w:cs="Times New Roman"/>
          <w:bCs/>
        </w:rPr>
      </w:pPr>
      <w:r w:rsidRPr="000277E5">
        <w:rPr>
          <w:rFonts w:ascii="Bookman Old Style" w:eastAsia="Times New Roman" w:hAnsi="Bookman Old Style" w:cs="Times New Roman"/>
          <w:bCs/>
        </w:rPr>
        <w:t>The factorial of the integer is:</w:t>
      </w:r>
    </w:p>
    <w:p w:rsidR="008C154B" w:rsidRPr="000277E5" w:rsidRDefault="008C154B" w:rsidP="008C154B">
      <w:pPr>
        <w:shd w:val="clear" w:color="auto" w:fill="FFFFFF"/>
        <w:spacing w:after="0" w:line="240" w:lineRule="auto"/>
        <w:rPr>
          <w:rFonts w:ascii="Bookman Old Style" w:eastAsia="Times New Roman" w:hAnsi="Bookman Old Style" w:cs="Times New Roman"/>
          <w:color w:val="000000"/>
        </w:rPr>
      </w:pPr>
      <w:r w:rsidRPr="000277E5">
        <w:rPr>
          <w:rFonts w:ascii="Bookman Old Style" w:eastAsia="Times New Roman" w:hAnsi="Bookman Old Style" w:cs="Times New Roman"/>
          <w:bCs/>
        </w:rPr>
        <w:t>120</w:t>
      </w:r>
    </w:p>
    <w:p w:rsidR="008C154B" w:rsidRDefault="008C154B" w:rsidP="0051180D">
      <w:pPr>
        <w:tabs>
          <w:tab w:val="left" w:pos="1881"/>
        </w:tabs>
      </w:pPr>
    </w:p>
    <w:p w:rsidR="00A058B5" w:rsidRDefault="00A058B5" w:rsidP="00A058B5">
      <w:pPr>
        <w:tabs>
          <w:tab w:val="left" w:pos="1881"/>
        </w:tabs>
        <w:spacing w:after="0"/>
      </w:pPr>
      <w:r>
        <w:t>#include&lt;stdio.h&gt;</w:t>
      </w:r>
    </w:p>
    <w:p w:rsidR="00A058B5" w:rsidRDefault="00A058B5" w:rsidP="00A058B5">
      <w:pPr>
        <w:tabs>
          <w:tab w:val="left" w:pos="1881"/>
        </w:tabs>
        <w:spacing w:after="0"/>
      </w:pPr>
      <w:r>
        <w:t>#include&lt;stdlib.h&gt;</w:t>
      </w:r>
    </w:p>
    <w:p w:rsidR="00A058B5" w:rsidRDefault="00A058B5" w:rsidP="00A058B5">
      <w:pPr>
        <w:spacing w:after="0" w:line="240" w:lineRule="auto"/>
        <w:rPr>
          <w:rFonts w:ascii="Bookman Old Style" w:eastAsia="Times New Roman" w:hAnsi="Bookman Old Style" w:cs="Times New Roman"/>
          <w:bCs/>
        </w:rPr>
      </w:pPr>
      <w:r>
        <w:rPr>
          <w:rFonts w:ascii="Bookman Old Style" w:eastAsia="Times New Roman" w:hAnsi="Bookman Old Style" w:cs="Times New Roman"/>
          <w:bCs/>
        </w:rPr>
        <w:t>int</w:t>
      </w:r>
      <w:r w:rsidRPr="000277E5">
        <w:rPr>
          <w:rFonts w:ascii="Bookman Old Style" w:eastAsia="Times New Roman" w:hAnsi="Bookman Old Style" w:cs="Times New Roman"/>
          <w:bCs/>
        </w:rPr>
        <w:t xml:space="preserve"> main(</w:t>
      </w:r>
      <w:r>
        <w:rPr>
          <w:rFonts w:ascii="Bookman Old Style" w:eastAsia="Times New Roman" w:hAnsi="Bookman Old Style" w:cs="Times New Roman"/>
          <w:bCs/>
        </w:rPr>
        <w:t>int argc, char *argv[]</w:t>
      </w:r>
      <w:r w:rsidRPr="000277E5">
        <w:rPr>
          <w:rFonts w:ascii="Bookman Old Style" w:eastAsia="Times New Roman" w:hAnsi="Bookman Old Style" w:cs="Times New Roman"/>
          <w:bCs/>
        </w:rPr>
        <w:t xml:space="preserve">) </w:t>
      </w:r>
      <w:r w:rsidRPr="000277E5">
        <w:rPr>
          <w:rFonts w:ascii="Bookman Old Style" w:eastAsia="Times New Roman" w:hAnsi="Bookman Old Style" w:cs="Times New Roman"/>
          <w:bCs/>
        </w:rPr>
        <w:br/>
        <w:t xml:space="preserve"> { </w:t>
      </w:r>
      <w:r w:rsidRPr="000277E5">
        <w:rPr>
          <w:rFonts w:ascii="Bookman Old Style" w:eastAsia="Times New Roman" w:hAnsi="Bookman Old Style" w:cs="Times New Roman"/>
          <w:bCs/>
        </w:rPr>
        <w:br/>
        <w:t xml:space="preserve">            int n,f=1; </w:t>
      </w:r>
    </w:p>
    <w:p w:rsidR="00A058B5" w:rsidRDefault="00A058B5" w:rsidP="00A058B5">
      <w:pPr>
        <w:spacing w:after="0" w:line="240" w:lineRule="auto"/>
        <w:ind w:firstLine="720"/>
        <w:rPr>
          <w:rFonts w:ascii="Bookman Old Style" w:eastAsia="Times New Roman" w:hAnsi="Bookman Old Style" w:cs="Times New Roman"/>
          <w:bCs/>
        </w:rPr>
      </w:pPr>
      <w:r>
        <w:rPr>
          <w:rFonts w:ascii="Bookman Old Style" w:eastAsia="Times New Roman" w:hAnsi="Bookman Old Style" w:cs="Times New Roman"/>
          <w:bCs/>
        </w:rPr>
        <w:t xml:space="preserve">  n=atoi(argv[1]);</w:t>
      </w:r>
      <w:r w:rsidRPr="000277E5">
        <w:rPr>
          <w:rFonts w:ascii="Bookman Old Style" w:eastAsia="Times New Roman" w:hAnsi="Bookman Old Style" w:cs="Times New Roman"/>
          <w:bCs/>
        </w:rPr>
        <w:br/>
        <w:t xml:space="preserve">            while(n&gt;0) </w:t>
      </w:r>
      <w:r w:rsidRPr="000277E5">
        <w:rPr>
          <w:rFonts w:ascii="Bookman Old Style" w:eastAsia="Times New Roman" w:hAnsi="Bookman Old Style" w:cs="Times New Roman"/>
          <w:bCs/>
        </w:rPr>
        <w:br/>
        <w:t xml:space="preserve">            { </w:t>
      </w:r>
      <w:r w:rsidRPr="000277E5">
        <w:rPr>
          <w:rFonts w:ascii="Bookman Old Style" w:eastAsia="Times New Roman" w:hAnsi="Bookman Old Style" w:cs="Times New Roman"/>
          <w:bCs/>
        </w:rPr>
        <w:br/>
        <w:t xml:space="preserve">                     f=f*n; </w:t>
      </w:r>
      <w:r w:rsidRPr="000277E5">
        <w:rPr>
          <w:rFonts w:ascii="Bookman Old Style" w:eastAsia="Times New Roman" w:hAnsi="Bookman Old Style" w:cs="Times New Roman"/>
          <w:bCs/>
        </w:rPr>
        <w:br/>
        <w:t xml:space="preserve">                     n--; </w:t>
      </w:r>
      <w:r w:rsidRPr="000277E5">
        <w:rPr>
          <w:rFonts w:ascii="Bookman Old Style" w:eastAsia="Times New Roman" w:hAnsi="Bookman Old Style" w:cs="Times New Roman"/>
          <w:bCs/>
        </w:rPr>
        <w:br/>
        <w:t xml:space="preserve">            } </w:t>
      </w:r>
      <w:r w:rsidRPr="000277E5">
        <w:rPr>
          <w:rFonts w:ascii="Bookman Old Style" w:eastAsia="Times New Roman" w:hAnsi="Bookman Old Style" w:cs="Times New Roman"/>
          <w:bCs/>
        </w:rPr>
        <w:br/>
        <w:t xml:space="preserve">           printf("The factorial of the integer is:%d",f); </w:t>
      </w:r>
      <w:r w:rsidRPr="000277E5">
        <w:rPr>
          <w:rFonts w:ascii="Bookman Old Style" w:eastAsia="Times New Roman" w:hAnsi="Bookman Old Style" w:cs="Times New Roman"/>
          <w:bCs/>
        </w:rPr>
        <w:br/>
      </w:r>
      <w:r>
        <w:rPr>
          <w:rFonts w:ascii="Bookman Old Style" w:eastAsia="Times New Roman" w:hAnsi="Bookman Old Style" w:cs="Times New Roman"/>
          <w:bCs/>
        </w:rPr>
        <w:t xml:space="preserve"> </w:t>
      </w:r>
      <w:r>
        <w:rPr>
          <w:rFonts w:ascii="Bookman Old Style" w:eastAsia="Times New Roman" w:hAnsi="Bookman Old Style" w:cs="Times New Roman"/>
          <w:bCs/>
        </w:rPr>
        <w:tab/>
        <w:t>return 0;</w:t>
      </w:r>
    </w:p>
    <w:p w:rsidR="00A058B5" w:rsidRPr="000277E5" w:rsidRDefault="00A058B5" w:rsidP="00A058B5">
      <w:pPr>
        <w:spacing w:after="0" w:line="240" w:lineRule="auto"/>
        <w:rPr>
          <w:rFonts w:ascii="Bookman Old Style" w:eastAsia="Times New Roman" w:hAnsi="Bookman Old Style" w:cs="Times New Roman"/>
        </w:rPr>
      </w:pPr>
      <w:r w:rsidRPr="000277E5">
        <w:rPr>
          <w:rFonts w:ascii="Bookman Old Style" w:eastAsia="Times New Roman" w:hAnsi="Bookman Old Style" w:cs="Times New Roman"/>
          <w:bCs/>
        </w:rPr>
        <w:t xml:space="preserve">  }</w:t>
      </w:r>
    </w:p>
    <w:p w:rsidR="00A058B5" w:rsidRDefault="00A058B5" w:rsidP="0051180D">
      <w:pPr>
        <w:tabs>
          <w:tab w:val="left" w:pos="1881"/>
        </w:tabs>
      </w:pPr>
    </w:p>
    <w:p w:rsidR="008C154B" w:rsidRPr="000277E5" w:rsidRDefault="008C154B" w:rsidP="00D077E8">
      <w:pPr>
        <w:pStyle w:val="NormalWeb"/>
        <w:numPr>
          <w:ilvl w:val="0"/>
          <w:numId w:val="27"/>
        </w:numPr>
        <w:spacing w:before="0" w:beforeAutospacing="0" w:after="0" w:afterAutospacing="0"/>
        <w:rPr>
          <w:rStyle w:val="Strong"/>
          <w:rFonts w:ascii="Bookman Old Style" w:hAnsi="Bookman Old Style"/>
          <w:b w:val="0"/>
          <w:sz w:val="22"/>
          <w:szCs w:val="22"/>
        </w:rPr>
      </w:pPr>
      <w:r w:rsidRPr="000277E5">
        <w:rPr>
          <w:rStyle w:val="Strong"/>
          <w:rFonts w:ascii="Bookman Old Style" w:hAnsi="Bookman Old Style"/>
          <w:sz w:val="22"/>
          <w:szCs w:val="22"/>
        </w:rPr>
        <w:t>/*Write a C program to find the product of 4 integers entered by a user. If user enters 0 skip it.*/</w:t>
      </w:r>
    </w:p>
    <w:p w:rsidR="008C154B" w:rsidRPr="000277E5" w:rsidRDefault="008C154B" w:rsidP="008C154B">
      <w:pPr>
        <w:pStyle w:val="NormalWeb"/>
        <w:spacing w:before="0" w:beforeAutospacing="0" w:after="0" w:afterAutospacing="0"/>
        <w:rPr>
          <w:rStyle w:val="pln"/>
          <w:rFonts w:ascii="Bookman Old Style" w:hAnsi="Bookman Old Style"/>
          <w:bCs/>
          <w:sz w:val="22"/>
          <w:szCs w:val="22"/>
        </w:rPr>
      </w:pPr>
      <w:r w:rsidRPr="000277E5">
        <w:rPr>
          <w:rStyle w:val="com"/>
          <w:rFonts w:ascii="Bookman Old Style" w:eastAsiaTheme="majorEastAsia" w:hAnsi="Bookman Old Style"/>
          <w:sz w:val="22"/>
          <w:szCs w:val="22"/>
        </w:rPr>
        <w:t># include &lt;stdio.h&gt;</w:t>
      </w:r>
    </w:p>
    <w:p w:rsidR="008C154B" w:rsidRPr="000277E5" w:rsidRDefault="008C154B" w:rsidP="008C154B">
      <w:pPr>
        <w:pStyle w:val="HTMLPreformatted"/>
        <w:rPr>
          <w:rStyle w:val="pun"/>
          <w:rFonts w:ascii="Bookman Old Style" w:eastAsiaTheme="majorEastAsia" w:hAnsi="Bookman Old Style" w:cs="Times New Roman"/>
          <w:sz w:val="22"/>
          <w:szCs w:val="22"/>
        </w:rPr>
      </w:pPr>
      <w:r w:rsidRPr="000277E5">
        <w:rPr>
          <w:rStyle w:val="kwd"/>
          <w:rFonts w:ascii="Bookman Old Style" w:hAnsi="Bookman Old Style" w:cs="Times New Roman"/>
          <w:sz w:val="22"/>
          <w:szCs w:val="22"/>
        </w:rPr>
        <w:t>int</w:t>
      </w:r>
      <w:r w:rsidRPr="000277E5">
        <w:rPr>
          <w:rStyle w:val="pln"/>
          <w:rFonts w:ascii="Bookman Old Style" w:hAnsi="Bookman Old Style" w:cs="Times New Roman"/>
          <w:sz w:val="22"/>
          <w:szCs w:val="22"/>
        </w:rPr>
        <w:t xml:space="preserve"> main</w:t>
      </w:r>
      <w:r w:rsidRPr="000277E5">
        <w:rPr>
          <w:rStyle w:val="pun"/>
          <w:rFonts w:ascii="Bookman Old Style" w:eastAsiaTheme="majorEastAsia" w:hAnsi="Bookman Old Style" w:cs="Times New Roman"/>
          <w:sz w:val="22"/>
          <w:szCs w:val="22"/>
        </w:rPr>
        <w:t>()</w:t>
      </w:r>
    </w:p>
    <w:p w:rsidR="008C154B" w:rsidRPr="000277E5" w:rsidRDefault="008C154B" w:rsidP="008C154B">
      <w:pPr>
        <w:pStyle w:val="HTMLPreformatted"/>
        <w:rPr>
          <w:rStyle w:val="pln"/>
          <w:rFonts w:ascii="Bookman Old Style" w:hAnsi="Bookman Old Style" w:cs="Times New Roman"/>
          <w:sz w:val="22"/>
          <w:szCs w:val="22"/>
        </w:rPr>
      </w:pPr>
      <w:r w:rsidRPr="000277E5">
        <w:rPr>
          <w:rStyle w:val="pun"/>
          <w:rFonts w:ascii="Bookman Old Style" w:eastAsiaTheme="majorEastAsia" w:hAnsi="Bookman Old Style" w:cs="Times New Roman"/>
          <w:sz w:val="22"/>
          <w:szCs w:val="22"/>
        </w:rPr>
        <w:t>{</w:t>
      </w:r>
    </w:p>
    <w:p w:rsidR="008C154B" w:rsidRPr="000277E5" w:rsidRDefault="008C154B" w:rsidP="008C154B">
      <w:pPr>
        <w:pStyle w:val="HTMLPreformatted"/>
        <w:rPr>
          <w:rStyle w:val="pln"/>
          <w:rFonts w:ascii="Bookman Old Style" w:hAnsi="Bookman Old Style" w:cs="Times New Roman"/>
          <w:sz w:val="22"/>
          <w:szCs w:val="22"/>
        </w:rPr>
      </w:pPr>
      <w:r w:rsidRPr="000277E5">
        <w:rPr>
          <w:rStyle w:val="pln"/>
          <w:rFonts w:ascii="Bookman Old Style" w:hAnsi="Bookman Old Style" w:cs="Times New Roman"/>
          <w:sz w:val="22"/>
          <w:szCs w:val="22"/>
        </w:rPr>
        <w:tab/>
      </w:r>
      <w:r w:rsidRPr="000277E5">
        <w:rPr>
          <w:rStyle w:val="kwd"/>
          <w:rFonts w:ascii="Bookman Old Style" w:hAnsi="Bookman Old Style" w:cs="Times New Roman"/>
          <w:sz w:val="22"/>
          <w:szCs w:val="22"/>
        </w:rPr>
        <w:t>int</w:t>
      </w:r>
      <w:r w:rsidRPr="000277E5">
        <w:rPr>
          <w:rStyle w:val="pln"/>
          <w:rFonts w:ascii="Bookman Old Style" w:hAnsi="Bookman Old Style" w:cs="Times New Roman"/>
          <w:sz w:val="22"/>
          <w:szCs w:val="22"/>
        </w:rPr>
        <w:t xml:space="preserve"> i</w:t>
      </w:r>
      <w:r w:rsidRPr="000277E5">
        <w:rPr>
          <w:rStyle w:val="pun"/>
          <w:rFonts w:ascii="Bookman Old Style" w:eastAsiaTheme="majorEastAsia" w:hAnsi="Bookman Old Style" w:cs="Times New Roman"/>
          <w:sz w:val="22"/>
          <w:szCs w:val="22"/>
        </w:rPr>
        <w:t>,</w:t>
      </w:r>
      <w:r w:rsidRPr="000277E5">
        <w:rPr>
          <w:rStyle w:val="pln"/>
          <w:rFonts w:ascii="Bookman Old Style" w:hAnsi="Bookman Old Style" w:cs="Times New Roman"/>
          <w:sz w:val="22"/>
          <w:szCs w:val="22"/>
        </w:rPr>
        <w:t>num</w:t>
      </w:r>
      <w:r w:rsidRPr="000277E5">
        <w:rPr>
          <w:rStyle w:val="pun"/>
          <w:rFonts w:ascii="Bookman Old Style" w:eastAsiaTheme="majorEastAsia" w:hAnsi="Bookman Old Style" w:cs="Times New Roman"/>
          <w:sz w:val="22"/>
          <w:szCs w:val="22"/>
        </w:rPr>
        <w:t>,</w:t>
      </w:r>
      <w:r w:rsidRPr="000277E5">
        <w:rPr>
          <w:rStyle w:val="pln"/>
          <w:rFonts w:ascii="Bookman Old Style" w:hAnsi="Bookman Old Style" w:cs="Times New Roman"/>
          <w:sz w:val="22"/>
          <w:szCs w:val="22"/>
        </w:rPr>
        <w:t>product</w:t>
      </w:r>
      <w:r w:rsidRPr="000277E5">
        <w:rPr>
          <w:rStyle w:val="pun"/>
          <w:rFonts w:ascii="Bookman Old Style" w:eastAsiaTheme="majorEastAsia" w:hAnsi="Bookman Old Style" w:cs="Times New Roman"/>
          <w:sz w:val="22"/>
          <w:szCs w:val="22"/>
        </w:rPr>
        <w:t>;</w:t>
      </w:r>
    </w:p>
    <w:p w:rsidR="008C154B" w:rsidRPr="000277E5" w:rsidRDefault="008C154B" w:rsidP="008C154B">
      <w:pPr>
        <w:pStyle w:val="HTMLPreformatted"/>
        <w:rPr>
          <w:rStyle w:val="pun"/>
          <w:rFonts w:ascii="Bookman Old Style" w:eastAsiaTheme="majorEastAsia" w:hAnsi="Bookman Old Style" w:cs="Times New Roman"/>
          <w:sz w:val="22"/>
          <w:szCs w:val="22"/>
        </w:rPr>
      </w:pPr>
      <w:r w:rsidRPr="000277E5">
        <w:rPr>
          <w:rStyle w:val="pln"/>
          <w:rFonts w:ascii="Bookman Old Style" w:hAnsi="Bookman Old Style" w:cs="Times New Roman"/>
          <w:sz w:val="22"/>
          <w:szCs w:val="22"/>
        </w:rPr>
        <w:tab/>
      </w:r>
      <w:r w:rsidRPr="000277E5">
        <w:rPr>
          <w:rStyle w:val="kwd"/>
          <w:rFonts w:ascii="Bookman Old Style" w:hAnsi="Bookman Old Style" w:cs="Times New Roman"/>
          <w:sz w:val="22"/>
          <w:szCs w:val="22"/>
        </w:rPr>
        <w:t>for</w:t>
      </w:r>
      <w:r w:rsidRPr="000277E5">
        <w:rPr>
          <w:rStyle w:val="pun"/>
          <w:rFonts w:ascii="Bookman Old Style" w:eastAsiaTheme="majorEastAsia" w:hAnsi="Bookman Old Style" w:cs="Times New Roman"/>
          <w:sz w:val="22"/>
          <w:szCs w:val="22"/>
        </w:rPr>
        <w:t>(</w:t>
      </w:r>
      <w:r w:rsidRPr="000277E5">
        <w:rPr>
          <w:rStyle w:val="pln"/>
          <w:rFonts w:ascii="Bookman Old Style" w:hAnsi="Bookman Old Style" w:cs="Times New Roman"/>
          <w:sz w:val="22"/>
          <w:szCs w:val="22"/>
        </w:rPr>
        <w:t>i</w:t>
      </w:r>
      <w:r w:rsidRPr="000277E5">
        <w:rPr>
          <w:rStyle w:val="pun"/>
          <w:rFonts w:ascii="Bookman Old Style" w:eastAsiaTheme="majorEastAsia" w:hAnsi="Bookman Old Style" w:cs="Times New Roman"/>
          <w:sz w:val="22"/>
          <w:szCs w:val="22"/>
        </w:rPr>
        <w:t>=</w:t>
      </w:r>
      <w:r w:rsidRPr="000277E5">
        <w:rPr>
          <w:rStyle w:val="lit"/>
          <w:rFonts w:ascii="Bookman Old Style" w:hAnsi="Bookman Old Style" w:cs="Times New Roman"/>
          <w:sz w:val="22"/>
          <w:szCs w:val="22"/>
        </w:rPr>
        <w:t>1</w:t>
      </w:r>
      <w:r w:rsidRPr="000277E5">
        <w:rPr>
          <w:rStyle w:val="pun"/>
          <w:rFonts w:ascii="Bookman Old Style" w:eastAsiaTheme="majorEastAsia" w:hAnsi="Bookman Old Style" w:cs="Times New Roman"/>
          <w:sz w:val="22"/>
          <w:szCs w:val="22"/>
        </w:rPr>
        <w:t>,</w:t>
      </w:r>
      <w:r w:rsidRPr="000277E5">
        <w:rPr>
          <w:rStyle w:val="pln"/>
          <w:rFonts w:ascii="Bookman Old Style" w:hAnsi="Bookman Old Style" w:cs="Times New Roman"/>
          <w:sz w:val="22"/>
          <w:szCs w:val="22"/>
        </w:rPr>
        <w:t>product</w:t>
      </w:r>
      <w:r w:rsidRPr="000277E5">
        <w:rPr>
          <w:rStyle w:val="pun"/>
          <w:rFonts w:ascii="Bookman Old Style" w:eastAsiaTheme="majorEastAsia" w:hAnsi="Bookman Old Style" w:cs="Times New Roman"/>
          <w:sz w:val="22"/>
          <w:szCs w:val="22"/>
        </w:rPr>
        <w:t>=</w:t>
      </w:r>
      <w:r w:rsidRPr="000277E5">
        <w:rPr>
          <w:rStyle w:val="lit"/>
          <w:rFonts w:ascii="Bookman Old Style" w:hAnsi="Bookman Old Style" w:cs="Times New Roman"/>
          <w:sz w:val="22"/>
          <w:szCs w:val="22"/>
        </w:rPr>
        <w:t>1</w:t>
      </w:r>
      <w:r w:rsidRPr="000277E5">
        <w:rPr>
          <w:rStyle w:val="pun"/>
          <w:rFonts w:ascii="Bookman Old Style" w:eastAsiaTheme="majorEastAsia" w:hAnsi="Bookman Old Style" w:cs="Times New Roman"/>
          <w:sz w:val="22"/>
          <w:szCs w:val="22"/>
        </w:rPr>
        <w:t>;</w:t>
      </w:r>
      <w:r w:rsidRPr="000277E5">
        <w:rPr>
          <w:rStyle w:val="pln"/>
          <w:rFonts w:ascii="Bookman Old Style" w:hAnsi="Bookman Old Style" w:cs="Times New Roman"/>
          <w:sz w:val="22"/>
          <w:szCs w:val="22"/>
        </w:rPr>
        <w:t>i</w:t>
      </w:r>
      <w:r w:rsidRPr="000277E5">
        <w:rPr>
          <w:rStyle w:val="pun"/>
          <w:rFonts w:ascii="Bookman Old Style" w:eastAsiaTheme="majorEastAsia" w:hAnsi="Bookman Old Style" w:cs="Times New Roman"/>
          <w:sz w:val="22"/>
          <w:szCs w:val="22"/>
        </w:rPr>
        <w:t>&lt;=</w:t>
      </w:r>
      <w:r w:rsidRPr="000277E5">
        <w:rPr>
          <w:rStyle w:val="lit"/>
          <w:rFonts w:ascii="Bookman Old Style" w:hAnsi="Bookman Old Style" w:cs="Times New Roman"/>
          <w:sz w:val="22"/>
          <w:szCs w:val="22"/>
        </w:rPr>
        <w:t>4</w:t>
      </w:r>
      <w:r w:rsidRPr="000277E5">
        <w:rPr>
          <w:rStyle w:val="pun"/>
          <w:rFonts w:ascii="Bookman Old Style" w:eastAsiaTheme="majorEastAsia" w:hAnsi="Bookman Old Style" w:cs="Times New Roman"/>
          <w:sz w:val="22"/>
          <w:szCs w:val="22"/>
        </w:rPr>
        <w:t>;++</w:t>
      </w:r>
      <w:r w:rsidRPr="000277E5">
        <w:rPr>
          <w:rStyle w:val="pln"/>
          <w:rFonts w:ascii="Bookman Old Style" w:hAnsi="Bookman Old Style" w:cs="Times New Roman"/>
          <w:sz w:val="22"/>
          <w:szCs w:val="22"/>
        </w:rPr>
        <w:t>i</w:t>
      </w:r>
      <w:r w:rsidRPr="000277E5">
        <w:rPr>
          <w:rStyle w:val="pun"/>
          <w:rFonts w:ascii="Bookman Old Style" w:eastAsiaTheme="majorEastAsia" w:hAnsi="Bookman Old Style" w:cs="Times New Roman"/>
          <w:sz w:val="22"/>
          <w:szCs w:val="22"/>
        </w:rPr>
        <w:t>)</w:t>
      </w:r>
    </w:p>
    <w:p w:rsidR="008C154B" w:rsidRPr="000277E5" w:rsidRDefault="008C154B" w:rsidP="008C154B">
      <w:pPr>
        <w:pStyle w:val="HTMLPreformatted"/>
        <w:rPr>
          <w:rStyle w:val="pln"/>
          <w:rFonts w:ascii="Bookman Old Style" w:hAnsi="Bookman Old Style" w:cs="Times New Roman"/>
          <w:sz w:val="22"/>
          <w:szCs w:val="22"/>
        </w:rPr>
      </w:pPr>
      <w:r w:rsidRPr="000277E5">
        <w:rPr>
          <w:rStyle w:val="pun"/>
          <w:rFonts w:ascii="Bookman Old Style" w:eastAsiaTheme="majorEastAsia" w:hAnsi="Bookman Old Style" w:cs="Times New Roman"/>
          <w:sz w:val="22"/>
          <w:szCs w:val="22"/>
        </w:rPr>
        <w:tab/>
        <w:t>{</w:t>
      </w:r>
    </w:p>
    <w:p w:rsidR="008C154B" w:rsidRPr="000277E5" w:rsidRDefault="008C154B" w:rsidP="008C154B">
      <w:pPr>
        <w:pStyle w:val="HTMLPreformatted"/>
        <w:rPr>
          <w:rStyle w:val="pln"/>
          <w:rFonts w:ascii="Bookman Old Style" w:hAnsi="Bookman Old Style" w:cs="Times New Roman"/>
          <w:sz w:val="22"/>
          <w:szCs w:val="22"/>
        </w:rPr>
      </w:pPr>
      <w:r w:rsidRPr="000277E5">
        <w:rPr>
          <w:rStyle w:val="pln"/>
          <w:rFonts w:ascii="Bookman Old Style" w:hAnsi="Bookman Old Style" w:cs="Times New Roman"/>
          <w:sz w:val="22"/>
          <w:szCs w:val="22"/>
        </w:rPr>
        <w:tab/>
        <w:t xml:space="preserve">     printf</w:t>
      </w:r>
      <w:r w:rsidRPr="000277E5">
        <w:rPr>
          <w:rStyle w:val="pun"/>
          <w:rFonts w:ascii="Bookman Old Style" w:eastAsiaTheme="majorEastAsia" w:hAnsi="Bookman Old Style" w:cs="Times New Roman"/>
          <w:sz w:val="22"/>
          <w:szCs w:val="22"/>
        </w:rPr>
        <w:t>(</w:t>
      </w:r>
      <w:r w:rsidRPr="000277E5">
        <w:rPr>
          <w:rStyle w:val="str"/>
          <w:rFonts w:ascii="Bookman Old Style" w:hAnsi="Bookman Old Style" w:cs="Times New Roman"/>
          <w:sz w:val="22"/>
          <w:szCs w:val="22"/>
        </w:rPr>
        <w:t>"Enter num%d:"</w:t>
      </w:r>
      <w:r w:rsidRPr="000277E5">
        <w:rPr>
          <w:rStyle w:val="pun"/>
          <w:rFonts w:ascii="Bookman Old Style" w:eastAsiaTheme="majorEastAsia" w:hAnsi="Bookman Old Style" w:cs="Times New Roman"/>
          <w:sz w:val="22"/>
          <w:szCs w:val="22"/>
        </w:rPr>
        <w:t>,</w:t>
      </w:r>
      <w:r w:rsidRPr="000277E5">
        <w:rPr>
          <w:rStyle w:val="pln"/>
          <w:rFonts w:ascii="Bookman Old Style" w:hAnsi="Bookman Old Style" w:cs="Times New Roman"/>
          <w:sz w:val="22"/>
          <w:szCs w:val="22"/>
        </w:rPr>
        <w:t>i</w:t>
      </w:r>
      <w:r w:rsidRPr="000277E5">
        <w:rPr>
          <w:rStyle w:val="pun"/>
          <w:rFonts w:ascii="Bookman Old Style" w:eastAsiaTheme="majorEastAsia" w:hAnsi="Bookman Old Style" w:cs="Times New Roman"/>
          <w:sz w:val="22"/>
          <w:szCs w:val="22"/>
        </w:rPr>
        <w:t>);</w:t>
      </w:r>
    </w:p>
    <w:p w:rsidR="008C154B" w:rsidRPr="000277E5" w:rsidRDefault="008C154B" w:rsidP="008C154B">
      <w:pPr>
        <w:pStyle w:val="HTMLPreformatted"/>
        <w:rPr>
          <w:rStyle w:val="pln"/>
          <w:rFonts w:ascii="Bookman Old Style" w:hAnsi="Bookman Old Style" w:cs="Times New Roman"/>
          <w:sz w:val="22"/>
          <w:szCs w:val="22"/>
        </w:rPr>
      </w:pPr>
      <w:r w:rsidRPr="000277E5">
        <w:rPr>
          <w:rStyle w:val="pln"/>
          <w:rFonts w:ascii="Bookman Old Style" w:hAnsi="Bookman Old Style" w:cs="Times New Roman"/>
          <w:sz w:val="22"/>
          <w:szCs w:val="22"/>
        </w:rPr>
        <w:tab/>
        <w:t xml:space="preserve">     scanf</w:t>
      </w:r>
      <w:r w:rsidRPr="000277E5">
        <w:rPr>
          <w:rStyle w:val="pun"/>
          <w:rFonts w:ascii="Bookman Old Style" w:eastAsiaTheme="majorEastAsia" w:hAnsi="Bookman Old Style" w:cs="Times New Roman"/>
          <w:sz w:val="22"/>
          <w:szCs w:val="22"/>
        </w:rPr>
        <w:t>(</w:t>
      </w:r>
      <w:r w:rsidRPr="000277E5">
        <w:rPr>
          <w:rStyle w:val="str"/>
          <w:rFonts w:ascii="Bookman Old Style" w:hAnsi="Bookman Old Style" w:cs="Times New Roman"/>
          <w:sz w:val="22"/>
          <w:szCs w:val="22"/>
        </w:rPr>
        <w:t>"%d"</w:t>
      </w:r>
      <w:r w:rsidRPr="000277E5">
        <w:rPr>
          <w:rStyle w:val="pun"/>
          <w:rFonts w:ascii="Bookman Old Style" w:eastAsiaTheme="majorEastAsia" w:hAnsi="Bookman Old Style" w:cs="Times New Roman"/>
          <w:sz w:val="22"/>
          <w:szCs w:val="22"/>
        </w:rPr>
        <w:t>,&amp;</w:t>
      </w:r>
      <w:r w:rsidRPr="000277E5">
        <w:rPr>
          <w:rStyle w:val="pln"/>
          <w:rFonts w:ascii="Bookman Old Style" w:hAnsi="Bookman Old Style" w:cs="Times New Roman"/>
          <w:sz w:val="22"/>
          <w:szCs w:val="22"/>
        </w:rPr>
        <w:t>num</w:t>
      </w:r>
      <w:r w:rsidRPr="000277E5">
        <w:rPr>
          <w:rStyle w:val="pun"/>
          <w:rFonts w:ascii="Bookman Old Style" w:eastAsiaTheme="majorEastAsia" w:hAnsi="Bookman Old Style" w:cs="Times New Roman"/>
          <w:sz w:val="22"/>
          <w:szCs w:val="22"/>
        </w:rPr>
        <w:t>);</w:t>
      </w:r>
    </w:p>
    <w:p w:rsidR="008C154B" w:rsidRPr="000277E5" w:rsidRDefault="008C154B" w:rsidP="008C154B">
      <w:pPr>
        <w:pStyle w:val="HTMLPreformatted"/>
        <w:rPr>
          <w:rStyle w:val="pln"/>
          <w:rFonts w:ascii="Bookman Old Style" w:hAnsi="Bookman Old Style" w:cs="Times New Roman"/>
          <w:sz w:val="22"/>
          <w:szCs w:val="22"/>
        </w:rPr>
      </w:pPr>
      <w:r w:rsidRPr="000277E5">
        <w:rPr>
          <w:rStyle w:val="pln"/>
          <w:rFonts w:ascii="Bookman Old Style" w:hAnsi="Bookman Old Style" w:cs="Times New Roman"/>
          <w:sz w:val="22"/>
          <w:szCs w:val="22"/>
        </w:rPr>
        <w:tab/>
      </w:r>
      <w:r w:rsidRPr="000277E5">
        <w:rPr>
          <w:rStyle w:val="kwd"/>
          <w:rFonts w:ascii="Bookman Old Style" w:hAnsi="Bookman Old Style" w:cs="Times New Roman"/>
          <w:sz w:val="22"/>
          <w:szCs w:val="22"/>
        </w:rPr>
        <w:t>if</w:t>
      </w:r>
      <w:r w:rsidRPr="000277E5">
        <w:rPr>
          <w:rStyle w:val="pun"/>
          <w:rFonts w:ascii="Bookman Old Style" w:eastAsiaTheme="majorEastAsia" w:hAnsi="Bookman Old Style" w:cs="Times New Roman"/>
          <w:sz w:val="22"/>
          <w:szCs w:val="22"/>
        </w:rPr>
        <w:t>(</w:t>
      </w:r>
      <w:r w:rsidRPr="000277E5">
        <w:rPr>
          <w:rStyle w:val="pln"/>
          <w:rFonts w:ascii="Bookman Old Style" w:hAnsi="Bookman Old Style" w:cs="Times New Roman"/>
          <w:sz w:val="22"/>
          <w:szCs w:val="22"/>
        </w:rPr>
        <w:t>num</w:t>
      </w:r>
      <w:r w:rsidRPr="000277E5">
        <w:rPr>
          <w:rStyle w:val="pun"/>
          <w:rFonts w:ascii="Bookman Old Style" w:eastAsiaTheme="majorEastAsia" w:hAnsi="Bookman Old Style" w:cs="Times New Roman"/>
          <w:sz w:val="22"/>
          <w:szCs w:val="22"/>
        </w:rPr>
        <w:t>==</w:t>
      </w:r>
      <w:r w:rsidRPr="000277E5">
        <w:rPr>
          <w:rStyle w:val="lit"/>
          <w:rFonts w:ascii="Bookman Old Style" w:hAnsi="Bookman Old Style" w:cs="Times New Roman"/>
          <w:sz w:val="22"/>
          <w:szCs w:val="22"/>
        </w:rPr>
        <w:t>0</w:t>
      </w:r>
      <w:r w:rsidRPr="000277E5">
        <w:rPr>
          <w:rStyle w:val="pun"/>
          <w:rFonts w:ascii="Bookman Old Style" w:eastAsiaTheme="majorEastAsia" w:hAnsi="Bookman Old Style" w:cs="Times New Roman"/>
          <w:sz w:val="22"/>
          <w:szCs w:val="22"/>
        </w:rPr>
        <w:t>)</w:t>
      </w:r>
    </w:p>
    <w:p w:rsidR="008C154B" w:rsidRPr="000277E5" w:rsidRDefault="008C154B" w:rsidP="008C154B">
      <w:pPr>
        <w:pStyle w:val="HTMLPreformatted"/>
        <w:ind w:left="916"/>
        <w:rPr>
          <w:rStyle w:val="pln"/>
          <w:rFonts w:ascii="Bookman Old Style" w:hAnsi="Bookman Old Style" w:cs="Times New Roman"/>
          <w:sz w:val="22"/>
          <w:szCs w:val="22"/>
        </w:rPr>
      </w:pPr>
      <w:r w:rsidRPr="000277E5">
        <w:rPr>
          <w:rStyle w:val="pln"/>
          <w:rFonts w:ascii="Bookman Old Style" w:hAnsi="Bookman Old Style" w:cs="Times New Roman"/>
          <w:sz w:val="22"/>
          <w:szCs w:val="22"/>
        </w:rPr>
        <w:tab/>
      </w:r>
      <w:r w:rsidRPr="000277E5">
        <w:rPr>
          <w:rStyle w:val="kwd"/>
          <w:rFonts w:ascii="Bookman Old Style" w:hAnsi="Bookman Old Style" w:cs="Times New Roman"/>
          <w:sz w:val="22"/>
          <w:szCs w:val="22"/>
        </w:rPr>
        <w:t>continue</w:t>
      </w:r>
      <w:r w:rsidRPr="000277E5">
        <w:rPr>
          <w:rStyle w:val="pun"/>
          <w:rFonts w:ascii="Bookman Old Style" w:eastAsiaTheme="majorEastAsia" w:hAnsi="Bookman Old Style" w:cs="Times New Roman"/>
          <w:sz w:val="22"/>
          <w:szCs w:val="22"/>
        </w:rPr>
        <w:t>;</w:t>
      </w:r>
    </w:p>
    <w:p w:rsidR="008C154B" w:rsidRPr="000277E5" w:rsidRDefault="008C154B" w:rsidP="008C154B">
      <w:pPr>
        <w:pStyle w:val="HTMLPreformatted"/>
        <w:rPr>
          <w:rStyle w:val="pln"/>
          <w:rFonts w:ascii="Bookman Old Style" w:hAnsi="Bookman Old Style" w:cs="Times New Roman"/>
          <w:sz w:val="22"/>
          <w:szCs w:val="22"/>
        </w:rPr>
      </w:pPr>
      <w:r w:rsidRPr="000277E5">
        <w:rPr>
          <w:rStyle w:val="pln"/>
          <w:rFonts w:ascii="Bookman Old Style" w:hAnsi="Bookman Old Style" w:cs="Times New Roman"/>
          <w:sz w:val="22"/>
          <w:szCs w:val="22"/>
        </w:rPr>
        <w:tab/>
      </w:r>
      <w:r w:rsidRPr="000277E5">
        <w:rPr>
          <w:rStyle w:val="pln"/>
          <w:rFonts w:ascii="Bookman Old Style" w:hAnsi="Bookman Old Style" w:cs="Times New Roman"/>
          <w:sz w:val="22"/>
          <w:szCs w:val="22"/>
        </w:rPr>
        <w:tab/>
        <w:t xml:space="preserve"> product</w:t>
      </w:r>
      <w:r w:rsidRPr="000277E5">
        <w:rPr>
          <w:rStyle w:val="pun"/>
          <w:rFonts w:ascii="Bookman Old Style" w:eastAsiaTheme="majorEastAsia" w:hAnsi="Bookman Old Style" w:cs="Times New Roman"/>
          <w:sz w:val="22"/>
          <w:szCs w:val="22"/>
        </w:rPr>
        <w:t>*=</w:t>
      </w:r>
      <w:r w:rsidRPr="000277E5">
        <w:rPr>
          <w:rStyle w:val="pln"/>
          <w:rFonts w:ascii="Bookman Old Style" w:hAnsi="Bookman Old Style" w:cs="Times New Roman"/>
          <w:sz w:val="22"/>
          <w:szCs w:val="22"/>
        </w:rPr>
        <w:t>num</w:t>
      </w:r>
      <w:r w:rsidRPr="000277E5">
        <w:rPr>
          <w:rStyle w:val="pun"/>
          <w:rFonts w:ascii="Bookman Old Style" w:eastAsiaTheme="majorEastAsia" w:hAnsi="Bookman Old Style" w:cs="Times New Roman"/>
          <w:sz w:val="22"/>
          <w:szCs w:val="22"/>
        </w:rPr>
        <w:t>;</w:t>
      </w:r>
    </w:p>
    <w:p w:rsidR="008C154B" w:rsidRPr="000277E5" w:rsidRDefault="008C154B" w:rsidP="008C154B">
      <w:pPr>
        <w:pStyle w:val="HTMLPreformatted"/>
        <w:rPr>
          <w:rStyle w:val="pln"/>
          <w:rFonts w:ascii="Bookman Old Style" w:hAnsi="Bookman Old Style" w:cs="Times New Roman"/>
          <w:sz w:val="22"/>
          <w:szCs w:val="22"/>
        </w:rPr>
      </w:pPr>
      <w:r w:rsidRPr="000277E5">
        <w:rPr>
          <w:rStyle w:val="pun"/>
          <w:rFonts w:ascii="Bookman Old Style" w:eastAsiaTheme="majorEastAsia" w:hAnsi="Bookman Old Style" w:cs="Times New Roman"/>
          <w:sz w:val="22"/>
          <w:szCs w:val="22"/>
        </w:rPr>
        <w:tab/>
        <w:t>}</w:t>
      </w:r>
    </w:p>
    <w:p w:rsidR="008C154B" w:rsidRPr="000277E5" w:rsidRDefault="008C154B" w:rsidP="008C154B">
      <w:pPr>
        <w:pStyle w:val="HTMLPreformatted"/>
        <w:rPr>
          <w:rStyle w:val="pln"/>
          <w:rFonts w:ascii="Bookman Old Style" w:hAnsi="Bookman Old Style" w:cs="Times New Roman"/>
          <w:sz w:val="22"/>
          <w:szCs w:val="22"/>
        </w:rPr>
      </w:pPr>
      <w:r w:rsidRPr="000277E5">
        <w:rPr>
          <w:rStyle w:val="pln"/>
          <w:rFonts w:ascii="Bookman Old Style" w:hAnsi="Bookman Old Style" w:cs="Times New Roman"/>
          <w:sz w:val="22"/>
          <w:szCs w:val="22"/>
        </w:rPr>
        <w:tab/>
        <w:t xml:space="preserve"> printf</w:t>
      </w:r>
      <w:r w:rsidRPr="000277E5">
        <w:rPr>
          <w:rStyle w:val="pun"/>
          <w:rFonts w:ascii="Bookman Old Style" w:eastAsiaTheme="majorEastAsia" w:hAnsi="Bookman Old Style" w:cs="Times New Roman"/>
          <w:sz w:val="22"/>
          <w:szCs w:val="22"/>
        </w:rPr>
        <w:t>(</w:t>
      </w:r>
      <w:r w:rsidRPr="000277E5">
        <w:rPr>
          <w:rStyle w:val="str"/>
          <w:rFonts w:ascii="Bookman Old Style" w:hAnsi="Bookman Old Style" w:cs="Times New Roman"/>
          <w:sz w:val="22"/>
          <w:szCs w:val="22"/>
        </w:rPr>
        <w:t>"product=%d"</w:t>
      </w:r>
      <w:r w:rsidRPr="000277E5">
        <w:rPr>
          <w:rStyle w:val="pun"/>
          <w:rFonts w:ascii="Bookman Old Style" w:eastAsiaTheme="majorEastAsia" w:hAnsi="Bookman Old Style" w:cs="Times New Roman"/>
          <w:sz w:val="22"/>
          <w:szCs w:val="22"/>
        </w:rPr>
        <w:t>,</w:t>
      </w:r>
      <w:r w:rsidRPr="000277E5">
        <w:rPr>
          <w:rStyle w:val="pln"/>
          <w:rFonts w:ascii="Bookman Old Style" w:hAnsi="Bookman Old Style" w:cs="Times New Roman"/>
          <w:sz w:val="22"/>
          <w:szCs w:val="22"/>
        </w:rPr>
        <w:t>product</w:t>
      </w:r>
      <w:r w:rsidRPr="000277E5">
        <w:rPr>
          <w:rStyle w:val="pun"/>
          <w:rFonts w:ascii="Bookman Old Style" w:eastAsiaTheme="majorEastAsia" w:hAnsi="Bookman Old Style" w:cs="Times New Roman"/>
          <w:sz w:val="22"/>
          <w:szCs w:val="22"/>
        </w:rPr>
        <w:t>);</w:t>
      </w:r>
    </w:p>
    <w:p w:rsidR="008C154B" w:rsidRPr="000277E5" w:rsidRDefault="008C154B" w:rsidP="008C154B">
      <w:pPr>
        <w:pStyle w:val="HTMLPreformatted"/>
        <w:rPr>
          <w:rStyle w:val="pln"/>
          <w:rFonts w:ascii="Bookman Old Style" w:hAnsi="Bookman Old Style" w:cs="Times New Roman"/>
          <w:sz w:val="22"/>
          <w:szCs w:val="22"/>
        </w:rPr>
      </w:pPr>
      <w:r w:rsidRPr="000277E5">
        <w:rPr>
          <w:rStyle w:val="kwd"/>
          <w:rFonts w:ascii="Bookman Old Style" w:hAnsi="Bookman Old Style" w:cs="Times New Roman"/>
          <w:sz w:val="22"/>
          <w:szCs w:val="22"/>
        </w:rPr>
        <w:tab/>
        <w:t>return</w:t>
      </w:r>
      <w:r w:rsidRPr="000277E5">
        <w:rPr>
          <w:rStyle w:val="lit"/>
          <w:rFonts w:ascii="Bookman Old Style" w:hAnsi="Bookman Old Style" w:cs="Times New Roman"/>
          <w:sz w:val="22"/>
          <w:szCs w:val="22"/>
        </w:rPr>
        <w:t>0</w:t>
      </w:r>
      <w:r w:rsidRPr="000277E5">
        <w:rPr>
          <w:rStyle w:val="pun"/>
          <w:rFonts w:ascii="Bookman Old Style" w:eastAsiaTheme="majorEastAsia" w:hAnsi="Bookman Old Style" w:cs="Times New Roman"/>
          <w:sz w:val="22"/>
          <w:szCs w:val="22"/>
        </w:rPr>
        <w:t>;</w:t>
      </w:r>
    </w:p>
    <w:p w:rsidR="008C154B" w:rsidRDefault="008C154B" w:rsidP="008C154B">
      <w:pPr>
        <w:pStyle w:val="HTMLPreformatted"/>
        <w:rPr>
          <w:rStyle w:val="pun"/>
          <w:rFonts w:ascii="Bookman Old Style" w:eastAsiaTheme="majorEastAsia" w:hAnsi="Bookman Old Style" w:cs="Times New Roman"/>
          <w:sz w:val="22"/>
          <w:szCs w:val="22"/>
        </w:rPr>
      </w:pPr>
      <w:r w:rsidRPr="000277E5">
        <w:rPr>
          <w:rStyle w:val="pun"/>
          <w:rFonts w:ascii="Bookman Old Style" w:eastAsiaTheme="majorEastAsia" w:hAnsi="Bookman Old Style" w:cs="Times New Roman"/>
          <w:sz w:val="22"/>
          <w:szCs w:val="22"/>
        </w:rPr>
        <w:t>}</w:t>
      </w:r>
    </w:p>
    <w:p w:rsidR="008C154B" w:rsidRDefault="008C154B" w:rsidP="008C154B">
      <w:pPr>
        <w:pStyle w:val="HTMLPreformatted"/>
        <w:rPr>
          <w:rStyle w:val="pun"/>
          <w:rFonts w:ascii="Bookman Old Style" w:eastAsiaTheme="majorEastAsia" w:hAnsi="Bookman Old Style" w:cs="Times New Roman"/>
          <w:sz w:val="22"/>
          <w:szCs w:val="22"/>
        </w:rPr>
      </w:pPr>
    </w:p>
    <w:p w:rsidR="008C154B" w:rsidRPr="003A19F6" w:rsidRDefault="008C154B" w:rsidP="008C154B">
      <w:pPr>
        <w:pStyle w:val="HTMLPreformatted"/>
        <w:rPr>
          <w:rStyle w:val="pln"/>
          <w:rFonts w:ascii="Bookman Old Style" w:eastAsiaTheme="majorEastAsia" w:hAnsi="Bookman Old Style" w:cs="Times New Roman"/>
          <w:sz w:val="22"/>
          <w:szCs w:val="22"/>
        </w:rPr>
      </w:pPr>
      <w:r w:rsidRPr="000277E5">
        <w:rPr>
          <w:rStyle w:val="str"/>
          <w:rFonts w:ascii="Bookman Old Style" w:hAnsi="Bookman Old Style" w:cs="Times New Roman"/>
          <w:sz w:val="22"/>
          <w:szCs w:val="22"/>
        </w:rPr>
        <w:t>/ *In this program, when num equals to zero, it skips the                                                    statement product*=num and continue the loop. */</w:t>
      </w:r>
    </w:p>
    <w:p w:rsidR="008C154B" w:rsidRPr="000277E5" w:rsidRDefault="008C154B" w:rsidP="008C154B">
      <w:pPr>
        <w:pStyle w:val="HTMLPreformatted"/>
        <w:rPr>
          <w:rStyle w:val="pln"/>
          <w:rFonts w:ascii="Bookman Old Style" w:hAnsi="Bookman Old Style" w:cs="Times New Roman"/>
          <w:sz w:val="22"/>
          <w:szCs w:val="22"/>
        </w:rPr>
      </w:pPr>
    </w:p>
    <w:p w:rsidR="008C154B" w:rsidRPr="000277E5" w:rsidRDefault="008C154B" w:rsidP="008C154B">
      <w:pPr>
        <w:pStyle w:val="NormalWeb"/>
        <w:spacing w:before="0" w:beforeAutospacing="0" w:after="0" w:afterAutospacing="0"/>
        <w:rPr>
          <w:rFonts w:ascii="Bookman Old Style" w:hAnsi="Bookman Old Style"/>
          <w:sz w:val="22"/>
          <w:szCs w:val="22"/>
        </w:rPr>
      </w:pPr>
      <w:r w:rsidRPr="000277E5">
        <w:rPr>
          <w:rStyle w:val="Strong"/>
          <w:rFonts w:ascii="Bookman Old Style" w:hAnsi="Bookman Old Style"/>
          <w:sz w:val="22"/>
          <w:szCs w:val="22"/>
        </w:rPr>
        <w:t>Output</w:t>
      </w:r>
    </w:p>
    <w:p w:rsidR="008C154B" w:rsidRPr="000277E5" w:rsidRDefault="008C154B" w:rsidP="008C154B">
      <w:pPr>
        <w:pStyle w:val="HTMLPreformatted"/>
        <w:rPr>
          <w:rStyle w:val="HTMLSample"/>
          <w:rFonts w:ascii="Bookman Old Style" w:hAnsi="Bookman Old Style" w:cs="Times New Roman"/>
          <w:sz w:val="22"/>
          <w:szCs w:val="22"/>
        </w:rPr>
      </w:pPr>
      <w:r w:rsidRPr="000277E5">
        <w:rPr>
          <w:rStyle w:val="HTMLSample"/>
          <w:rFonts w:ascii="Bookman Old Style" w:hAnsi="Bookman Old Style" w:cs="Times New Roman"/>
          <w:sz w:val="22"/>
          <w:szCs w:val="22"/>
        </w:rPr>
        <w:t>Enter num1:    3</w:t>
      </w:r>
    </w:p>
    <w:p w:rsidR="008C154B" w:rsidRPr="000277E5" w:rsidRDefault="008C154B" w:rsidP="008C154B">
      <w:pPr>
        <w:pStyle w:val="HTMLPreformatted"/>
        <w:rPr>
          <w:rStyle w:val="HTMLSample"/>
          <w:rFonts w:ascii="Bookman Old Style" w:hAnsi="Bookman Old Style" w:cs="Times New Roman"/>
          <w:sz w:val="22"/>
          <w:szCs w:val="22"/>
        </w:rPr>
      </w:pPr>
      <w:r w:rsidRPr="000277E5">
        <w:rPr>
          <w:rStyle w:val="HTMLSample"/>
          <w:rFonts w:ascii="Bookman Old Style" w:hAnsi="Bookman Old Style" w:cs="Times New Roman"/>
          <w:sz w:val="22"/>
          <w:szCs w:val="22"/>
        </w:rPr>
        <w:t>Enter num2:    0</w:t>
      </w:r>
    </w:p>
    <w:p w:rsidR="008C154B" w:rsidRPr="000277E5" w:rsidRDefault="008C154B" w:rsidP="008C154B">
      <w:pPr>
        <w:pStyle w:val="HTMLPreformatted"/>
        <w:rPr>
          <w:rStyle w:val="HTMLSample"/>
          <w:rFonts w:ascii="Bookman Old Style" w:hAnsi="Bookman Old Style" w:cs="Times New Roman"/>
          <w:sz w:val="22"/>
          <w:szCs w:val="22"/>
        </w:rPr>
      </w:pPr>
      <w:r w:rsidRPr="000277E5">
        <w:rPr>
          <w:rStyle w:val="HTMLSample"/>
          <w:rFonts w:ascii="Bookman Old Style" w:hAnsi="Bookman Old Style" w:cs="Times New Roman"/>
          <w:sz w:val="22"/>
          <w:szCs w:val="22"/>
        </w:rPr>
        <w:t>Enter num3:   -5</w:t>
      </w:r>
    </w:p>
    <w:p w:rsidR="008C154B" w:rsidRPr="000277E5" w:rsidRDefault="008C154B" w:rsidP="008C154B">
      <w:pPr>
        <w:pStyle w:val="HTMLPreformatted"/>
        <w:rPr>
          <w:rStyle w:val="HTMLSample"/>
          <w:rFonts w:ascii="Bookman Old Style" w:hAnsi="Bookman Old Style" w:cs="Times New Roman"/>
          <w:sz w:val="22"/>
          <w:szCs w:val="22"/>
        </w:rPr>
      </w:pPr>
      <w:r w:rsidRPr="000277E5">
        <w:rPr>
          <w:rStyle w:val="HTMLSample"/>
          <w:rFonts w:ascii="Bookman Old Style" w:hAnsi="Bookman Old Style" w:cs="Times New Roman"/>
          <w:sz w:val="22"/>
          <w:szCs w:val="22"/>
        </w:rPr>
        <w:t>Enter num4:    2</w:t>
      </w:r>
    </w:p>
    <w:p w:rsidR="008C154B" w:rsidRPr="000277E5" w:rsidRDefault="008C154B" w:rsidP="008C154B">
      <w:pPr>
        <w:pStyle w:val="HTMLPreformatted"/>
        <w:rPr>
          <w:rStyle w:val="HTMLSample"/>
          <w:rFonts w:ascii="Bookman Old Style" w:hAnsi="Bookman Old Style" w:cs="Times New Roman"/>
          <w:sz w:val="22"/>
          <w:szCs w:val="22"/>
        </w:rPr>
      </w:pPr>
      <w:r w:rsidRPr="000277E5">
        <w:rPr>
          <w:rStyle w:val="HTMLSample"/>
          <w:rFonts w:ascii="Bookman Old Style" w:hAnsi="Bookman Old Style" w:cs="Times New Roman"/>
          <w:sz w:val="22"/>
          <w:szCs w:val="22"/>
        </w:rPr>
        <w:t>product=       - 30</w:t>
      </w:r>
    </w:p>
    <w:p w:rsidR="008C154B" w:rsidRPr="000277E5" w:rsidRDefault="008C154B" w:rsidP="008C154B">
      <w:pPr>
        <w:pStyle w:val="HTMLPreformatted"/>
        <w:rPr>
          <w:rStyle w:val="HTMLSample"/>
          <w:rFonts w:ascii="Bookman Old Style" w:hAnsi="Bookman Old Style" w:cs="Times New Roman"/>
          <w:sz w:val="22"/>
          <w:szCs w:val="22"/>
        </w:rPr>
      </w:pPr>
    </w:p>
    <w:p w:rsidR="008C154B" w:rsidRDefault="008C154B" w:rsidP="008C154B">
      <w:pPr>
        <w:spacing w:after="0" w:line="240" w:lineRule="auto"/>
        <w:ind w:firstLine="720"/>
        <w:jc w:val="both"/>
        <w:rPr>
          <w:rFonts w:ascii="Bookman Old Style" w:hAnsi="Bookman Old Style"/>
        </w:rPr>
      </w:pPr>
      <w:r w:rsidRPr="000277E5">
        <w:rPr>
          <w:rFonts w:ascii="Bookman Old Style" w:hAnsi="Bookman Old Style"/>
        </w:rPr>
        <w:t>APPLICATIONS OF LOOPS:</w:t>
      </w:r>
    </w:p>
    <w:p w:rsidR="008C154B" w:rsidRDefault="008C154B" w:rsidP="008C154B">
      <w:pPr>
        <w:spacing w:after="0" w:line="240" w:lineRule="auto"/>
        <w:ind w:firstLine="720"/>
        <w:jc w:val="both"/>
        <w:rPr>
          <w:rFonts w:ascii="Bookman Old Style" w:hAnsi="Bookman Old Style"/>
        </w:rPr>
      </w:pPr>
    </w:p>
    <w:p w:rsidR="008C154B" w:rsidRPr="000277E5" w:rsidRDefault="008C154B" w:rsidP="00D077E8">
      <w:pPr>
        <w:pStyle w:val="NormalWeb"/>
        <w:numPr>
          <w:ilvl w:val="0"/>
          <w:numId w:val="27"/>
        </w:numPr>
        <w:spacing w:before="0" w:beforeAutospacing="0" w:after="0" w:afterAutospacing="0"/>
        <w:rPr>
          <w:rStyle w:val="Strong"/>
          <w:rFonts w:ascii="Bookman Old Style" w:hAnsi="Bookman Old Style"/>
          <w:b w:val="0"/>
          <w:sz w:val="22"/>
          <w:szCs w:val="22"/>
        </w:rPr>
      </w:pPr>
      <w:r w:rsidRPr="000277E5">
        <w:rPr>
          <w:rStyle w:val="Strong"/>
          <w:rFonts w:ascii="Bookman Old Style" w:hAnsi="Bookman Old Style"/>
          <w:sz w:val="22"/>
          <w:szCs w:val="22"/>
        </w:rPr>
        <w:t xml:space="preserve">/*Write a C program to </w:t>
      </w:r>
      <w:r>
        <w:rPr>
          <w:rStyle w:val="Strong"/>
          <w:rFonts w:ascii="Bookman Old Style" w:hAnsi="Bookman Old Style"/>
          <w:sz w:val="22"/>
          <w:szCs w:val="22"/>
        </w:rPr>
        <w:t>print t</w:t>
      </w:r>
      <w:r w:rsidRPr="000277E5">
        <w:rPr>
          <w:rStyle w:val="Strong"/>
          <w:rFonts w:ascii="Bookman Old Style" w:hAnsi="Bookman Old Style"/>
          <w:sz w:val="22"/>
          <w:szCs w:val="22"/>
        </w:rPr>
        <w:t xml:space="preserve">he </w:t>
      </w:r>
      <w:r>
        <w:rPr>
          <w:rStyle w:val="Strong"/>
          <w:rFonts w:ascii="Bookman Old Style" w:hAnsi="Bookman Old Style"/>
          <w:sz w:val="22"/>
          <w:szCs w:val="22"/>
        </w:rPr>
        <w:t>Fibonacci series up to n terms*/</w:t>
      </w:r>
    </w:p>
    <w:p w:rsidR="008C154B" w:rsidRPr="000277E5" w:rsidRDefault="008C154B" w:rsidP="008C154B">
      <w:pPr>
        <w:spacing w:after="0" w:line="240" w:lineRule="auto"/>
        <w:ind w:firstLine="720"/>
        <w:jc w:val="both"/>
        <w:rPr>
          <w:rFonts w:ascii="Bookman Old Style" w:hAnsi="Bookman Old Style"/>
        </w:rPr>
      </w:pP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#include&lt;stdio.h&gt;</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#include&lt;conio.h&gt;</w:t>
      </w:r>
    </w:p>
    <w:p w:rsidR="008C154B" w:rsidRPr="000277E5" w:rsidRDefault="008C154B" w:rsidP="008C154B">
      <w:pPr>
        <w:spacing w:after="0" w:line="240" w:lineRule="auto"/>
        <w:ind w:firstLine="720"/>
        <w:jc w:val="both"/>
        <w:rPr>
          <w:rFonts w:ascii="Bookman Old Style" w:hAnsi="Bookman Old Style"/>
        </w:rPr>
      </w:pPr>
      <w:r>
        <w:rPr>
          <w:rFonts w:ascii="Bookman Old Style" w:hAnsi="Bookman Old Style"/>
        </w:rPr>
        <w:t>v</w:t>
      </w:r>
      <w:r w:rsidRPr="000277E5">
        <w:rPr>
          <w:rFonts w:ascii="Bookman Old Style" w:hAnsi="Bookman Old Style"/>
        </w:rPr>
        <w:t>oid main()</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sidRPr="00952BD6">
        <w:rPr>
          <w:rFonts w:ascii="Bookman Old Style" w:hAnsi="Bookman Old Style"/>
          <w:i/>
        </w:rPr>
        <w:t>i</w:t>
      </w:r>
      <w:r w:rsidRPr="000277E5">
        <w:rPr>
          <w:rFonts w:ascii="Bookman Old Style" w:hAnsi="Bookman Old Style"/>
        </w:rPr>
        <w:t xml:space="preserve">nt </w:t>
      </w:r>
      <w:r>
        <w:rPr>
          <w:rFonts w:ascii="Bookman Old Style" w:hAnsi="Bookman Old Style"/>
        </w:rPr>
        <w:t>f0,f1,f2,i,n</w:t>
      </w: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p</w:t>
      </w:r>
      <w:r w:rsidRPr="000277E5">
        <w:rPr>
          <w:rFonts w:ascii="Bookman Old Style" w:hAnsi="Bookman Old Style"/>
        </w:rPr>
        <w:t>rintf(“</w:t>
      </w:r>
      <w:r>
        <w:rPr>
          <w:rFonts w:ascii="Bookman Old Style" w:hAnsi="Bookman Old Style"/>
        </w:rPr>
        <w:t>E</w:t>
      </w:r>
      <w:r w:rsidRPr="000277E5">
        <w:rPr>
          <w:rFonts w:ascii="Bookman Old Style" w:hAnsi="Bookman Old Style"/>
        </w:rPr>
        <w:t xml:space="preserve">nter the </w:t>
      </w:r>
      <w:r>
        <w:rPr>
          <w:rFonts w:ascii="Bookman Old Style" w:hAnsi="Bookman Old Style"/>
        </w:rPr>
        <w:t>required no. of terms in the Fibonacci series</w:t>
      </w: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s</w:t>
      </w:r>
      <w:r w:rsidRPr="000277E5">
        <w:rPr>
          <w:rFonts w:ascii="Bookman Old Style" w:hAnsi="Bookman Old Style"/>
        </w:rPr>
        <w:t>canf(“%d”,&amp;n);</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f0=0;</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f1=1;</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printf(“\n The Fibonacci series up to %d terms is…\n”,n);</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printf(“%d\t%d”,f0,f1);</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i=2;</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while</w:t>
      </w:r>
      <w:r w:rsidRPr="000277E5">
        <w:rPr>
          <w:rFonts w:ascii="Bookman Old Style" w:hAnsi="Bookman Old Style"/>
        </w:rPr>
        <w:t>(</w:t>
      </w:r>
      <w:r>
        <w:rPr>
          <w:rFonts w:ascii="Bookman Old Style" w:hAnsi="Bookman Old Style"/>
        </w:rPr>
        <w:t>i&lt;=n</w:t>
      </w: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tab/>
      </w:r>
      <w:r>
        <w:rPr>
          <w:rFonts w:ascii="Bookman Old Style" w:hAnsi="Bookman Old Style"/>
        </w:rPr>
        <w:t>f2=f0+f1;</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ab/>
        <w:t>printf(“%d\t”,f2);</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ab/>
        <w:t>f0=f1;</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ab/>
        <w:t>f1=f2;</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ab/>
        <w:t>i++;</w:t>
      </w:r>
    </w:p>
    <w:p w:rsidR="008C154B" w:rsidRPr="000277E5"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g</w:t>
      </w:r>
      <w:r w:rsidRPr="000277E5">
        <w:rPr>
          <w:rFonts w:ascii="Bookman Old Style" w:hAnsi="Bookman Old Style"/>
        </w:rPr>
        <w:t>etch();</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w:t>
      </w:r>
    </w:p>
    <w:p w:rsidR="008C154B" w:rsidRPr="000277E5" w:rsidRDefault="008C154B" w:rsidP="008C154B">
      <w:pPr>
        <w:spacing w:after="0" w:line="240" w:lineRule="auto"/>
        <w:ind w:firstLine="720"/>
        <w:jc w:val="both"/>
        <w:rPr>
          <w:rFonts w:ascii="Bookman Old Style" w:hAnsi="Bookman Old Style"/>
          <w:b/>
        </w:rPr>
      </w:pPr>
      <w:r w:rsidRPr="000277E5">
        <w:rPr>
          <w:rFonts w:ascii="Bookman Old Style" w:hAnsi="Bookman Old Style"/>
          <w:b/>
        </w:rPr>
        <w:t>OUTPUT</w:t>
      </w:r>
    </w:p>
    <w:p w:rsidR="008C154B" w:rsidRPr="000277E5" w:rsidRDefault="008C154B" w:rsidP="008C154B">
      <w:pPr>
        <w:spacing w:after="0" w:line="240" w:lineRule="auto"/>
        <w:ind w:firstLine="720"/>
        <w:jc w:val="both"/>
        <w:rPr>
          <w:rFonts w:ascii="Bookman Old Style" w:hAnsi="Bookman Old Style"/>
        </w:rPr>
      </w:pPr>
      <w:r>
        <w:rPr>
          <w:rFonts w:ascii="Bookman Old Style" w:hAnsi="Bookman Old Style"/>
        </w:rPr>
        <w:t>E</w:t>
      </w:r>
      <w:r w:rsidRPr="000277E5">
        <w:rPr>
          <w:rFonts w:ascii="Bookman Old Style" w:hAnsi="Bookman Old Style"/>
        </w:rPr>
        <w:t xml:space="preserve">nter the </w:t>
      </w:r>
      <w:r>
        <w:rPr>
          <w:rFonts w:ascii="Bookman Old Style" w:hAnsi="Bookman Old Style"/>
        </w:rPr>
        <w:t>required no. of terms in the Fibonacci series8</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The Fibonacci series up to 8 terms is…</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0</w:t>
      </w:r>
      <w:r>
        <w:rPr>
          <w:rFonts w:ascii="Bookman Old Style" w:hAnsi="Bookman Old Style"/>
        </w:rPr>
        <w:tab/>
        <w:t>1</w:t>
      </w:r>
      <w:r>
        <w:rPr>
          <w:rFonts w:ascii="Bookman Old Style" w:hAnsi="Bookman Old Style"/>
        </w:rPr>
        <w:tab/>
        <w:t>1</w:t>
      </w:r>
      <w:r>
        <w:rPr>
          <w:rFonts w:ascii="Bookman Old Style" w:hAnsi="Bookman Old Style"/>
        </w:rPr>
        <w:tab/>
        <w:t>2</w:t>
      </w:r>
      <w:r>
        <w:rPr>
          <w:rFonts w:ascii="Bookman Old Style" w:hAnsi="Bookman Old Style"/>
        </w:rPr>
        <w:tab/>
        <w:t>3</w:t>
      </w:r>
      <w:r>
        <w:rPr>
          <w:rFonts w:ascii="Bookman Old Style" w:hAnsi="Bookman Old Style"/>
        </w:rPr>
        <w:tab/>
        <w:t>5</w:t>
      </w:r>
      <w:r>
        <w:rPr>
          <w:rFonts w:ascii="Bookman Old Style" w:hAnsi="Bookman Old Style"/>
        </w:rPr>
        <w:tab/>
        <w:t>8</w:t>
      </w:r>
      <w:r>
        <w:rPr>
          <w:rFonts w:ascii="Bookman Old Style" w:hAnsi="Bookman Old Style"/>
        </w:rPr>
        <w:tab/>
        <w:t>13</w:t>
      </w:r>
    </w:p>
    <w:p w:rsidR="008C154B" w:rsidRDefault="008C154B" w:rsidP="008C154B">
      <w:pPr>
        <w:spacing w:after="0" w:line="240" w:lineRule="auto"/>
        <w:ind w:firstLine="720"/>
        <w:jc w:val="both"/>
        <w:rPr>
          <w:rFonts w:ascii="Bookman Old Style" w:hAnsi="Bookman Old Style"/>
          <w:b/>
        </w:rPr>
      </w:pPr>
    </w:p>
    <w:p w:rsidR="008C154B" w:rsidRDefault="008C154B" w:rsidP="008C154B">
      <w:pPr>
        <w:spacing w:after="0" w:line="240" w:lineRule="auto"/>
        <w:ind w:firstLine="720"/>
        <w:jc w:val="both"/>
        <w:rPr>
          <w:rFonts w:ascii="Bookman Old Style" w:hAnsi="Bookman Old Style"/>
          <w:b/>
        </w:rPr>
      </w:pPr>
    </w:p>
    <w:p w:rsidR="008C154B" w:rsidRPr="000277E5" w:rsidRDefault="008C154B" w:rsidP="00D077E8">
      <w:pPr>
        <w:pStyle w:val="NormalWeb"/>
        <w:numPr>
          <w:ilvl w:val="0"/>
          <w:numId w:val="27"/>
        </w:numPr>
        <w:spacing w:before="0" w:beforeAutospacing="0" w:after="0" w:afterAutospacing="0"/>
        <w:rPr>
          <w:rStyle w:val="Strong"/>
          <w:rFonts w:ascii="Bookman Old Style" w:hAnsi="Bookman Old Style"/>
          <w:b w:val="0"/>
          <w:sz w:val="22"/>
          <w:szCs w:val="22"/>
        </w:rPr>
      </w:pPr>
      <w:r w:rsidRPr="000277E5">
        <w:rPr>
          <w:rStyle w:val="Strong"/>
          <w:rFonts w:ascii="Bookman Old Style" w:hAnsi="Bookman Old Style"/>
          <w:sz w:val="22"/>
          <w:szCs w:val="22"/>
        </w:rPr>
        <w:t xml:space="preserve">/*Write a C program to </w:t>
      </w:r>
      <w:r>
        <w:rPr>
          <w:rStyle w:val="Strong"/>
          <w:rFonts w:ascii="Bookman Old Style" w:hAnsi="Bookman Old Style"/>
          <w:sz w:val="22"/>
          <w:szCs w:val="22"/>
        </w:rPr>
        <w:t>print sum of individual digits of a number, reverse of the number and check if the given number is palindrome or not*/</w:t>
      </w:r>
    </w:p>
    <w:p w:rsidR="008C154B" w:rsidRPr="000277E5" w:rsidRDefault="008C154B" w:rsidP="008C154B">
      <w:pPr>
        <w:spacing w:after="0" w:line="240" w:lineRule="auto"/>
        <w:ind w:firstLine="720"/>
        <w:jc w:val="both"/>
        <w:rPr>
          <w:rFonts w:ascii="Bookman Old Style" w:hAnsi="Bookman Old Style"/>
        </w:rPr>
      </w:pP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#include&lt;stdio.h&gt;</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#include&lt;conio.h&gt;</w:t>
      </w:r>
    </w:p>
    <w:p w:rsidR="008C154B" w:rsidRPr="000277E5" w:rsidRDefault="008C154B" w:rsidP="008C154B">
      <w:pPr>
        <w:spacing w:after="0" w:line="240" w:lineRule="auto"/>
        <w:ind w:firstLine="720"/>
        <w:jc w:val="both"/>
        <w:rPr>
          <w:rFonts w:ascii="Bookman Old Style" w:hAnsi="Bookman Old Style"/>
        </w:rPr>
      </w:pPr>
      <w:r>
        <w:rPr>
          <w:rFonts w:ascii="Bookman Old Style" w:hAnsi="Bookman Old Style"/>
        </w:rPr>
        <w:t>v</w:t>
      </w:r>
      <w:r w:rsidRPr="000277E5">
        <w:rPr>
          <w:rFonts w:ascii="Bookman Old Style" w:hAnsi="Bookman Old Style"/>
        </w:rPr>
        <w:t>oid main()</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i/>
        </w:rPr>
      </w:pPr>
    </w:p>
    <w:p w:rsidR="008C154B" w:rsidRPr="000277E5" w:rsidRDefault="008C154B" w:rsidP="008C154B">
      <w:pPr>
        <w:spacing w:after="0" w:line="240" w:lineRule="auto"/>
        <w:ind w:left="720" w:firstLine="720"/>
        <w:jc w:val="both"/>
        <w:rPr>
          <w:rFonts w:ascii="Bookman Old Style" w:hAnsi="Bookman Old Style"/>
        </w:rPr>
      </w:pPr>
      <w:r w:rsidRPr="00952BD6">
        <w:rPr>
          <w:rFonts w:ascii="Bookman Old Style" w:hAnsi="Bookman Old Style"/>
          <w:i/>
        </w:rPr>
        <w:t>i</w:t>
      </w:r>
      <w:r w:rsidRPr="000277E5">
        <w:rPr>
          <w:rFonts w:ascii="Bookman Old Style" w:hAnsi="Bookman Old Style"/>
        </w:rPr>
        <w:t xml:space="preserve">nt </w:t>
      </w:r>
      <w:r>
        <w:rPr>
          <w:rFonts w:ascii="Bookman Old Style" w:hAnsi="Bookman Old Style"/>
        </w:rPr>
        <w:t>n,k,rev=0,sum=0</w:t>
      </w: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p</w:t>
      </w:r>
      <w:r w:rsidRPr="000277E5">
        <w:rPr>
          <w:rFonts w:ascii="Bookman Old Style" w:hAnsi="Bookman Old Style"/>
        </w:rPr>
        <w:t>rintf(“</w:t>
      </w:r>
      <w:r>
        <w:rPr>
          <w:rFonts w:ascii="Bookman Old Style" w:hAnsi="Bookman Old Style"/>
        </w:rPr>
        <w:t>Enter a number</w:t>
      </w: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s</w:t>
      </w:r>
      <w:r w:rsidRPr="000277E5">
        <w:rPr>
          <w:rFonts w:ascii="Bookman Old Style" w:hAnsi="Bookman Old Style"/>
        </w:rPr>
        <w:t>canf(“%d”,&amp;n);</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lastRenderedPageBreak/>
        <w:t>k=n;</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while</w:t>
      </w:r>
      <w:r w:rsidRPr="000277E5">
        <w:rPr>
          <w:rFonts w:ascii="Bookman Old Style" w:hAnsi="Bookman Old Style"/>
        </w:rPr>
        <w:t>(</w:t>
      </w:r>
      <w:r>
        <w:rPr>
          <w:rFonts w:ascii="Bookman Old Style" w:hAnsi="Bookman Old Style"/>
        </w:rPr>
        <w:t>n&gt;0</w:t>
      </w: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tab/>
      </w:r>
      <w:r>
        <w:rPr>
          <w:rFonts w:ascii="Bookman Old Style" w:hAnsi="Bookman Old Style"/>
        </w:rPr>
        <w:t>rev=rev*10+n%10;</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ab/>
        <w:t>sum=sum+n%10;</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ab/>
        <w:t>n=n/10;</w:t>
      </w:r>
    </w:p>
    <w:p w:rsidR="008C154B"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printf(“\nThe Sum of individual digits of the given number is %d”, sum);</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printf(“\nThe reverse of the given number is %d”, rev);</w:t>
      </w:r>
    </w:p>
    <w:p w:rsidR="008C154B" w:rsidRDefault="008C154B" w:rsidP="008C154B">
      <w:pPr>
        <w:spacing w:after="0" w:line="240" w:lineRule="auto"/>
        <w:ind w:left="720" w:firstLine="720"/>
        <w:jc w:val="both"/>
        <w:rPr>
          <w:rFonts w:ascii="Bookman Old Style" w:hAnsi="Bookman Old Style"/>
        </w:rPr>
      </w:pP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if(k==</w:t>
      </w:r>
      <w:r w:rsidR="005D2CFC">
        <w:rPr>
          <w:rFonts w:ascii="Bookman Old Style" w:hAnsi="Bookman Old Style"/>
        </w:rPr>
        <w:t>rev</w:t>
      </w:r>
      <w:r>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ab/>
        <w:t>printf(“\n The given number %d is Palindrome”, k);</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else</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ab/>
        <w:t>printf(“\n The given number %d is not Palindrome”, k);</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g</w:t>
      </w:r>
      <w:r w:rsidRPr="000277E5">
        <w:rPr>
          <w:rFonts w:ascii="Bookman Old Style" w:hAnsi="Bookman Old Style"/>
        </w:rPr>
        <w:t>etch();</w:t>
      </w:r>
    </w:p>
    <w:p w:rsidR="008C154B" w:rsidRDefault="008C154B" w:rsidP="008C154B">
      <w:pPr>
        <w:spacing w:after="0" w:line="240" w:lineRule="auto"/>
        <w:ind w:firstLine="720"/>
        <w:jc w:val="both"/>
        <w:rPr>
          <w:rFonts w:ascii="Bookman Old Style" w:hAnsi="Bookman Old Style"/>
        </w:rPr>
      </w:pPr>
      <w:r w:rsidRPr="000277E5">
        <w:rPr>
          <w:rFonts w:ascii="Bookman Old Style" w:hAnsi="Bookman Old Style"/>
        </w:rPr>
        <w:t>}</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Output:</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Enter a number</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7892</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The Sum of individual digits of the given number is 26</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The reverse of the given number is 2987</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The given number 7892 is not Palindrome</w:t>
      </w:r>
    </w:p>
    <w:p w:rsidR="008C154B" w:rsidRPr="000277E5" w:rsidRDefault="008C154B" w:rsidP="008C154B">
      <w:pPr>
        <w:spacing w:after="0" w:line="240" w:lineRule="auto"/>
        <w:ind w:firstLine="720"/>
        <w:jc w:val="both"/>
        <w:rPr>
          <w:rFonts w:ascii="Bookman Old Style" w:hAnsi="Bookman Old Style"/>
        </w:rPr>
      </w:pPr>
    </w:p>
    <w:p w:rsidR="008C154B" w:rsidRDefault="008C154B" w:rsidP="008C154B">
      <w:pPr>
        <w:spacing w:after="0" w:line="240" w:lineRule="auto"/>
        <w:ind w:firstLine="720"/>
        <w:jc w:val="both"/>
        <w:rPr>
          <w:rFonts w:ascii="Bookman Old Style" w:hAnsi="Bookman Old Style"/>
        </w:rPr>
      </w:pPr>
      <w:r>
        <w:rPr>
          <w:rFonts w:ascii="Bookman Old Style" w:hAnsi="Bookman Old Style"/>
        </w:rPr>
        <w:t>Enter a number</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4994</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The Sum of individual digits of the given number is 26</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The reverse of the given number is 4994</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The given number 4994 is not Palindrome</w:t>
      </w:r>
    </w:p>
    <w:p w:rsidR="008C154B" w:rsidRDefault="008C154B" w:rsidP="008C154B">
      <w:pPr>
        <w:spacing w:after="0" w:line="240" w:lineRule="auto"/>
        <w:ind w:firstLine="720"/>
        <w:jc w:val="both"/>
        <w:rPr>
          <w:rFonts w:ascii="Bookman Old Style" w:hAnsi="Bookman Old Style"/>
          <w:b/>
        </w:rPr>
      </w:pPr>
    </w:p>
    <w:p w:rsidR="008C154B" w:rsidRPr="000277E5" w:rsidRDefault="008C154B" w:rsidP="00D077E8">
      <w:pPr>
        <w:pStyle w:val="NormalWeb"/>
        <w:numPr>
          <w:ilvl w:val="0"/>
          <w:numId w:val="27"/>
        </w:numPr>
        <w:spacing w:before="0" w:beforeAutospacing="0" w:after="0" w:afterAutospacing="0"/>
        <w:rPr>
          <w:rStyle w:val="Strong"/>
          <w:rFonts w:ascii="Bookman Old Style" w:hAnsi="Bookman Old Style"/>
          <w:b w:val="0"/>
          <w:sz w:val="22"/>
          <w:szCs w:val="22"/>
        </w:rPr>
      </w:pPr>
      <w:r w:rsidRPr="000277E5">
        <w:rPr>
          <w:rStyle w:val="Strong"/>
          <w:rFonts w:ascii="Bookman Old Style" w:hAnsi="Bookman Old Style"/>
          <w:sz w:val="22"/>
          <w:szCs w:val="22"/>
        </w:rPr>
        <w:t xml:space="preserve">/*Write a C program to </w:t>
      </w:r>
      <w:r>
        <w:rPr>
          <w:rStyle w:val="Strong"/>
          <w:rFonts w:ascii="Bookman Old Style" w:hAnsi="Bookman Old Style"/>
          <w:sz w:val="22"/>
          <w:szCs w:val="22"/>
        </w:rPr>
        <w:t>check if the given number is amstrong or not*/</w:t>
      </w:r>
    </w:p>
    <w:p w:rsidR="008C154B" w:rsidRPr="000277E5" w:rsidRDefault="008C154B" w:rsidP="008C154B">
      <w:pPr>
        <w:spacing w:after="0" w:line="240" w:lineRule="auto"/>
        <w:ind w:firstLine="720"/>
        <w:jc w:val="both"/>
        <w:rPr>
          <w:rFonts w:ascii="Bookman Old Style" w:hAnsi="Bookman Old Style"/>
        </w:rPr>
      </w:pP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#include&lt;stdio.h&gt;</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#include&lt;conio.h&gt;</w:t>
      </w:r>
    </w:p>
    <w:p w:rsidR="008C154B" w:rsidRPr="000277E5" w:rsidRDefault="008C154B" w:rsidP="008C154B">
      <w:pPr>
        <w:spacing w:after="0" w:line="240" w:lineRule="auto"/>
        <w:ind w:firstLine="720"/>
        <w:jc w:val="both"/>
        <w:rPr>
          <w:rFonts w:ascii="Bookman Old Style" w:hAnsi="Bookman Old Style"/>
        </w:rPr>
      </w:pPr>
      <w:r>
        <w:rPr>
          <w:rFonts w:ascii="Bookman Old Style" w:hAnsi="Bookman Old Style"/>
        </w:rPr>
        <w:t>v</w:t>
      </w:r>
      <w:r w:rsidRPr="000277E5">
        <w:rPr>
          <w:rFonts w:ascii="Bookman Old Style" w:hAnsi="Bookman Old Style"/>
        </w:rPr>
        <w:t>oid main()</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i/>
        </w:rPr>
      </w:pPr>
    </w:p>
    <w:p w:rsidR="008C154B" w:rsidRPr="000277E5" w:rsidRDefault="008C154B" w:rsidP="008C154B">
      <w:pPr>
        <w:spacing w:after="0" w:line="240" w:lineRule="auto"/>
        <w:ind w:left="720" w:firstLine="720"/>
        <w:jc w:val="both"/>
        <w:rPr>
          <w:rFonts w:ascii="Bookman Old Style" w:hAnsi="Bookman Old Style"/>
        </w:rPr>
      </w:pPr>
      <w:r w:rsidRPr="00952BD6">
        <w:rPr>
          <w:rFonts w:ascii="Bookman Old Style" w:hAnsi="Bookman Old Style"/>
          <w:i/>
        </w:rPr>
        <w:t>i</w:t>
      </w:r>
      <w:r w:rsidRPr="000277E5">
        <w:rPr>
          <w:rFonts w:ascii="Bookman Old Style" w:hAnsi="Bookman Old Style"/>
        </w:rPr>
        <w:t xml:space="preserve">nt </w:t>
      </w:r>
      <w:r>
        <w:rPr>
          <w:rFonts w:ascii="Bookman Old Style" w:hAnsi="Bookman Old Style"/>
        </w:rPr>
        <w:t>n,</w:t>
      </w:r>
      <w:r w:rsidR="000F7781">
        <w:rPr>
          <w:rFonts w:ascii="Bookman Old Style" w:hAnsi="Bookman Old Style"/>
        </w:rPr>
        <w:t>num</w:t>
      </w:r>
      <w:r>
        <w:rPr>
          <w:rFonts w:ascii="Bookman Old Style" w:hAnsi="Bookman Old Style"/>
        </w:rPr>
        <w:t>,r,sum=0</w:t>
      </w: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p</w:t>
      </w:r>
      <w:r w:rsidRPr="000277E5">
        <w:rPr>
          <w:rFonts w:ascii="Bookman Old Style" w:hAnsi="Bookman Old Style"/>
        </w:rPr>
        <w:t>rintf(“</w:t>
      </w:r>
      <w:r>
        <w:rPr>
          <w:rFonts w:ascii="Bookman Old Style" w:hAnsi="Bookman Old Style"/>
        </w:rPr>
        <w:t>Enter a number</w:t>
      </w: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s</w:t>
      </w:r>
      <w:r w:rsidRPr="000277E5">
        <w:rPr>
          <w:rFonts w:ascii="Bookman Old Style" w:hAnsi="Bookman Old Style"/>
        </w:rPr>
        <w:t>canf(“%d”,&amp;n</w:t>
      </w:r>
      <w:r w:rsidR="000F7781">
        <w:rPr>
          <w:rFonts w:ascii="Bookman Old Style" w:hAnsi="Bookman Old Style"/>
        </w:rPr>
        <w:t>um</w:t>
      </w:r>
      <w:r w:rsidRPr="000277E5">
        <w:rPr>
          <w:rFonts w:ascii="Bookman Old Style" w:hAnsi="Bookman Old Style"/>
        </w:rPr>
        <w:t>);</w:t>
      </w:r>
    </w:p>
    <w:p w:rsidR="000F7781" w:rsidRDefault="000F7781" w:rsidP="008C154B">
      <w:pPr>
        <w:spacing w:after="0" w:line="240" w:lineRule="auto"/>
        <w:ind w:left="720" w:firstLine="720"/>
        <w:jc w:val="both"/>
        <w:rPr>
          <w:rFonts w:ascii="Bookman Old Style" w:hAnsi="Bookman Old Style"/>
        </w:rPr>
      </w:pPr>
      <w:r>
        <w:rPr>
          <w:rFonts w:ascii="Bookman Old Style" w:hAnsi="Bookman Old Style"/>
        </w:rPr>
        <w:t>n=num;</w:t>
      </w:r>
    </w:p>
    <w:p w:rsidR="000F7781" w:rsidRDefault="000F7781" w:rsidP="008C154B">
      <w:pPr>
        <w:spacing w:after="0" w:line="240" w:lineRule="auto"/>
        <w:ind w:left="720" w:firstLine="720"/>
        <w:jc w:val="both"/>
        <w:rPr>
          <w:rFonts w:ascii="Bookman Old Style" w:hAnsi="Bookman Old Style"/>
        </w:rPr>
      </w:pPr>
      <w:r>
        <w:rPr>
          <w:rFonts w:ascii="Bookman Old Style" w:hAnsi="Bookman Old Style"/>
        </w:rPr>
        <w:t>nd=0;</w:t>
      </w:r>
    </w:p>
    <w:p w:rsidR="000F7781" w:rsidRDefault="000F7781" w:rsidP="008C154B">
      <w:pPr>
        <w:spacing w:after="0" w:line="240" w:lineRule="auto"/>
        <w:ind w:left="720" w:firstLine="720"/>
        <w:jc w:val="both"/>
        <w:rPr>
          <w:rFonts w:ascii="Bookman Old Style" w:hAnsi="Bookman Old Style"/>
        </w:rPr>
      </w:pPr>
      <w:r>
        <w:rPr>
          <w:rFonts w:ascii="Bookman Old Style" w:hAnsi="Bookman Old Style"/>
        </w:rPr>
        <w:t>while(num!=0)</w:t>
      </w:r>
    </w:p>
    <w:p w:rsidR="000F7781" w:rsidRDefault="000F7781" w:rsidP="008C154B">
      <w:pPr>
        <w:spacing w:after="0" w:line="240" w:lineRule="auto"/>
        <w:ind w:left="720" w:firstLine="720"/>
        <w:jc w:val="both"/>
        <w:rPr>
          <w:rFonts w:ascii="Bookman Old Style" w:hAnsi="Bookman Old Style"/>
        </w:rPr>
      </w:pPr>
      <w:r>
        <w:rPr>
          <w:rFonts w:ascii="Bookman Old Style" w:hAnsi="Bookman Old Style"/>
        </w:rPr>
        <w:t>{</w:t>
      </w:r>
    </w:p>
    <w:p w:rsidR="000F7781" w:rsidRDefault="000F7781" w:rsidP="008C154B">
      <w:pPr>
        <w:spacing w:after="0" w:line="240" w:lineRule="auto"/>
        <w:ind w:left="720" w:firstLine="720"/>
        <w:jc w:val="both"/>
        <w:rPr>
          <w:rFonts w:ascii="Bookman Old Style" w:hAnsi="Bookman Old Style"/>
        </w:rPr>
      </w:pPr>
      <w:r>
        <w:rPr>
          <w:rFonts w:ascii="Bookman Old Style" w:hAnsi="Bookman Old Style"/>
        </w:rPr>
        <w:tab/>
        <w:t>num=num/10;</w:t>
      </w:r>
    </w:p>
    <w:p w:rsidR="000F7781" w:rsidRDefault="000F7781" w:rsidP="008C154B">
      <w:pPr>
        <w:spacing w:after="0" w:line="240" w:lineRule="auto"/>
        <w:ind w:left="720" w:firstLine="720"/>
        <w:jc w:val="both"/>
        <w:rPr>
          <w:rFonts w:ascii="Bookman Old Style" w:hAnsi="Bookman Old Style"/>
        </w:rPr>
      </w:pPr>
      <w:r>
        <w:rPr>
          <w:rFonts w:ascii="Bookman Old Style" w:hAnsi="Bookman Old Style"/>
        </w:rPr>
        <w:tab/>
        <w:t>nd++;</w:t>
      </w:r>
    </w:p>
    <w:p w:rsidR="000F7781" w:rsidRDefault="000F7781" w:rsidP="008C154B">
      <w:pPr>
        <w:spacing w:after="0" w:line="240" w:lineRule="auto"/>
        <w:ind w:left="720" w:firstLine="720"/>
        <w:jc w:val="both"/>
        <w:rPr>
          <w:rFonts w:ascii="Bookman Old Style" w:hAnsi="Bookman Old Style"/>
        </w:rPr>
      </w:pPr>
      <w:r>
        <w:rPr>
          <w:rFonts w:ascii="Bookman Old Style" w:hAnsi="Bookman Old Style"/>
        </w:rPr>
        <w:t>}</w:t>
      </w:r>
    </w:p>
    <w:p w:rsidR="000F7781" w:rsidRDefault="000F7781" w:rsidP="008C154B">
      <w:pPr>
        <w:spacing w:after="0" w:line="240" w:lineRule="auto"/>
        <w:ind w:left="720" w:firstLine="720"/>
        <w:jc w:val="both"/>
        <w:rPr>
          <w:rFonts w:ascii="Bookman Old Style" w:hAnsi="Bookman Old Style"/>
        </w:rPr>
      </w:pPr>
      <w:r>
        <w:rPr>
          <w:rFonts w:ascii="Bookman Old Style" w:hAnsi="Bookman Old Style"/>
        </w:rPr>
        <w:t>num</w:t>
      </w:r>
      <w:r w:rsidR="008C154B">
        <w:rPr>
          <w:rFonts w:ascii="Bookman Old Style" w:hAnsi="Bookman Old Style"/>
        </w:rPr>
        <w:t>=n;</w:t>
      </w:r>
    </w:p>
    <w:p w:rsidR="008C154B" w:rsidRDefault="000F7781" w:rsidP="008C154B">
      <w:pPr>
        <w:spacing w:after="0" w:line="240" w:lineRule="auto"/>
        <w:ind w:left="720" w:firstLine="720"/>
        <w:jc w:val="both"/>
        <w:rPr>
          <w:rFonts w:ascii="Bookman Old Style" w:hAnsi="Bookman Old Style"/>
        </w:rPr>
      </w:pPr>
      <w:r>
        <w:rPr>
          <w:rFonts w:ascii="Bookman Old Style" w:hAnsi="Bookman Old Style"/>
        </w:rPr>
        <w:t>sum=0;</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while</w:t>
      </w:r>
      <w:r w:rsidRPr="000277E5">
        <w:rPr>
          <w:rFonts w:ascii="Bookman Old Style" w:hAnsi="Bookman Old Style"/>
        </w:rPr>
        <w:t>(</w:t>
      </w:r>
      <w:r>
        <w:rPr>
          <w:rFonts w:ascii="Bookman Old Style" w:hAnsi="Bookman Old Style"/>
        </w:rPr>
        <w:t>n</w:t>
      </w:r>
      <w:r w:rsidR="000F7781">
        <w:rPr>
          <w:rFonts w:ascii="Bookman Old Style" w:hAnsi="Bookman Old Style"/>
        </w:rPr>
        <w:t>um!=</w:t>
      </w:r>
      <w:r>
        <w:rPr>
          <w:rFonts w:ascii="Bookman Old Style" w:hAnsi="Bookman Old Style"/>
        </w:rPr>
        <w:t>0</w:t>
      </w: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lastRenderedPageBreak/>
        <w:t>{</w:t>
      </w:r>
    </w:p>
    <w:p w:rsidR="008C154B"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tab/>
      </w:r>
      <w:r>
        <w:rPr>
          <w:rFonts w:ascii="Bookman Old Style" w:hAnsi="Bookman Old Style"/>
        </w:rPr>
        <w:t>r=n</w:t>
      </w:r>
      <w:r w:rsidR="000F7781">
        <w:rPr>
          <w:rFonts w:ascii="Bookman Old Style" w:hAnsi="Bookman Old Style"/>
        </w:rPr>
        <w:t>um</w:t>
      </w:r>
      <w:r>
        <w:rPr>
          <w:rFonts w:ascii="Bookman Old Style" w:hAnsi="Bookman Old Style"/>
        </w:rPr>
        <w:t>%10;</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ab/>
        <w:t>sum=sum+</w:t>
      </w:r>
      <w:r w:rsidR="000F7781">
        <w:rPr>
          <w:rFonts w:ascii="Bookman Old Style" w:hAnsi="Bookman Old Style"/>
        </w:rPr>
        <w:t>pow(r,nd)</w:t>
      </w:r>
      <w:r>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ab/>
        <w:t>n</w:t>
      </w:r>
      <w:r w:rsidR="000F7781">
        <w:rPr>
          <w:rFonts w:ascii="Bookman Old Style" w:hAnsi="Bookman Old Style"/>
        </w:rPr>
        <w:t>um</w:t>
      </w:r>
      <w:r>
        <w:rPr>
          <w:rFonts w:ascii="Bookman Old Style" w:hAnsi="Bookman Old Style"/>
        </w:rPr>
        <w:t>=n</w:t>
      </w:r>
      <w:r w:rsidR="000F7781">
        <w:rPr>
          <w:rFonts w:ascii="Bookman Old Style" w:hAnsi="Bookman Old Style"/>
        </w:rPr>
        <w:t>um</w:t>
      </w:r>
      <w:r>
        <w:rPr>
          <w:rFonts w:ascii="Bookman Old Style" w:hAnsi="Bookman Old Style"/>
        </w:rPr>
        <w:t>/10;</w:t>
      </w:r>
    </w:p>
    <w:p w:rsidR="008C154B"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if(</w:t>
      </w:r>
      <w:r w:rsidR="000F7781">
        <w:rPr>
          <w:rFonts w:ascii="Bookman Old Style" w:hAnsi="Bookman Old Style"/>
        </w:rPr>
        <w:t>n</w:t>
      </w:r>
      <w:r>
        <w:rPr>
          <w:rFonts w:ascii="Bookman Old Style" w:hAnsi="Bookman Old Style"/>
        </w:rPr>
        <w:t>==sum)</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ab/>
        <w:t>printf(“\n The given number %d is Amstrong”, k);</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else</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ab/>
        <w:t>printf(“\n The given number %d is not Amstrong”, k);</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g</w:t>
      </w:r>
      <w:r w:rsidRPr="000277E5">
        <w:rPr>
          <w:rFonts w:ascii="Bookman Old Style" w:hAnsi="Bookman Old Style"/>
        </w:rPr>
        <w:t>etch();</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w:t>
      </w:r>
    </w:p>
    <w:p w:rsidR="008C154B" w:rsidRDefault="008C154B" w:rsidP="008C154B">
      <w:pPr>
        <w:pStyle w:val="NormalWeb"/>
        <w:spacing w:before="0" w:beforeAutospacing="0" w:after="0" w:afterAutospacing="0"/>
        <w:rPr>
          <w:rStyle w:val="Strong"/>
          <w:rFonts w:ascii="Bookman Old Style" w:hAnsi="Bookman Old Style"/>
          <w:sz w:val="22"/>
          <w:szCs w:val="22"/>
        </w:rPr>
      </w:pPr>
    </w:p>
    <w:p w:rsidR="008C154B" w:rsidRDefault="008C154B" w:rsidP="008C154B">
      <w:pPr>
        <w:pStyle w:val="NormalWeb"/>
        <w:spacing w:before="0" w:beforeAutospacing="0" w:after="0" w:afterAutospacing="0"/>
        <w:rPr>
          <w:rStyle w:val="Strong"/>
          <w:rFonts w:ascii="Bookman Old Style" w:hAnsi="Bookman Old Style"/>
          <w:sz w:val="22"/>
          <w:szCs w:val="22"/>
        </w:rPr>
      </w:pPr>
      <w:r>
        <w:rPr>
          <w:rStyle w:val="Strong"/>
          <w:rFonts w:ascii="Bookman Old Style" w:hAnsi="Bookman Old Style"/>
          <w:sz w:val="22"/>
          <w:szCs w:val="22"/>
        </w:rPr>
        <w:t>Output</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Enter a number</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7892</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The given number 7892 is not Amstrong</w:t>
      </w:r>
    </w:p>
    <w:p w:rsidR="008C154B" w:rsidRDefault="008C154B" w:rsidP="008C154B">
      <w:pPr>
        <w:spacing w:after="0" w:line="240" w:lineRule="auto"/>
        <w:ind w:firstLine="720"/>
        <w:jc w:val="both"/>
        <w:rPr>
          <w:rFonts w:ascii="Bookman Old Style" w:hAnsi="Bookman Old Style"/>
        </w:rPr>
      </w:pPr>
    </w:p>
    <w:p w:rsidR="008C154B" w:rsidRDefault="008C154B" w:rsidP="008C154B">
      <w:pPr>
        <w:spacing w:after="0" w:line="240" w:lineRule="auto"/>
        <w:ind w:firstLine="720"/>
        <w:jc w:val="both"/>
        <w:rPr>
          <w:rFonts w:ascii="Bookman Old Style" w:hAnsi="Bookman Old Style"/>
        </w:rPr>
      </w:pPr>
      <w:r>
        <w:rPr>
          <w:rFonts w:ascii="Bookman Old Style" w:hAnsi="Bookman Old Style"/>
        </w:rPr>
        <w:t>Enter a number</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153</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The given number 153 is Amstrong</w:t>
      </w:r>
    </w:p>
    <w:p w:rsidR="008C154B" w:rsidRDefault="008C154B" w:rsidP="008C154B">
      <w:pPr>
        <w:pStyle w:val="NormalWeb"/>
        <w:spacing w:before="0" w:beforeAutospacing="0" w:after="0" w:afterAutospacing="0"/>
        <w:rPr>
          <w:rStyle w:val="Strong"/>
          <w:rFonts w:ascii="Bookman Old Style" w:hAnsi="Bookman Old Style"/>
          <w:sz w:val="22"/>
          <w:szCs w:val="22"/>
        </w:rPr>
      </w:pPr>
    </w:p>
    <w:p w:rsidR="008C154B" w:rsidRDefault="008C154B" w:rsidP="008C154B">
      <w:pPr>
        <w:spacing w:after="0" w:line="240" w:lineRule="auto"/>
        <w:ind w:firstLine="720"/>
        <w:jc w:val="both"/>
        <w:rPr>
          <w:rFonts w:ascii="Bookman Old Style" w:hAnsi="Bookman Old Style"/>
        </w:rPr>
      </w:pPr>
    </w:p>
    <w:p w:rsidR="008C154B" w:rsidRDefault="008C154B" w:rsidP="008C154B">
      <w:pPr>
        <w:pStyle w:val="NormalWeb"/>
        <w:spacing w:before="0" w:beforeAutospacing="0" w:after="0" w:afterAutospacing="0"/>
        <w:rPr>
          <w:rStyle w:val="Strong"/>
          <w:rFonts w:ascii="Bookman Old Style" w:hAnsi="Bookman Old Style"/>
          <w:sz w:val="22"/>
          <w:szCs w:val="22"/>
        </w:rPr>
      </w:pPr>
    </w:p>
    <w:p w:rsidR="008C154B" w:rsidRPr="000277E5" w:rsidRDefault="008C154B" w:rsidP="00D077E8">
      <w:pPr>
        <w:pStyle w:val="NormalWeb"/>
        <w:numPr>
          <w:ilvl w:val="0"/>
          <w:numId w:val="27"/>
        </w:numPr>
        <w:spacing w:before="0" w:beforeAutospacing="0" w:after="0" w:afterAutospacing="0"/>
        <w:rPr>
          <w:rStyle w:val="Strong"/>
          <w:rFonts w:ascii="Bookman Old Style" w:hAnsi="Bookman Old Style"/>
          <w:b w:val="0"/>
          <w:sz w:val="22"/>
          <w:szCs w:val="22"/>
        </w:rPr>
      </w:pPr>
      <w:r w:rsidRPr="000277E5">
        <w:rPr>
          <w:rStyle w:val="Strong"/>
          <w:rFonts w:ascii="Bookman Old Style" w:hAnsi="Bookman Old Style"/>
          <w:sz w:val="22"/>
          <w:szCs w:val="22"/>
        </w:rPr>
        <w:t xml:space="preserve">/*Write a C program to </w:t>
      </w:r>
      <w:r>
        <w:rPr>
          <w:rStyle w:val="Strong"/>
          <w:rFonts w:ascii="Bookman Old Style" w:hAnsi="Bookman Old Style"/>
          <w:sz w:val="22"/>
          <w:szCs w:val="22"/>
        </w:rPr>
        <w:t>print the multiplication table of a given number up to a another specific number. */</w:t>
      </w:r>
    </w:p>
    <w:p w:rsidR="008C154B" w:rsidRPr="000277E5" w:rsidRDefault="008C154B" w:rsidP="008C154B">
      <w:pPr>
        <w:spacing w:after="0" w:line="240" w:lineRule="auto"/>
        <w:ind w:firstLine="720"/>
        <w:jc w:val="both"/>
        <w:rPr>
          <w:rFonts w:ascii="Bookman Old Style" w:hAnsi="Bookman Old Style"/>
        </w:rPr>
      </w:pP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#include&lt;stdio.h&gt;</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#include&lt;conio.h&gt;</w:t>
      </w:r>
    </w:p>
    <w:p w:rsidR="008C154B" w:rsidRPr="000277E5" w:rsidRDefault="008C154B" w:rsidP="008C154B">
      <w:pPr>
        <w:spacing w:after="0" w:line="240" w:lineRule="auto"/>
        <w:ind w:firstLine="720"/>
        <w:jc w:val="both"/>
        <w:rPr>
          <w:rFonts w:ascii="Bookman Old Style" w:hAnsi="Bookman Old Style"/>
        </w:rPr>
      </w:pPr>
      <w:r>
        <w:rPr>
          <w:rFonts w:ascii="Bookman Old Style" w:hAnsi="Bookman Old Style"/>
        </w:rPr>
        <w:t>v</w:t>
      </w:r>
      <w:r w:rsidRPr="000277E5">
        <w:rPr>
          <w:rFonts w:ascii="Bookman Old Style" w:hAnsi="Bookman Old Style"/>
        </w:rPr>
        <w:t>oid main()</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sidRPr="00B71795">
        <w:rPr>
          <w:rFonts w:ascii="Bookman Old Style" w:hAnsi="Bookman Old Style"/>
        </w:rPr>
        <w:t>in</w:t>
      </w:r>
      <w:r w:rsidRPr="000277E5">
        <w:rPr>
          <w:rFonts w:ascii="Bookman Old Style" w:hAnsi="Bookman Old Style"/>
        </w:rPr>
        <w:t xml:space="preserve">t </w:t>
      </w:r>
      <w:r>
        <w:rPr>
          <w:rFonts w:ascii="Bookman Old Style" w:hAnsi="Bookman Old Style"/>
        </w:rPr>
        <w:t>i,n,m</w:t>
      </w: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p</w:t>
      </w:r>
      <w:r w:rsidRPr="000277E5">
        <w:rPr>
          <w:rFonts w:ascii="Bookman Old Style" w:hAnsi="Bookman Old Style"/>
        </w:rPr>
        <w:t>rintf(“</w:t>
      </w:r>
      <w:r>
        <w:rPr>
          <w:rFonts w:ascii="Bookman Old Style" w:hAnsi="Bookman Old Style"/>
        </w:rPr>
        <w:t>Enter a number for multiplication table</w:t>
      </w: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s</w:t>
      </w:r>
      <w:r w:rsidRPr="000277E5">
        <w:rPr>
          <w:rFonts w:ascii="Bookman Old Style" w:hAnsi="Bookman Old Style"/>
        </w:rPr>
        <w:t>canf(“%d”,&amp;n);</w:t>
      </w:r>
    </w:p>
    <w:p w:rsidR="008C154B" w:rsidRPr="000277E5" w:rsidRDefault="008C154B" w:rsidP="00B71795">
      <w:pPr>
        <w:spacing w:after="0" w:line="240" w:lineRule="auto"/>
        <w:ind w:left="720"/>
        <w:jc w:val="both"/>
        <w:rPr>
          <w:rFonts w:ascii="Bookman Old Style" w:hAnsi="Bookman Old Style"/>
        </w:rPr>
      </w:pPr>
      <w:r>
        <w:rPr>
          <w:rFonts w:ascii="Bookman Old Style" w:hAnsi="Bookman Old Style"/>
        </w:rPr>
        <w:t>p</w:t>
      </w:r>
      <w:r w:rsidRPr="000277E5">
        <w:rPr>
          <w:rFonts w:ascii="Bookman Old Style" w:hAnsi="Bookman Old Style"/>
        </w:rPr>
        <w:t>rintf(“</w:t>
      </w:r>
      <w:r>
        <w:rPr>
          <w:rFonts w:ascii="Bookman Old Style" w:hAnsi="Bookman Old Style"/>
        </w:rPr>
        <w:t>\nEnter the number up to which you want the multiplication table</w:t>
      </w: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s</w:t>
      </w:r>
      <w:r w:rsidRPr="000277E5">
        <w:rPr>
          <w:rFonts w:ascii="Bookman Old Style" w:hAnsi="Bookman Old Style"/>
        </w:rPr>
        <w:t>canf(“%d”,&amp;</w:t>
      </w:r>
      <w:r>
        <w:rPr>
          <w:rFonts w:ascii="Bookman Old Style" w:hAnsi="Bookman Old Style"/>
        </w:rPr>
        <w:t>m</w:t>
      </w: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for(i=1;i&lt;=m;i++)</w:t>
      </w:r>
    </w:p>
    <w:p w:rsidR="008C154B" w:rsidRPr="000277E5"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t>{</w:t>
      </w:r>
    </w:p>
    <w:p w:rsidR="008C154B" w:rsidRDefault="008C154B" w:rsidP="008C154B">
      <w:pPr>
        <w:spacing w:after="0" w:line="240" w:lineRule="auto"/>
        <w:ind w:left="720" w:firstLine="720"/>
        <w:jc w:val="both"/>
        <w:rPr>
          <w:rFonts w:ascii="Bookman Old Style" w:hAnsi="Bookman Old Style"/>
        </w:rPr>
      </w:pPr>
      <w:r>
        <w:rPr>
          <w:rFonts w:ascii="Bookman Old Style" w:hAnsi="Bookman Old Style"/>
        </w:rPr>
        <w:tab/>
        <w:t>printf(“\n%d*%d=%d”,n,i,i*n);</w:t>
      </w:r>
    </w:p>
    <w:p w:rsidR="008C154B"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g</w:t>
      </w:r>
      <w:r w:rsidRPr="000277E5">
        <w:rPr>
          <w:rFonts w:ascii="Bookman Old Style" w:hAnsi="Bookman Old Style"/>
        </w:rPr>
        <w:t>etch();</w:t>
      </w:r>
    </w:p>
    <w:p w:rsidR="008C154B" w:rsidRDefault="008C154B" w:rsidP="008C154B">
      <w:pPr>
        <w:spacing w:after="0" w:line="240" w:lineRule="auto"/>
        <w:ind w:firstLine="720"/>
        <w:jc w:val="both"/>
        <w:rPr>
          <w:rFonts w:ascii="Bookman Old Style" w:hAnsi="Bookman Old Style"/>
        </w:rPr>
      </w:pPr>
      <w:r w:rsidRPr="000277E5">
        <w:rPr>
          <w:rFonts w:ascii="Bookman Old Style" w:hAnsi="Bookman Old Style"/>
        </w:rPr>
        <w:t>}</w:t>
      </w:r>
    </w:p>
    <w:p w:rsidR="008C154B" w:rsidRDefault="008C154B" w:rsidP="008C154B">
      <w:pPr>
        <w:spacing w:after="0" w:line="240" w:lineRule="auto"/>
        <w:ind w:firstLine="720"/>
        <w:jc w:val="both"/>
        <w:rPr>
          <w:rFonts w:ascii="Bookman Old Style" w:hAnsi="Bookman Old Style"/>
        </w:rPr>
      </w:pPr>
    </w:p>
    <w:p w:rsidR="008C154B" w:rsidRDefault="008C154B" w:rsidP="008C154B">
      <w:pPr>
        <w:spacing w:after="0" w:line="240" w:lineRule="auto"/>
        <w:ind w:firstLine="720"/>
        <w:jc w:val="both"/>
        <w:rPr>
          <w:rFonts w:ascii="Bookman Old Style" w:hAnsi="Bookman Old Style"/>
        </w:rPr>
      </w:pPr>
      <w:r>
        <w:rPr>
          <w:rFonts w:ascii="Bookman Old Style" w:hAnsi="Bookman Old Style"/>
        </w:rPr>
        <w:t>Output:</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Enter a number for multiplication table</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3</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Enter the number up to which you want the multiplication table</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5</w:t>
      </w:r>
    </w:p>
    <w:p w:rsidR="008C154B" w:rsidRDefault="008C154B" w:rsidP="008C154B">
      <w:pPr>
        <w:spacing w:after="0" w:line="240" w:lineRule="auto"/>
        <w:ind w:firstLine="720"/>
        <w:jc w:val="both"/>
        <w:rPr>
          <w:rFonts w:ascii="Bookman Old Style" w:hAnsi="Bookman Old Style"/>
        </w:rPr>
      </w:pPr>
      <w:r>
        <w:rPr>
          <w:rFonts w:ascii="Bookman Old Style" w:hAnsi="Bookman Old Style"/>
        </w:rPr>
        <w:t>3*1=3</w:t>
      </w:r>
    </w:p>
    <w:p w:rsidR="008C154B" w:rsidRPr="000277E5" w:rsidRDefault="008C154B" w:rsidP="008C154B">
      <w:pPr>
        <w:spacing w:after="0" w:line="240" w:lineRule="auto"/>
        <w:ind w:firstLine="720"/>
        <w:jc w:val="both"/>
        <w:rPr>
          <w:rFonts w:ascii="Bookman Old Style" w:hAnsi="Bookman Old Style"/>
        </w:rPr>
      </w:pPr>
      <w:r>
        <w:rPr>
          <w:rFonts w:ascii="Bookman Old Style" w:hAnsi="Bookman Old Style"/>
        </w:rPr>
        <w:t>3*2=6</w:t>
      </w:r>
    </w:p>
    <w:p w:rsidR="008C154B" w:rsidRPr="000277E5" w:rsidRDefault="008C154B" w:rsidP="008C154B">
      <w:pPr>
        <w:spacing w:after="0" w:line="240" w:lineRule="auto"/>
        <w:ind w:firstLine="720"/>
        <w:jc w:val="both"/>
        <w:rPr>
          <w:rFonts w:ascii="Bookman Old Style" w:hAnsi="Bookman Old Style"/>
        </w:rPr>
      </w:pPr>
      <w:r>
        <w:rPr>
          <w:rFonts w:ascii="Bookman Old Style" w:hAnsi="Bookman Old Style"/>
        </w:rPr>
        <w:t>3*3=9</w:t>
      </w:r>
    </w:p>
    <w:p w:rsidR="008C154B" w:rsidRPr="000277E5" w:rsidRDefault="008C154B" w:rsidP="008C154B">
      <w:pPr>
        <w:spacing w:after="0" w:line="240" w:lineRule="auto"/>
        <w:ind w:firstLine="720"/>
        <w:jc w:val="both"/>
        <w:rPr>
          <w:rFonts w:ascii="Bookman Old Style" w:hAnsi="Bookman Old Style"/>
        </w:rPr>
      </w:pPr>
      <w:r>
        <w:rPr>
          <w:rFonts w:ascii="Bookman Old Style" w:hAnsi="Bookman Old Style"/>
        </w:rPr>
        <w:lastRenderedPageBreak/>
        <w:t>3*4=12</w:t>
      </w:r>
    </w:p>
    <w:p w:rsidR="008C154B" w:rsidRPr="000277E5" w:rsidRDefault="008C154B" w:rsidP="008C154B">
      <w:pPr>
        <w:spacing w:after="0" w:line="240" w:lineRule="auto"/>
        <w:ind w:firstLine="720"/>
        <w:jc w:val="both"/>
        <w:rPr>
          <w:rFonts w:ascii="Bookman Old Style" w:hAnsi="Bookman Old Style"/>
        </w:rPr>
      </w:pPr>
      <w:r>
        <w:rPr>
          <w:rFonts w:ascii="Bookman Old Style" w:hAnsi="Bookman Old Style"/>
        </w:rPr>
        <w:t>3*5=15</w:t>
      </w:r>
    </w:p>
    <w:p w:rsidR="008C154B" w:rsidRDefault="008C154B" w:rsidP="008C154B">
      <w:pPr>
        <w:spacing w:after="0" w:line="240" w:lineRule="auto"/>
        <w:ind w:firstLine="720"/>
        <w:jc w:val="both"/>
        <w:rPr>
          <w:rFonts w:ascii="Bookman Old Style" w:hAnsi="Bookman Old Style"/>
        </w:rPr>
      </w:pPr>
    </w:p>
    <w:p w:rsidR="008C154B" w:rsidRPr="00D077E8" w:rsidRDefault="008C154B" w:rsidP="00D077E8">
      <w:pPr>
        <w:pStyle w:val="ListParagraph"/>
        <w:numPr>
          <w:ilvl w:val="0"/>
          <w:numId w:val="27"/>
        </w:numPr>
        <w:spacing w:after="0" w:line="240" w:lineRule="auto"/>
        <w:jc w:val="both"/>
        <w:rPr>
          <w:rFonts w:ascii="Bookman Old Style" w:hAnsi="Bookman Old Style"/>
          <w:b/>
        </w:rPr>
      </w:pPr>
      <w:r w:rsidRPr="00D077E8">
        <w:rPr>
          <w:rFonts w:ascii="Bookman Old Style" w:hAnsi="Bookman Old Style"/>
          <w:b/>
        </w:rPr>
        <w:t>// c program to find m power n</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#include&lt;stdio.h&gt;</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#include&lt;conio.h&gt;</w:t>
      </w:r>
    </w:p>
    <w:p w:rsidR="008C154B" w:rsidRPr="000277E5" w:rsidRDefault="008C154B" w:rsidP="008C154B">
      <w:pPr>
        <w:spacing w:after="0" w:line="240" w:lineRule="auto"/>
        <w:ind w:firstLine="720"/>
        <w:jc w:val="both"/>
        <w:rPr>
          <w:rFonts w:ascii="Bookman Old Style" w:hAnsi="Bookman Old Style"/>
        </w:rPr>
      </w:pPr>
      <w:r>
        <w:rPr>
          <w:rFonts w:ascii="Bookman Old Style" w:hAnsi="Bookman Old Style"/>
        </w:rPr>
        <w:t>v</w:t>
      </w:r>
      <w:r w:rsidRPr="000277E5">
        <w:rPr>
          <w:rFonts w:ascii="Bookman Old Style" w:hAnsi="Bookman Old Style"/>
        </w:rPr>
        <w:t>oid main()</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sidRPr="0018383A">
        <w:rPr>
          <w:rFonts w:ascii="Bookman Old Style" w:hAnsi="Bookman Old Style"/>
          <w:i/>
        </w:rPr>
        <w:t>i</w:t>
      </w:r>
      <w:r w:rsidRPr="000277E5">
        <w:rPr>
          <w:rFonts w:ascii="Bookman Old Style" w:hAnsi="Bookman Old Style"/>
        </w:rPr>
        <w:t>nt I,n,m,product=1;</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p</w:t>
      </w:r>
      <w:r w:rsidRPr="000277E5">
        <w:rPr>
          <w:rFonts w:ascii="Bookman Old Style" w:hAnsi="Bookman Old Style"/>
        </w:rPr>
        <w:t>rintf(“enter the value of M”);</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s</w:t>
      </w:r>
      <w:r w:rsidRPr="000277E5">
        <w:rPr>
          <w:rFonts w:ascii="Bookman Old Style" w:hAnsi="Bookman Old Style"/>
        </w:rPr>
        <w:t>canf(“%d”,&amp;m);</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p</w:t>
      </w:r>
      <w:r w:rsidRPr="000277E5">
        <w:rPr>
          <w:rFonts w:ascii="Bookman Old Style" w:hAnsi="Bookman Old Style"/>
        </w:rPr>
        <w:t>rintf(“enter the value of N”);</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s</w:t>
      </w:r>
      <w:r w:rsidRPr="000277E5">
        <w:rPr>
          <w:rFonts w:ascii="Bookman Old Style" w:hAnsi="Bookman Old Style"/>
        </w:rPr>
        <w:t>canf(“%d”,&amp;n);</w:t>
      </w:r>
    </w:p>
    <w:p w:rsidR="008C154B" w:rsidRPr="000277E5" w:rsidRDefault="008C154B" w:rsidP="008C154B">
      <w:pPr>
        <w:spacing w:after="0" w:line="240" w:lineRule="auto"/>
        <w:ind w:left="720" w:firstLine="720"/>
        <w:jc w:val="both"/>
        <w:rPr>
          <w:rFonts w:ascii="Bookman Old Style" w:hAnsi="Bookman Old Style"/>
        </w:rPr>
      </w:pP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f</w:t>
      </w:r>
      <w:r w:rsidRPr="000277E5">
        <w:rPr>
          <w:rFonts w:ascii="Bookman Old Style" w:hAnsi="Bookman Old Style"/>
        </w:rPr>
        <w:t>or(i=1;i&lt;=n;i++)</w:t>
      </w:r>
    </w:p>
    <w:p w:rsidR="008C154B" w:rsidRPr="000277E5"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t>{</w:t>
      </w:r>
    </w:p>
    <w:p w:rsidR="008C154B" w:rsidRPr="000277E5" w:rsidRDefault="008C154B" w:rsidP="008C154B">
      <w:pPr>
        <w:spacing w:after="0" w:line="240" w:lineRule="auto"/>
        <w:ind w:left="1440" w:firstLine="720"/>
        <w:jc w:val="both"/>
        <w:rPr>
          <w:rFonts w:ascii="Bookman Old Style" w:hAnsi="Bookman Old Style"/>
        </w:rPr>
      </w:pPr>
      <w:r>
        <w:rPr>
          <w:rFonts w:ascii="Bookman Old Style" w:hAnsi="Bookman Old Style"/>
        </w:rPr>
        <w:t>p</w:t>
      </w:r>
      <w:r w:rsidRPr="000277E5">
        <w:rPr>
          <w:rFonts w:ascii="Bookman Old Style" w:hAnsi="Bookman Old Style"/>
        </w:rPr>
        <w:t>roduct =product*m;</w:t>
      </w:r>
    </w:p>
    <w:p w:rsidR="008C154B" w:rsidRPr="000277E5" w:rsidRDefault="008C154B" w:rsidP="008C154B">
      <w:pPr>
        <w:spacing w:after="0" w:line="240" w:lineRule="auto"/>
        <w:ind w:left="720" w:firstLine="720"/>
        <w:jc w:val="both"/>
        <w:rPr>
          <w:rFonts w:ascii="Bookman Old Style" w:hAnsi="Bookman Old Style"/>
        </w:rPr>
      </w:pPr>
      <w:r w:rsidRPr="000277E5">
        <w:rPr>
          <w:rFonts w:ascii="Bookman Old Style" w:hAnsi="Bookman Old Style"/>
        </w:rPr>
        <w:t>}</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p</w:t>
      </w:r>
      <w:r w:rsidRPr="000277E5">
        <w:rPr>
          <w:rFonts w:ascii="Bookman Old Style" w:hAnsi="Bookman Old Style"/>
        </w:rPr>
        <w:t>rintf(“the result is  %d”,product);</w:t>
      </w:r>
    </w:p>
    <w:p w:rsidR="008C154B" w:rsidRPr="000277E5" w:rsidRDefault="008C154B" w:rsidP="008C154B">
      <w:pPr>
        <w:spacing w:after="0" w:line="240" w:lineRule="auto"/>
        <w:ind w:left="720" w:firstLine="720"/>
        <w:jc w:val="both"/>
        <w:rPr>
          <w:rFonts w:ascii="Bookman Old Style" w:hAnsi="Bookman Old Style"/>
        </w:rPr>
      </w:pPr>
      <w:r>
        <w:rPr>
          <w:rFonts w:ascii="Bookman Old Style" w:hAnsi="Bookman Old Style"/>
        </w:rPr>
        <w:t>g</w:t>
      </w:r>
      <w:r w:rsidRPr="000277E5">
        <w:rPr>
          <w:rFonts w:ascii="Bookman Old Style" w:hAnsi="Bookman Old Style"/>
        </w:rPr>
        <w:t>etch();</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w:t>
      </w:r>
    </w:p>
    <w:p w:rsidR="008C154B" w:rsidRPr="000277E5" w:rsidRDefault="008C154B" w:rsidP="008C154B">
      <w:pPr>
        <w:spacing w:after="0" w:line="240" w:lineRule="auto"/>
        <w:ind w:firstLine="720"/>
        <w:jc w:val="both"/>
        <w:rPr>
          <w:rFonts w:ascii="Bookman Old Style" w:hAnsi="Bookman Old Style"/>
          <w:b/>
        </w:rPr>
      </w:pPr>
      <w:r w:rsidRPr="000277E5">
        <w:rPr>
          <w:rFonts w:ascii="Bookman Old Style" w:hAnsi="Bookman Old Style"/>
          <w:b/>
        </w:rPr>
        <w:t>OUTPUT</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enter the value of M</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5</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enter the value of N</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3</w:t>
      </w:r>
    </w:p>
    <w:p w:rsidR="008C154B" w:rsidRPr="000277E5" w:rsidRDefault="008C154B" w:rsidP="008C154B">
      <w:pPr>
        <w:spacing w:after="0" w:line="240" w:lineRule="auto"/>
        <w:ind w:firstLine="720"/>
        <w:jc w:val="both"/>
        <w:rPr>
          <w:rFonts w:ascii="Bookman Old Style" w:hAnsi="Bookman Old Style"/>
        </w:rPr>
      </w:pPr>
      <w:r w:rsidRPr="000277E5">
        <w:rPr>
          <w:rFonts w:ascii="Bookman Old Style" w:hAnsi="Bookman Old Style"/>
        </w:rPr>
        <w:t>The result is 125</w:t>
      </w:r>
    </w:p>
    <w:p w:rsidR="00371C3E" w:rsidRPr="00371C3E" w:rsidRDefault="00371C3E" w:rsidP="008C154B">
      <w:pPr>
        <w:pStyle w:val="ListParagraph"/>
        <w:spacing w:after="0" w:line="240" w:lineRule="auto"/>
        <w:rPr>
          <w:rFonts w:ascii="Bookman Old Style" w:hAnsi="Bookman Old Style"/>
          <w:b/>
        </w:rPr>
      </w:pPr>
    </w:p>
    <w:p w:rsidR="008C154B" w:rsidRPr="00371C3E" w:rsidRDefault="008C154B" w:rsidP="00D077E8">
      <w:pPr>
        <w:pStyle w:val="ListParagraph"/>
        <w:numPr>
          <w:ilvl w:val="0"/>
          <w:numId w:val="27"/>
        </w:numPr>
        <w:spacing w:after="0" w:line="240" w:lineRule="auto"/>
        <w:rPr>
          <w:rFonts w:ascii="Bookman Old Style" w:hAnsi="Bookman Old Style"/>
          <w:b/>
        </w:rPr>
      </w:pPr>
      <w:r w:rsidRPr="00371C3E">
        <w:rPr>
          <w:rFonts w:ascii="Bookman Old Style" w:hAnsi="Bookman Old Style"/>
          <w:b/>
        </w:rPr>
        <w:t>//Sum of the elements in an array</w:t>
      </w:r>
    </w:p>
    <w:p w:rsidR="008C154B" w:rsidRPr="002F33D5" w:rsidRDefault="008C154B"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#include&lt;stdio.h&gt;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#include&lt;conio.h&gt;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void main(</w:t>
      </w:r>
      <w:r w:rsidR="00EC39C3">
        <w:rPr>
          <w:rFonts w:ascii="Bookman Old Style" w:hAnsi="Bookman Old Style"/>
        </w:rPr>
        <w:t>int argc, char *agv[]</w:t>
      </w: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ab/>
        <w:t>int A[</w:t>
      </w:r>
      <w:r>
        <w:rPr>
          <w:rFonts w:ascii="Bookman Old Style" w:hAnsi="Bookman Old Style"/>
        </w:rPr>
        <w:t>20</w:t>
      </w:r>
      <w:r w:rsidRPr="002F33D5">
        <w:rPr>
          <w:rFonts w:ascii="Bookman Old Style" w:hAnsi="Bookman Old Style"/>
        </w:rPr>
        <w:t>],i,sum=0</w:t>
      </w:r>
      <w:r>
        <w:rPr>
          <w:rFonts w:ascii="Bookman Old Style" w:hAnsi="Bookman Old Style"/>
        </w:rPr>
        <w:t>,n</w:t>
      </w:r>
      <w:r w:rsidRPr="002F33D5">
        <w:rPr>
          <w:rFonts w:ascii="Bookman Old Style" w:hAnsi="Bookman Old Style"/>
        </w:rPr>
        <w:t xml:space="preserve">;        </w:t>
      </w:r>
      <w:r w:rsidRPr="002F33D5">
        <w:rPr>
          <w:rFonts w:ascii="Bookman Old Style" w:hAnsi="Bookman Old Style"/>
        </w:rPr>
        <w:tab/>
      </w:r>
      <w:r w:rsidRPr="002F33D5">
        <w:rPr>
          <w:rFonts w:ascii="Bookman Old Style" w:hAnsi="Bookman Old Style"/>
        </w:rPr>
        <w:tab/>
      </w:r>
      <w:r w:rsidRPr="002F33D5">
        <w:rPr>
          <w:rFonts w:ascii="Bookman Old Style" w:hAnsi="Bookman Old Style"/>
        </w:rPr>
        <w:tab/>
      </w:r>
      <w:r w:rsidRPr="002F33D5">
        <w:rPr>
          <w:rFonts w:ascii="Bookman Old Style" w:hAnsi="Bookman Old Style"/>
        </w:rPr>
        <w:tab/>
        <w:t>/*array declaration*/</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ab/>
      </w:r>
      <w:r w:rsidR="00C72952">
        <w:rPr>
          <w:rFonts w:ascii="Bookman Old Style" w:hAnsi="Bookman Old Style"/>
        </w:rPr>
        <w:t xml:space="preserve"> </w:t>
      </w:r>
    </w:p>
    <w:p w:rsidR="00EC39C3" w:rsidRDefault="008C154B" w:rsidP="008C154B">
      <w:pPr>
        <w:pStyle w:val="ListParagraph"/>
        <w:spacing w:after="0" w:line="240" w:lineRule="auto"/>
        <w:rPr>
          <w:rFonts w:ascii="Bookman Old Style" w:hAnsi="Bookman Old Style"/>
        </w:rPr>
      </w:pPr>
      <w:r>
        <w:rPr>
          <w:rFonts w:ascii="Bookman Old Style" w:hAnsi="Bookman Old Style"/>
        </w:rPr>
        <w:t xml:space="preserve">           </w:t>
      </w:r>
      <w:r w:rsidR="00EC39C3">
        <w:rPr>
          <w:rFonts w:ascii="Bookman Old Style" w:hAnsi="Bookman Old Style"/>
        </w:rPr>
        <w:t>n=atoi(argv[1]);</w:t>
      </w:r>
    </w:p>
    <w:p w:rsidR="00EC39C3" w:rsidRPr="002F33D5" w:rsidRDefault="00EC39C3"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ab/>
        <w:t>for(i=0;i&lt;</w:t>
      </w:r>
      <w:r>
        <w:rPr>
          <w:rFonts w:ascii="Bookman Old Style" w:hAnsi="Bookman Old Style"/>
        </w:rPr>
        <w:t>n</w:t>
      </w:r>
      <w:r w:rsidRPr="002F33D5">
        <w:rPr>
          <w:rFonts w:ascii="Bookman Old Style" w:hAnsi="Bookman Old Style"/>
        </w:rPr>
        <w:t>;i++)</w:t>
      </w:r>
      <w:r w:rsidRPr="002F33D5">
        <w:rPr>
          <w:rFonts w:ascii="Bookman Old Style" w:hAnsi="Bookman Old Style"/>
        </w:rPr>
        <w:tab/>
      </w:r>
      <w:r w:rsidRPr="002F33D5">
        <w:rPr>
          <w:rFonts w:ascii="Bookman Old Style" w:hAnsi="Bookman Old Style"/>
        </w:rPr>
        <w:tab/>
      </w:r>
      <w:r w:rsidRPr="002F33D5">
        <w:rPr>
          <w:rFonts w:ascii="Bookman Old Style" w:hAnsi="Bookman Old Style"/>
        </w:rPr>
        <w:tab/>
      </w:r>
      <w:r w:rsidRPr="002F33D5">
        <w:rPr>
          <w:rFonts w:ascii="Bookman Old Style" w:hAnsi="Bookman Old Style"/>
        </w:rPr>
        <w:tab/>
        <w:t>/*reading values for array*/</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ab/>
        <w:t>{</w:t>
      </w:r>
    </w:p>
    <w:p w:rsidR="00EC39C3"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ab/>
      </w:r>
      <w:r w:rsidRPr="002F33D5">
        <w:rPr>
          <w:rFonts w:ascii="Bookman Old Style" w:hAnsi="Bookman Old Style"/>
        </w:rPr>
        <w:tab/>
      </w:r>
      <w:r w:rsidR="00EC39C3">
        <w:rPr>
          <w:rFonts w:ascii="Bookman Old Style" w:hAnsi="Bookman Old Style"/>
        </w:rPr>
        <w:t>A[i]=atoi(argv[2+i];</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ab/>
        <w: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ab/>
        <w:t>for(i=0;i&lt;</w:t>
      </w:r>
      <w:r>
        <w:rPr>
          <w:rFonts w:ascii="Bookman Old Style" w:hAnsi="Bookman Old Style"/>
        </w:rPr>
        <w:t>n</w:t>
      </w:r>
      <w:r w:rsidRPr="002F33D5">
        <w:rPr>
          <w:rFonts w:ascii="Bookman Old Style" w:hAnsi="Bookman Old Style"/>
        </w:rPr>
        <w:t>;i++)</w:t>
      </w:r>
      <w:r w:rsidRPr="002F33D5">
        <w:rPr>
          <w:rFonts w:ascii="Bookman Old Style" w:hAnsi="Bookman Old Style"/>
        </w:rPr>
        <w:tab/>
      </w:r>
      <w:r w:rsidRPr="002F33D5">
        <w:rPr>
          <w:rFonts w:ascii="Bookman Old Style" w:hAnsi="Bookman Old Style"/>
        </w:rPr>
        <w:tab/>
      </w:r>
      <w:r w:rsidRPr="002F33D5">
        <w:rPr>
          <w:rFonts w:ascii="Bookman Old Style" w:hAnsi="Bookman Old Style"/>
        </w:rPr>
        <w:tab/>
        <w:t>/*accessing the values of an array*/</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ab/>
        <w: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ab/>
        <w:t xml:space="preserve">   sum=sum+A[i];</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ab/>
        <w: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ab/>
        <w:t>printf("Sum of elemets in array is %d",sum);</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ab/>
        <w:t>getch();</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w:t>
      </w:r>
    </w:p>
    <w:p w:rsidR="008C154B" w:rsidRDefault="008C154B" w:rsidP="008C154B">
      <w:pPr>
        <w:pStyle w:val="ListParagraph"/>
        <w:spacing w:after="0" w:line="240" w:lineRule="auto"/>
        <w:rPr>
          <w:rFonts w:ascii="Bookman Old Style" w:hAnsi="Bookman Old Style"/>
          <w:b/>
          <w:u w:val="single"/>
        </w:rPr>
      </w:pPr>
      <w:r w:rsidRPr="002F33D5">
        <w:rPr>
          <w:rFonts w:ascii="Bookman Old Style" w:hAnsi="Bookman Old Style"/>
          <w:b/>
          <w:u w:val="single"/>
        </w:rPr>
        <w:t>Ouput:</w:t>
      </w:r>
    </w:p>
    <w:p w:rsidR="008C154B" w:rsidRDefault="008C154B" w:rsidP="008C154B">
      <w:pPr>
        <w:pStyle w:val="ListParagraph"/>
        <w:spacing w:after="0" w:line="240" w:lineRule="auto"/>
        <w:rPr>
          <w:rFonts w:ascii="Bookman Old Style" w:hAnsi="Bookman Old Style"/>
        </w:rPr>
      </w:pPr>
      <w:r>
        <w:rPr>
          <w:rFonts w:ascii="Bookman Old Style" w:hAnsi="Bookman Old Style"/>
        </w:rPr>
        <w:t>Enter the no. of elements in the array</w:t>
      </w:r>
    </w:p>
    <w:p w:rsidR="008C154B" w:rsidRPr="00482FEF" w:rsidRDefault="008C154B" w:rsidP="008C154B">
      <w:pPr>
        <w:pStyle w:val="ListParagraph"/>
        <w:spacing w:after="0" w:line="240" w:lineRule="auto"/>
        <w:rPr>
          <w:rFonts w:ascii="Bookman Old Style" w:hAnsi="Bookman Old Style"/>
        </w:rPr>
      </w:pPr>
      <w:r>
        <w:rPr>
          <w:rFonts w:ascii="Bookman Old Style" w:hAnsi="Bookman Old Style"/>
        </w:rPr>
        <w:t>5</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10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lastRenderedPageBreak/>
        <w:t>Enter A[1]</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20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A[2]</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30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A[3]</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40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A[4]</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50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Sum  of  elements  is  150</w:t>
      </w:r>
    </w:p>
    <w:p w:rsidR="008C154B"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Review Question: </w:t>
      </w:r>
    </w:p>
    <w:p w:rsidR="008C154B" w:rsidRDefault="008C154B" w:rsidP="008C154B">
      <w:pPr>
        <w:pStyle w:val="ListParagraph"/>
        <w:spacing w:after="0" w:line="240" w:lineRule="auto"/>
        <w:rPr>
          <w:rFonts w:ascii="Bookman Old Style" w:hAnsi="Bookman Old Style"/>
        </w:rPr>
      </w:pPr>
      <w:r>
        <w:rPr>
          <w:rFonts w:ascii="Bookman Old Style" w:hAnsi="Bookman Old Style"/>
        </w:rPr>
        <w:t>Find out Average of n numbers.</w:t>
      </w:r>
    </w:p>
    <w:p w:rsidR="00371C3E" w:rsidRDefault="00371C3E" w:rsidP="008C154B">
      <w:pPr>
        <w:pStyle w:val="ListParagraph"/>
        <w:spacing w:after="0" w:line="240" w:lineRule="auto"/>
        <w:rPr>
          <w:rFonts w:ascii="Bookman Old Style" w:hAnsi="Bookman Old Style"/>
          <w:b/>
        </w:rPr>
      </w:pPr>
    </w:p>
    <w:p w:rsidR="008C154B" w:rsidRPr="00371C3E" w:rsidRDefault="008C154B" w:rsidP="00D077E8">
      <w:pPr>
        <w:pStyle w:val="ListParagraph"/>
        <w:numPr>
          <w:ilvl w:val="0"/>
          <w:numId w:val="27"/>
        </w:numPr>
        <w:spacing w:after="0" w:line="240" w:lineRule="auto"/>
        <w:rPr>
          <w:rFonts w:ascii="Bookman Old Style" w:hAnsi="Bookman Old Style"/>
          <w:b/>
        </w:rPr>
      </w:pPr>
      <w:r w:rsidRPr="00371C3E">
        <w:rPr>
          <w:rFonts w:ascii="Bookman Old Style" w:hAnsi="Bookman Old Style"/>
          <w:b/>
        </w:rPr>
        <w:t xml:space="preserve">//minimum and maximum </w:t>
      </w:r>
      <w:r w:rsidR="00D077E8" w:rsidRPr="00371C3E">
        <w:rPr>
          <w:rFonts w:ascii="Bookman Old Style" w:hAnsi="Bookman Old Style"/>
          <w:b/>
        </w:rPr>
        <w:t>elements</w:t>
      </w:r>
      <w:r w:rsidRPr="00371C3E">
        <w:rPr>
          <w:rFonts w:ascii="Bookman Old Style" w:hAnsi="Bookman Old Style"/>
          <w:b/>
        </w:rPr>
        <w:t xml:space="preserve"> in Array</w:t>
      </w:r>
    </w:p>
    <w:p w:rsidR="008C154B" w:rsidRPr="00371C3E" w:rsidRDefault="008C154B" w:rsidP="008C154B">
      <w:pPr>
        <w:pStyle w:val="ListParagraph"/>
        <w:spacing w:after="0" w:line="240" w:lineRule="auto"/>
        <w:rPr>
          <w:rFonts w:ascii="Bookman Old Style" w:hAnsi="Bookman Old Style"/>
          <w:b/>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#include&lt;stdio.h&gt;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#include&lt;conio.h&gt;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void main()</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int min</w:t>
      </w:r>
      <w:r w:rsidRPr="002F33D5">
        <w:rPr>
          <w:rFonts w:ascii="Bookman Old Style" w:hAnsi="Bookman Old Style"/>
        </w:rPr>
        <w:t>,max</w:t>
      </w:r>
      <w:r>
        <w:rPr>
          <w:rFonts w:ascii="Bookman Old Style" w:hAnsi="Bookman Old Style"/>
        </w:rPr>
        <w:t>,i,a[20</w:t>
      </w:r>
      <w:r w:rsidRPr="002F33D5">
        <w:rPr>
          <w:rFonts w:ascii="Bookman Old Style" w:hAnsi="Bookman Old Style"/>
        </w:rPr>
        <w:t>]</w:t>
      </w:r>
      <w:r>
        <w:rPr>
          <w:rFonts w:ascii="Bookman Old Style" w:hAnsi="Bookman Old Style"/>
        </w:rPr>
        <w:t>,n</w:t>
      </w: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r w:rsidR="00C72952">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printf(“Enter the no. of elements in the array”);</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scanf(“%d”,&amp;n);</w:t>
      </w:r>
    </w:p>
    <w:p w:rsidR="008C154B" w:rsidRDefault="008C154B"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for(i=0;i&lt;</w:t>
      </w:r>
      <w:r>
        <w:rPr>
          <w:rFonts w:ascii="Bookman Old Style" w:hAnsi="Bookman Old Style"/>
        </w:rPr>
        <w:t>n</w:t>
      </w:r>
      <w:r w:rsidRPr="002F33D5">
        <w:rPr>
          <w:rFonts w:ascii="Bookman Old Style" w:hAnsi="Bookman Old Style"/>
        </w:rPr>
        <w:t>;i++)             //reading array elements</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printf("Enter the A[%d] elements ",i);</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scanf("%d",&amp;a[i]);</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Max=min=a[0];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for(i=</w:t>
      </w:r>
      <w:r>
        <w:rPr>
          <w:rFonts w:ascii="Bookman Old Style" w:hAnsi="Bookman Old Style"/>
        </w:rPr>
        <w:t>1</w:t>
      </w:r>
      <w:r w:rsidRPr="002F33D5">
        <w:rPr>
          <w:rFonts w:ascii="Bookman Old Style" w:hAnsi="Bookman Old Style"/>
        </w:rPr>
        <w:t>;i&lt;</w:t>
      </w:r>
      <w:r>
        <w:rPr>
          <w:rFonts w:ascii="Bookman Old Style" w:hAnsi="Bookman Old Style"/>
        </w:rPr>
        <w:t>n</w:t>
      </w:r>
      <w:r w:rsidRPr="002F33D5">
        <w:rPr>
          <w:rFonts w:ascii="Bookman Old Style" w:hAnsi="Bookman Old Style"/>
        </w:rPr>
        <w:t>;i++)</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if(a[i]&lt;min)             //checking   for   minimum  element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min=a[i];</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if(a[i]&gt;max)          //checking   for maximum  element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max=a[i];</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printf("\n Minimum element is %d",min);</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printf("\n Maximum element is %d",max);</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getch();</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b/>
          <w:u w:val="single"/>
        </w:rPr>
      </w:pPr>
      <w:r w:rsidRPr="002F33D5">
        <w:rPr>
          <w:rFonts w:ascii="Bookman Old Style" w:hAnsi="Bookman Old Style"/>
          <w:b/>
          <w:u w:val="single"/>
        </w:rPr>
        <w:t>Ouput:</w:t>
      </w:r>
    </w:p>
    <w:p w:rsidR="008C154B" w:rsidRDefault="008C154B" w:rsidP="008C154B">
      <w:pPr>
        <w:pStyle w:val="ListParagraph"/>
        <w:spacing w:after="0" w:line="240" w:lineRule="auto"/>
        <w:rPr>
          <w:rFonts w:ascii="Bookman Old Style" w:hAnsi="Bookman Old Style"/>
        </w:rPr>
      </w:pPr>
      <w:r>
        <w:rPr>
          <w:rFonts w:ascii="Bookman Old Style" w:hAnsi="Bookman Old Style"/>
        </w:rPr>
        <w:t>Enter the no. of elements in the array</w:t>
      </w:r>
    </w:p>
    <w:p w:rsidR="008C154B" w:rsidRPr="00482FEF" w:rsidRDefault="008C154B" w:rsidP="008C154B">
      <w:pPr>
        <w:pStyle w:val="ListParagraph"/>
        <w:spacing w:after="0" w:line="240" w:lineRule="auto"/>
        <w:rPr>
          <w:rFonts w:ascii="Bookman Old Style" w:hAnsi="Bookman Old Style"/>
        </w:rPr>
      </w:pPr>
      <w:r>
        <w:rPr>
          <w:rFonts w:ascii="Bookman Old Style" w:hAnsi="Bookman Old Style"/>
        </w:rPr>
        <w:t>5</w:t>
      </w:r>
    </w:p>
    <w:p w:rsidR="008C154B" w:rsidRPr="002F33D5" w:rsidRDefault="008C154B" w:rsidP="008C154B">
      <w:pPr>
        <w:pStyle w:val="ListParagraph"/>
        <w:spacing w:after="0" w:line="240" w:lineRule="auto"/>
        <w:rPr>
          <w:rFonts w:ascii="Bookman Old Style" w:hAnsi="Bookman Old Style"/>
          <w:b/>
          <w:u w:val="sing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10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A[1]</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20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A[2]</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30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A[3]</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40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lastRenderedPageBreak/>
        <w:t>Enter A[4]</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50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Maximum  element  is  50</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Minimum   element  is  10</w:t>
      </w:r>
    </w:p>
    <w:p w:rsidR="008C154B" w:rsidRDefault="008C154B" w:rsidP="008C154B">
      <w:pPr>
        <w:pStyle w:val="ListParagraph"/>
        <w:spacing w:after="0" w:line="240" w:lineRule="auto"/>
        <w:rPr>
          <w:rFonts w:ascii="Bookman Old Style" w:hAnsi="Bookman Old Style"/>
        </w:rPr>
      </w:pPr>
    </w:p>
    <w:p w:rsidR="008C154B" w:rsidRPr="00371C3E" w:rsidRDefault="008C154B" w:rsidP="008C154B">
      <w:pPr>
        <w:pStyle w:val="ListParagraph"/>
        <w:spacing w:after="0" w:line="240" w:lineRule="auto"/>
        <w:rPr>
          <w:rFonts w:ascii="Bookman Old Style" w:hAnsi="Bookman Old Style"/>
          <w:b/>
        </w:rPr>
      </w:pPr>
    </w:p>
    <w:p w:rsidR="008C154B" w:rsidRPr="00371C3E" w:rsidRDefault="008C154B" w:rsidP="00D077E8">
      <w:pPr>
        <w:pStyle w:val="ListParagraph"/>
        <w:numPr>
          <w:ilvl w:val="0"/>
          <w:numId w:val="27"/>
        </w:numPr>
        <w:spacing w:after="0" w:line="240" w:lineRule="auto"/>
        <w:rPr>
          <w:rFonts w:ascii="Bookman Old Style" w:hAnsi="Bookman Old Style"/>
          <w:b/>
        </w:rPr>
      </w:pPr>
      <w:r w:rsidRPr="00371C3E">
        <w:rPr>
          <w:rFonts w:ascii="Bookman Old Style" w:hAnsi="Bookman Old Style"/>
          <w:b/>
        </w:rPr>
        <w:t>Write a C Program to find minimum and maximum elements in array and exchange their positions</w:t>
      </w:r>
    </w:p>
    <w:p w:rsidR="008C154B" w:rsidRPr="00371C3E" w:rsidRDefault="008C154B" w:rsidP="008C154B">
      <w:pPr>
        <w:pStyle w:val="ListParagraph"/>
        <w:spacing w:after="0" w:line="240" w:lineRule="auto"/>
        <w:rPr>
          <w:rFonts w:ascii="Bookman Old Style" w:hAnsi="Bookman Old Style"/>
          <w:b/>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#include&lt;stdio.h&gt;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#include&lt;conio.h&gt;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void main()</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int min</w:t>
      </w:r>
      <w:r w:rsidRPr="002F33D5">
        <w:rPr>
          <w:rFonts w:ascii="Bookman Old Style" w:hAnsi="Bookman Old Style"/>
        </w:rPr>
        <w:t>,max</w:t>
      </w:r>
      <w:r>
        <w:rPr>
          <w:rFonts w:ascii="Bookman Old Style" w:hAnsi="Bookman Old Style"/>
        </w:rPr>
        <w:t>,i,a[20</w:t>
      </w:r>
      <w:r w:rsidRPr="002F33D5">
        <w:rPr>
          <w:rFonts w:ascii="Bookman Old Style" w:hAnsi="Bookman Old Style"/>
        </w:rPr>
        <w:t>]</w:t>
      </w:r>
      <w:r>
        <w:rPr>
          <w:rFonts w:ascii="Bookman Old Style" w:hAnsi="Bookman Old Style"/>
        </w:rPr>
        <w:t>,n,max_pos,min_pos,temp</w:t>
      </w: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r w:rsidR="00C72952">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printf(“Enter the no. of elements in the array”);</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scanf(“%d”,&amp;n);</w:t>
      </w:r>
    </w:p>
    <w:p w:rsidR="008C154B" w:rsidRDefault="008C154B"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for(i=0;i&lt;</w:t>
      </w:r>
      <w:r>
        <w:rPr>
          <w:rFonts w:ascii="Bookman Old Style" w:hAnsi="Bookman Old Style"/>
        </w:rPr>
        <w:t>n</w:t>
      </w:r>
      <w:r w:rsidRPr="002F33D5">
        <w:rPr>
          <w:rFonts w:ascii="Bookman Old Style" w:hAnsi="Bookman Old Style"/>
        </w:rPr>
        <w:t>;i++)             //reading array elements</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printf("Enter the A[%d] elements ",i);</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scanf("%d",&amp;a[i]);</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Max=min=a[0];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for(i=</w:t>
      </w:r>
      <w:r>
        <w:rPr>
          <w:rFonts w:ascii="Bookman Old Style" w:hAnsi="Bookman Old Style"/>
        </w:rPr>
        <w:t>1</w:t>
      </w:r>
      <w:r w:rsidRPr="002F33D5">
        <w:rPr>
          <w:rFonts w:ascii="Bookman Old Style" w:hAnsi="Bookman Old Style"/>
        </w:rPr>
        <w:t>;i&lt;</w:t>
      </w:r>
      <w:r>
        <w:rPr>
          <w:rFonts w:ascii="Bookman Old Style" w:hAnsi="Bookman Old Style"/>
        </w:rPr>
        <w:t>n</w:t>
      </w:r>
      <w:r w:rsidRPr="002F33D5">
        <w:rPr>
          <w:rFonts w:ascii="Bookman Old Style" w:hAnsi="Bookman Old Style"/>
        </w:rPr>
        <w:t>;i++)</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if(a[i]&lt;min)             //checking   for   minimum  element</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min=a[i];</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min_pos=i;</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if(a[i]&gt;max)          //checking   for maximum  element</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max=a[i];</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max_pos=i;</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r>
        <w:rPr>
          <w:rFonts w:ascii="Bookman Old Style" w:hAnsi="Bookman Old Style"/>
        </w:rPr>
        <w:t>temp=a[min_pos];</w:t>
      </w:r>
    </w:p>
    <w:p w:rsidR="008C154B" w:rsidRDefault="008C154B" w:rsidP="008C154B">
      <w:pPr>
        <w:pStyle w:val="ListParagraph"/>
        <w:spacing w:after="0" w:line="240" w:lineRule="auto"/>
        <w:rPr>
          <w:rFonts w:ascii="Bookman Old Style" w:hAnsi="Bookman Old Style"/>
        </w:rPr>
      </w:pPr>
      <w:r>
        <w:rPr>
          <w:rFonts w:ascii="Bookman Old Style" w:hAnsi="Bookman Old Style"/>
        </w:rPr>
        <w:t>a[min_pos]=a[max_pos];</w:t>
      </w:r>
    </w:p>
    <w:p w:rsidR="008C154B" w:rsidRDefault="008C154B" w:rsidP="008C154B">
      <w:pPr>
        <w:pStyle w:val="ListParagraph"/>
        <w:spacing w:after="0" w:line="240" w:lineRule="auto"/>
        <w:rPr>
          <w:rFonts w:ascii="Bookman Old Style" w:hAnsi="Bookman Old Style"/>
        </w:rPr>
      </w:pPr>
      <w:r>
        <w:rPr>
          <w:rFonts w:ascii="Bookman Old Style" w:hAnsi="Bookman Old Style"/>
        </w:rPr>
        <w:t>a[max_pos]=temp;</w:t>
      </w:r>
    </w:p>
    <w:p w:rsidR="008C154B" w:rsidRPr="002F33D5" w:rsidRDefault="008C154B"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printf("\n Minimum element is %d",min);</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printf("\n Maximum element is %d",max);</w:t>
      </w:r>
    </w:p>
    <w:p w:rsidR="008C154B"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r>
        <w:rPr>
          <w:rFonts w:ascii="Bookman Old Style" w:hAnsi="Bookman Old Style"/>
        </w:rPr>
        <w:t>printf(“\nThe list of elements after exchanging the minimum element and maximum element position are….\n”);</w:t>
      </w:r>
    </w:p>
    <w:p w:rsidR="008C154B" w:rsidRDefault="008C154B" w:rsidP="008C154B">
      <w:pPr>
        <w:pStyle w:val="ListParagraph"/>
        <w:spacing w:after="0" w:line="240" w:lineRule="auto"/>
        <w:rPr>
          <w:rFonts w:ascii="Bookman Old Style" w:hAnsi="Bookman Old Style"/>
        </w:rPr>
      </w:pPr>
      <w:r>
        <w:rPr>
          <w:rFonts w:ascii="Bookman Old Style" w:hAnsi="Bookman Old Style"/>
        </w:rPr>
        <w:t>for(i=0;i&lt;n;i++)</w:t>
      </w:r>
    </w:p>
    <w:p w:rsidR="008C154B" w:rsidRDefault="008C154B" w:rsidP="008C154B">
      <w:pPr>
        <w:pStyle w:val="ListParagraph"/>
        <w:spacing w:after="0" w:line="240" w:lineRule="auto"/>
        <w:rPr>
          <w:rFonts w:ascii="Bookman Old Style" w:hAnsi="Bookman Old Style"/>
        </w:rPr>
      </w:pPr>
      <w:r>
        <w:rPr>
          <w:rFonts w:ascii="Bookman Old Style" w:hAnsi="Bookman Old Style"/>
        </w:rPr>
        <w:t>{</w:t>
      </w:r>
    </w:p>
    <w:p w:rsidR="008C154B" w:rsidRDefault="008C154B" w:rsidP="008C154B">
      <w:pPr>
        <w:pStyle w:val="ListParagraph"/>
        <w:spacing w:after="0" w:line="240" w:lineRule="auto"/>
        <w:rPr>
          <w:rFonts w:ascii="Bookman Old Style" w:hAnsi="Bookman Old Style"/>
        </w:rPr>
      </w:pPr>
      <w:r>
        <w:rPr>
          <w:rFonts w:ascii="Bookman Old Style" w:hAnsi="Bookman Old Style"/>
        </w:rPr>
        <w:tab/>
        <w:t>printf(“%d\t”,a[i]);</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getch();</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b/>
          <w:u w:val="single"/>
        </w:rPr>
      </w:pPr>
      <w:r w:rsidRPr="002F33D5">
        <w:rPr>
          <w:rFonts w:ascii="Bookman Old Style" w:hAnsi="Bookman Old Style"/>
          <w:b/>
          <w:u w:val="single"/>
        </w:rPr>
        <w:lastRenderedPageBreak/>
        <w:t>Ouput:</w:t>
      </w:r>
    </w:p>
    <w:p w:rsidR="008C154B" w:rsidRDefault="008C154B" w:rsidP="008C154B">
      <w:pPr>
        <w:pStyle w:val="ListParagraph"/>
        <w:spacing w:after="0" w:line="240" w:lineRule="auto"/>
        <w:rPr>
          <w:rFonts w:ascii="Bookman Old Style" w:hAnsi="Bookman Old Style"/>
        </w:rPr>
      </w:pPr>
      <w:r>
        <w:rPr>
          <w:rFonts w:ascii="Bookman Old Style" w:hAnsi="Bookman Old Style"/>
        </w:rPr>
        <w:t>Enter the no. of elements in the array</w:t>
      </w:r>
    </w:p>
    <w:p w:rsidR="008C154B" w:rsidRPr="00482FEF" w:rsidRDefault="008C154B" w:rsidP="008C154B">
      <w:pPr>
        <w:pStyle w:val="ListParagraph"/>
        <w:spacing w:after="0" w:line="240" w:lineRule="auto"/>
        <w:rPr>
          <w:rFonts w:ascii="Bookman Old Style" w:hAnsi="Bookman Old Style"/>
        </w:rPr>
      </w:pPr>
      <w:r>
        <w:rPr>
          <w:rFonts w:ascii="Bookman Old Style" w:hAnsi="Bookman Old Style"/>
        </w:rPr>
        <w:t>5</w:t>
      </w:r>
    </w:p>
    <w:p w:rsidR="008C154B" w:rsidRPr="002F33D5" w:rsidRDefault="008C154B" w:rsidP="008C154B">
      <w:pPr>
        <w:pStyle w:val="ListParagraph"/>
        <w:spacing w:after="0" w:line="240" w:lineRule="auto"/>
        <w:rPr>
          <w:rFonts w:ascii="Bookman Old Style" w:hAnsi="Bookman Old Style"/>
          <w:b/>
          <w:u w:val="sing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10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A[1]</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20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A[2]</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30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A[3]</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40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A[4]</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50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Maximum  element  is  50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Minimum   element  is  10</w:t>
      </w:r>
    </w:p>
    <w:p w:rsidR="008C154B"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r>
        <w:rPr>
          <w:rFonts w:ascii="Bookman Old Style" w:hAnsi="Bookman Old Style"/>
        </w:rPr>
        <w:t>The list of elements after exchanging the minimum element and maximum element position are….</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50</w:t>
      </w:r>
      <w:r>
        <w:rPr>
          <w:rFonts w:ascii="Bookman Old Style" w:hAnsi="Bookman Old Style"/>
        </w:rPr>
        <w:tab/>
        <w:t>20</w:t>
      </w:r>
      <w:r>
        <w:rPr>
          <w:rFonts w:ascii="Bookman Old Style" w:hAnsi="Bookman Old Style"/>
        </w:rPr>
        <w:tab/>
        <w:t>30</w:t>
      </w:r>
      <w:r>
        <w:rPr>
          <w:rFonts w:ascii="Bookman Old Style" w:hAnsi="Bookman Old Style"/>
        </w:rPr>
        <w:tab/>
        <w:t>40</w:t>
      </w:r>
      <w:r>
        <w:rPr>
          <w:rFonts w:ascii="Bookman Old Style" w:hAnsi="Bookman Old Style"/>
        </w:rPr>
        <w:tab/>
        <w:t>10</w:t>
      </w:r>
    </w:p>
    <w:p w:rsidR="008C154B" w:rsidRPr="002F33D5"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p>
    <w:p w:rsidR="008C154B" w:rsidRPr="00371C3E" w:rsidRDefault="008C154B" w:rsidP="00D077E8">
      <w:pPr>
        <w:pStyle w:val="ListParagraph"/>
        <w:numPr>
          <w:ilvl w:val="0"/>
          <w:numId w:val="27"/>
        </w:numPr>
        <w:spacing w:after="0" w:line="240" w:lineRule="auto"/>
        <w:rPr>
          <w:rFonts w:ascii="Bookman Old Style" w:hAnsi="Bookman Old Style"/>
          <w:b/>
        </w:rPr>
      </w:pPr>
      <w:r w:rsidRPr="00371C3E">
        <w:rPr>
          <w:rFonts w:ascii="Bookman Old Style" w:hAnsi="Bookman Old Style"/>
          <w:b/>
        </w:rPr>
        <w:t>//Write a C Program to perform linear search on a list of numbers</w:t>
      </w:r>
    </w:p>
    <w:p w:rsidR="008C154B" w:rsidRPr="002F33D5" w:rsidRDefault="008C154B"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#include&lt;stdio.h&gt;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#include&lt;conio.h&gt;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void main()</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int </w:t>
      </w:r>
      <w:r w:rsidRPr="002F33D5">
        <w:rPr>
          <w:rFonts w:ascii="Bookman Old Style" w:hAnsi="Bookman Old Style"/>
        </w:rPr>
        <w:t>a[</w:t>
      </w:r>
      <w:r>
        <w:rPr>
          <w:rFonts w:ascii="Bookman Old Style" w:hAnsi="Bookman Old Style"/>
        </w:rPr>
        <w:t>20</w:t>
      </w:r>
      <w:r w:rsidRPr="002F33D5">
        <w:rPr>
          <w:rFonts w:ascii="Bookman Old Style" w:hAnsi="Bookman Old Style"/>
        </w:rPr>
        <w:t>]</w:t>
      </w:r>
      <w:r>
        <w:rPr>
          <w:rFonts w:ascii="Bookman Old Style" w:hAnsi="Bookman Old Style"/>
        </w:rPr>
        <w:t>,i,n,key,flag=0</w:t>
      </w: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r w:rsidR="00C72952">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printf(“Enter the no. of elements in the array”);</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scanf(“%d”,&amp;n);</w:t>
      </w:r>
    </w:p>
    <w:p w:rsidR="008C154B" w:rsidRDefault="008C154B"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for(i=0;i&lt;</w:t>
      </w:r>
      <w:r>
        <w:rPr>
          <w:rFonts w:ascii="Bookman Old Style" w:hAnsi="Bookman Old Style"/>
        </w:rPr>
        <w:t>n</w:t>
      </w:r>
      <w:r w:rsidRPr="002F33D5">
        <w:rPr>
          <w:rFonts w:ascii="Bookman Old Style" w:hAnsi="Bookman Old Style"/>
        </w:rPr>
        <w:t>;i++)             //reading array elements</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printf("Enter the A[%d] element</w:t>
      </w:r>
      <w:r>
        <w:rPr>
          <w:rFonts w:ascii="Bookman Old Style" w:hAnsi="Bookman Old Style"/>
        </w:rPr>
        <w:t>:</w:t>
      </w:r>
      <w:r w:rsidRPr="002F33D5">
        <w:rPr>
          <w:rFonts w:ascii="Bookman Old Style" w:hAnsi="Bookman Old Style"/>
        </w:rPr>
        <w:t xml:space="preserve"> ",i);</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scanf("%d",&amp;a[i]);</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printf("Enter the </w:t>
      </w:r>
      <w:r>
        <w:rPr>
          <w:rFonts w:ascii="Bookman Old Style" w:hAnsi="Bookman Old Style"/>
        </w:rPr>
        <w:t>key e</w:t>
      </w:r>
      <w:r w:rsidRPr="002F33D5">
        <w:rPr>
          <w:rFonts w:ascii="Bookman Old Style" w:hAnsi="Bookman Old Style"/>
        </w:rPr>
        <w:t>lement</w:t>
      </w:r>
      <w:r>
        <w:rPr>
          <w:rFonts w:ascii="Bookman Old Style" w:hAnsi="Bookman Old Style"/>
        </w:rPr>
        <w:t xml:space="preserve"> to be found in the array:</w:t>
      </w:r>
      <w:r w:rsidRPr="002F33D5">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scanf("%d",&amp;</w:t>
      </w:r>
      <w:r>
        <w:rPr>
          <w:rFonts w:ascii="Bookman Old Style" w:hAnsi="Bookman Old Style"/>
        </w:rPr>
        <w:t>key</w:t>
      </w:r>
      <w:r w:rsidRPr="002F33D5">
        <w:rPr>
          <w:rFonts w:ascii="Bookman Old Style" w:hAnsi="Bookman Old Style"/>
        </w:rPr>
        <w:t>);</w:t>
      </w:r>
    </w:p>
    <w:p w:rsidR="008C154B" w:rsidRDefault="008C154B"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for(i=</w:t>
      </w:r>
      <w:r>
        <w:rPr>
          <w:rFonts w:ascii="Bookman Old Style" w:hAnsi="Bookman Old Style"/>
        </w:rPr>
        <w:t>0</w:t>
      </w:r>
      <w:r w:rsidRPr="002F33D5">
        <w:rPr>
          <w:rFonts w:ascii="Bookman Old Style" w:hAnsi="Bookman Old Style"/>
        </w:rPr>
        <w:t>;i&lt;</w:t>
      </w:r>
      <w:r>
        <w:rPr>
          <w:rFonts w:ascii="Bookman Old Style" w:hAnsi="Bookman Old Style"/>
        </w:rPr>
        <w:t>n</w:t>
      </w:r>
      <w:r w:rsidRPr="002F33D5">
        <w:rPr>
          <w:rFonts w:ascii="Bookman Old Style" w:hAnsi="Bookman Old Style"/>
        </w:rPr>
        <w:t>;i++)</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if(a[i]</w:t>
      </w:r>
      <w:r>
        <w:rPr>
          <w:rFonts w:ascii="Bookman Old Style" w:hAnsi="Bookman Old Style"/>
        </w:rPr>
        <w:t>==key</w:t>
      </w:r>
      <w:r w:rsidRPr="002F33D5">
        <w:rPr>
          <w:rFonts w:ascii="Bookman Old Style" w:hAnsi="Bookman Old Style"/>
        </w:rPr>
        <w:t xml:space="preserve">)             //checking   </w:t>
      </w:r>
      <w:r>
        <w:rPr>
          <w:rFonts w:ascii="Bookman Old Style" w:hAnsi="Bookman Old Style"/>
        </w:rPr>
        <w:t>i</w:t>
      </w:r>
      <w:r w:rsidRPr="002F33D5">
        <w:rPr>
          <w:rFonts w:ascii="Bookman Old Style" w:hAnsi="Bookman Old Style"/>
        </w:rPr>
        <w:t>f</w:t>
      </w:r>
      <w:r>
        <w:rPr>
          <w:rFonts w:ascii="Bookman Old Style" w:hAnsi="Bookman Old Style"/>
        </w:rPr>
        <w:t xml:space="preserve"> array</w:t>
      </w:r>
      <w:r w:rsidRPr="002F33D5">
        <w:rPr>
          <w:rFonts w:ascii="Bookman Old Style" w:hAnsi="Bookman Old Style"/>
        </w:rPr>
        <w:t xml:space="preserve">  element</w:t>
      </w:r>
      <w:r>
        <w:rPr>
          <w:rFonts w:ascii="Bookman Old Style" w:hAnsi="Bookman Old Style"/>
        </w:rPr>
        <w:t xml:space="preserve"> is equal to key element</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Pr>
          <w:rFonts w:ascii="Bookman Old Style" w:hAnsi="Bookman Old Style"/>
        </w:rPr>
        <w:tab/>
        <w:t>flag==1;</w:t>
      </w:r>
    </w:p>
    <w:p w:rsidR="008C154B" w:rsidRDefault="008C154B" w:rsidP="008C154B">
      <w:pPr>
        <w:pStyle w:val="ListParagraph"/>
        <w:spacing w:after="0" w:line="240" w:lineRule="auto"/>
        <w:rPr>
          <w:rFonts w:ascii="Bookman Old Style" w:hAnsi="Bookman Old Style"/>
        </w:rPr>
      </w:pPr>
      <w:r>
        <w:rPr>
          <w:rFonts w:ascii="Bookman Old Style" w:hAnsi="Bookman Old Style"/>
        </w:rPr>
        <w:tab/>
        <w:t>break;</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if(flag==1)</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printf("\n </w:t>
      </w:r>
      <w:r>
        <w:rPr>
          <w:rFonts w:ascii="Bookman Old Style" w:hAnsi="Bookman Old Style"/>
        </w:rPr>
        <w:t xml:space="preserve">Key </w:t>
      </w:r>
      <w:r w:rsidRPr="002F33D5">
        <w:rPr>
          <w:rFonts w:ascii="Bookman Old Style" w:hAnsi="Bookman Old Style"/>
        </w:rPr>
        <w:t>element %d</w:t>
      </w:r>
      <w:r>
        <w:rPr>
          <w:rFonts w:ascii="Bookman Old Style" w:hAnsi="Bookman Old Style"/>
        </w:rPr>
        <w:t xml:space="preserve"> is found at location %d</w:t>
      </w:r>
      <w:r w:rsidRPr="002F33D5">
        <w:rPr>
          <w:rFonts w:ascii="Bookman Old Style" w:hAnsi="Bookman Old Style"/>
        </w:rPr>
        <w:t>",</w:t>
      </w:r>
      <w:r>
        <w:rPr>
          <w:rFonts w:ascii="Bookman Old Style" w:hAnsi="Bookman Old Style"/>
        </w:rPr>
        <w:t>key,i</w:t>
      </w:r>
      <w:r w:rsidRPr="002F33D5">
        <w:rPr>
          <w:rFonts w:ascii="Bookman Old Style" w:hAnsi="Bookman Old Style"/>
        </w:rPr>
        <w:t>);</w:t>
      </w:r>
    </w:p>
    <w:p w:rsidR="008C154B" w:rsidRDefault="008C154B" w:rsidP="008C154B">
      <w:pPr>
        <w:pStyle w:val="ListParagraph"/>
        <w:spacing w:after="0" w:line="240" w:lineRule="auto"/>
        <w:rPr>
          <w:rFonts w:ascii="Bookman Old Style" w:hAnsi="Bookman Old Style"/>
        </w:rPr>
      </w:pPr>
      <w:r>
        <w:rPr>
          <w:rFonts w:ascii="Bookman Old Style" w:hAnsi="Bookman Old Style"/>
        </w:rPr>
        <w:t>else</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printf("\n </w:t>
      </w:r>
      <w:r>
        <w:rPr>
          <w:rFonts w:ascii="Bookman Old Style" w:hAnsi="Bookman Old Style"/>
        </w:rPr>
        <w:t xml:space="preserve">Key </w:t>
      </w:r>
      <w:r w:rsidRPr="002F33D5">
        <w:rPr>
          <w:rFonts w:ascii="Bookman Old Style" w:hAnsi="Bookman Old Style"/>
        </w:rPr>
        <w:t>element %d</w:t>
      </w:r>
      <w:r>
        <w:rPr>
          <w:rFonts w:ascii="Bookman Old Style" w:hAnsi="Bookman Old Style"/>
        </w:rPr>
        <w:t xml:space="preserve"> is not found in the array</w:t>
      </w:r>
      <w:r w:rsidRPr="002F33D5">
        <w:rPr>
          <w:rFonts w:ascii="Bookman Old Style" w:hAnsi="Bookman Old Style"/>
        </w:rPr>
        <w:t>"</w:t>
      </w:r>
      <w:r>
        <w:rPr>
          <w:rFonts w:ascii="Bookman Old Style" w:hAnsi="Bookman Old Style"/>
        </w:rPr>
        <w:t>,key</w:t>
      </w: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lastRenderedPageBreak/>
        <w:t xml:space="preserve">  getch();</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b/>
          <w:u w:val="single"/>
        </w:rPr>
      </w:pPr>
      <w:r w:rsidRPr="002F33D5">
        <w:rPr>
          <w:rFonts w:ascii="Bookman Old Style" w:hAnsi="Bookman Old Style"/>
          <w:b/>
          <w:u w:val="single"/>
        </w:rPr>
        <w:t>Ouput:</w:t>
      </w:r>
    </w:p>
    <w:p w:rsidR="008C154B" w:rsidRDefault="008C154B" w:rsidP="008C154B">
      <w:pPr>
        <w:pStyle w:val="ListParagraph"/>
        <w:spacing w:after="0" w:line="240" w:lineRule="auto"/>
        <w:rPr>
          <w:rFonts w:ascii="Bookman Old Style" w:hAnsi="Bookman Old Style"/>
        </w:rPr>
      </w:pPr>
      <w:r>
        <w:rPr>
          <w:rFonts w:ascii="Bookman Old Style" w:hAnsi="Bookman Old Style"/>
        </w:rPr>
        <w:t>Enter the no. of elements in the array</w:t>
      </w:r>
    </w:p>
    <w:p w:rsidR="008C154B" w:rsidRPr="00482FEF" w:rsidRDefault="008C154B" w:rsidP="008C154B">
      <w:pPr>
        <w:pStyle w:val="ListParagraph"/>
        <w:spacing w:after="0" w:line="240" w:lineRule="auto"/>
        <w:rPr>
          <w:rFonts w:ascii="Bookman Old Style" w:hAnsi="Bookman Old Style"/>
        </w:rPr>
      </w:pPr>
      <w:r>
        <w:rPr>
          <w:rFonts w:ascii="Bookman Old Style" w:hAnsi="Bookman Old Style"/>
        </w:rPr>
        <w:t>5</w:t>
      </w:r>
    </w:p>
    <w:p w:rsidR="008C154B" w:rsidRPr="002F33D5" w:rsidRDefault="008C154B" w:rsidP="008C154B">
      <w:pPr>
        <w:pStyle w:val="ListParagraph"/>
        <w:spacing w:after="0" w:line="240" w:lineRule="auto"/>
        <w:rPr>
          <w:rFonts w:ascii="Bookman Old Style" w:hAnsi="Bookman Old Style"/>
          <w:b/>
          <w:u w:val="sing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10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A[1]</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20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A[2]</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30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A[3]</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40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A[4]</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50</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Enter the </w:t>
      </w:r>
      <w:r>
        <w:rPr>
          <w:rFonts w:ascii="Bookman Old Style" w:hAnsi="Bookman Old Style"/>
        </w:rPr>
        <w:t>key e</w:t>
      </w:r>
      <w:r w:rsidRPr="002F33D5">
        <w:rPr>
          <w:rFonts w:ascii="Bookman Old Style" w:hAnsi="Bookman Old Style"/>
        </w:rPr>
        <w:t>lement</w:t>
      </w:r>
      <w:r>
        <w:rPr>
          <w:rFonts w:ascii="Bookman Old Style" w:hAnsi="Bookman Old Style"/>
        </w:rPr>
        <w:t xml:space="preserve"> to be found in the array:40</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Key </w:t>
      </w:r>
      <w:r w:rsidRPr="002F33D5">
        <w:rPr>
          <w:rFonts w:ascii="Bookman Old Style" w:hAnsi="Bookman Old Style"/>
        </w:rPr>
        <w:t xml:space="preserve">element </w:t>
      </w:r>
      <w:r>
        <w:rPr>
          <w:rFonts w:ascii="Bookman Old Style" w:hAnsi="Bookman Old Style"/>
        </w:rPr>
        <w:t>40 is found at location 3</w:t>
      </w:r>
    </w:p>
    <w:p w:rsidR="008C154B"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r>
        <w:rPr>
          <w:rFonts w:ascii="Bookman Old Style" w:hAnsi="Bookman Old Style"/>
        </w:rPr>
        <w:t>Enter the no. of elements in the array</w:t>
      </w:r>
    </w:p>
    <w:p w:rsidR="008C154B" w:rsidRPr="00482FEF" w:rsidRDefault="008C154B" w:rsidP="008C154B">
      <w:pPr>
        <w:pStyle w:val="ListParagraph"/>
        <w:spacing w:after="0" w:line="240" w:lineRule="auto"/>
        <w:rPr>
          <w:rFonts w:ascii="Bookman Old Style" w:hAnsi="Bookman Old Style"/>
        </w:rPr>
      </w:pPr>
      <w:r>
        <w:rPr>
          <w:rFonts w:ascii="Bookman Old Style" w:hAnsi="Bookman Old Style"/>
        </w:rPr>
        <w:t>5</w:t>
      </w:r>
    </w:p>
    <w:p w:rsidR="008C154B" w:rsidRPr="002F33D5" w:rsidRDefault="008C154B" w:rsidP="008C154B">
      <w:pPr>
        <w:pStyle w:val="ListParagraph"/>
        <w:spacing w:after="0" w:line="240" w:lineRule="auto"/>
        <w:rPr>
          <w:rFonts w:ascii="Bookman Old Style" w:hAnsi="Bookman Old Style"/>
          <w:b/>
          <w:u w:val="sing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10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A[1]</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20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A[2]</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30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A[3]</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40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Enter A[4]</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50</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Enter the </w:t>
      </w:r>
      <w:r>
        <w:rPr>
          <w:rFonts w:ascii="Bookman Old Style" w:hAnsi="Bookman Old Style"/>
        </w:rPr>
        <w:t>key e</w:t>
      </w:r>
      <w:r w:rsidRPr="002F33D5">
        <w:rPr>
          <w:rFonts w:ascii="Bookman Old Style" w:hAnsi="Bookman Old Style"/>
        </w:rPr>
        <w:t>lement</w:t>
      </w:r>
      <w:r>
        <w:rPr>
          <w:rFonts w:ascii="Bookman Old Style" w:hAnsi="Bookman Old Style"/>
        </w:rPr>
        <w:t xml:space="preserve"> to be found in the array:90</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Key </w:t>
      </w:r>
      <w:r w:rsidRPr="002F33D5">
        <w:rPr>
          <w:rFonts w:ascii="Bookman Old Style" w:hAnsi="Bookman Old Style"/>
        </w:rPr>
        <w:t xml:space="preserve">element </w:t>
      </w:r>
      <w:r>
        <w:rPr>
          <w:rFonts w:ascii="Bookman Old Style" w:hAnsi="Bookman Old Style"/>
        </w:rPr>
        <w:t>90 not found in the array</w:t>
      </w:r>
    </w:p>
    <w:p w:rsidR="008C154B" w:rsidRPr="00371C3E" w:rsidRDefault="008C154B" w:rsidP="008C154B">
      <w:pPr>
        <w:pStyle w:val="ListParagraph"/>
        <w:spacing w:after="0" w:line="240" w:lineRule="auto"/>
        <w:rPr>
          <w:rFonts w:ascii="Bookman Old Style" w:hAnsi="Bookman Old Style"/>
          <w:b/>
        </w:rPr>
      </w:pPr>
    </w:p>
    <w:p w:rsidR="008C154B" w:rsidRPr="00371C3E" w:rsidRDefault="008C154B" w:rsidP="00D077E8">
      <w:pPr>
        <w:pStyle w:val="ListParagraph"/>
        <w:numPr>
          <w:ilvl w:val="0"/>
          <w:numId w:val="27"/>
        </w:numPr>
        <w:spacing w:after="0" w:line="240" w:lineRule="auto"/>
        <w:rPr>
          <w:rFonts w:ascii="Bookman Old Style" w:hAnsi="Bookman Old Style"/>
          <w:b/>
        </w:rPr>
      </w:pPr>
      <w:r w:rsidRPr="00371C3E">
        <w:rPr>
          <w:rFonts w:ascii="Bookman Old Style" w:hAnsi="Bookman Old Style"/>
          <w:b/>
        </w:rPr>
        <w:t>//Write a C Program to perform binary search on a list of numbers</w:t>
      </w:r>
    </w:p>
    <w:p w:rsidR="008C154B" w:rsidRPr="00371C3E" w:rsidRDefault="008C154B" w:rsidP="008C154B">
      <w:pPr>
        <w:pStyle w:val="ListParagraph"/>
        <w:spacing w:after="0" w:line="240" w:lineRule="auto"/>
        <w:rPr>
          <w:rFonts w:ascii="Bookman Old Style" w:hAnsi="Bookman Old Style"/>
          <w:b/>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#include&lt;stdio.h&gt;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#include&lt;conio.h&gt;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void main()</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int </w:t>
      </w:r>
      <w:r w:rsidRPr="002F33D5">
        <w:rPr>
          <w:rFonts w:ascii="Bookman Old Style" w:hAnsi="Bookman Old Style"/>
        </w:rPr>
        <w:t>a[</w:t>
      </w:r>
      <w:r>
        <w:rPr>
          <w:rFonts w:ascii="Bookman Old Style" w:hAnsi="Bookman Old Style"/>
        </w:rPr>
        <w:t>20</w:t>
      </w:r>
      <w:r w:rsidRPr="002F33D5">
        <w:rPr>
          <w:rFonts w:ascii="Bookman Old Style" w:hAnsi="Bookman Old Style"/>
        </w:rPr>
        <w:t>]</w:t>
      </w:r>
      <w:r>
        <w:rPr>
          <w:rFonts w:ascii="Bookman Old Style" w:hAnsi="Bookman Old Style"/>
        </w:rPr>
        <w:t>,low,mid,high,n,key,flag=0</w:t>
      </w: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r w:rsidR="00C72952">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printf(“Enter the no. of elements in the array”);</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scanf(“%d”,&amp;n);</w:t>
      </w:r>
    </w:p>
    <w:p w:rsidR="008C154B" w:rsidRDefault="008C154B"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printf("Enter %d element</w:t>
      </w:r>
      <w:r>
        <w:rPr>
          <w:rFonts w:ascii="Bookman Old Style" w:hAnsi="Bookman Old Style"/>
        </w:rPr>
        <w:t>s in ascending order:</w:t>
      </w:r>
      <w:r w:rsidRPr="002F33D5">
        <w:rPr>
          <w:rFonts w:ascii="Bookman Old Style" w:hAnsi="Bookman Old Style"/>
        </w:rPr>
        <w:t xml:space="preserve"> ",</w:t>
      </w:r>
      <w:r>
        <w:rPr>
          <w:rFonts w:ascii="Bookman Old Style" w:hAnsi="Bookman Old Style"/>
        </w:rPr>
        <w:t>n</w:t>
      </w:r>
      <w:r w:rsidRPr="002F33D5">
        <w:rPr>
          <w:rFonts w:ascii="Bookman Old Style" w:hAnsi="Bookman Old Style"/>
        </w:rPr>
        <w:t>);</w:t>
      </w:r>
    </w:p>
    <w:p w:rsidR="008C154B" w:rsidRDefault="008C154B"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for(i=0;i&lt;</w:t>
      </w:r>
      <w:r>
        <w:rPr>
          <w:rFonts w:ascii="Bookman Old Style" w:hAnsi="Bookman Old Style"/>
        </w:rPr>
        <w:t>n</w:t>
      </w:r>
      <w:r w:rsidRPr="002F33D5">
        <w:rPr>
          <w:rFonts w:ascii="Bookman Old Style" w:hAnsi="Bookman Old Style"/>
        </w:rPr>
        <w:t>;i++)             //reading array elements</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scanf("%d",&amp;a[i]);</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printf("Enter the </w:t>
      </w:r>
      <w:r>
        <w:rPr>
          <w:rFonts w:ascii="Bookman Old Style" w:hAnsi="Bookman Old Style"/>
        </w:rPr>
        <w:t>key e</w:t>
      </w:r>
      <w:r w:rsidRPr="002F33D5">
        <w:rPr>
          <w:rFonts w:ascii="Bookman Old Style" w:hAnsi="Bookman Old Style"/>
        </w:rPr>
        <w:t>lement</w:t>
      </w:r>
      <w:r>
        <w:rPr>
          <w:rFonts w:ascii="Bookman Old Style" w:hAnsi="Bookman Old Style"/>
        </w:rPr>
        <w:t xml:space="preserve"> to be found in the array:</w:t>
      </w:r>
      <w:r w:rsidRPr="002F33D5">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lastRenderedPageBreak/>
        <w:t xml:space="preserve"> scanf("%d",&amp;</w:t>
      </w:r>
      <w:r>
        <w:rPr>
          <w:rFonts w:ascii="Bookman Old Style" w:hAnsi="Bookman Old Style"/>
        </w:rPr>
        <w:t>key</w:t>
      </w:r>
      <w:r w:rsidRPr="002F33D5">
        <w:rPr>
          <w:rFonts w:ascii="Bookman Old Style" w:hAnsi="Bookman Old Style"/>
        </w:rPr>
        <w:t>);</w:t>
      </w:r>
    </w:p>
    <w:p w:rsidR="008C154B" w:rsidRDefault="008C154B" w:rsidP="008C154B">
      <w:pPr>
        <w:pStyle w:val="ListParagraph"/>
        <w:spacing w:after="0" w:line="240" w:lineRule="auto"/>
        <w:rPr>
          <w:rFonts w:ascii="Bookman Old Style" w:hAnsi="Bookman Old Style"/>
        </w:rPr>
      </w:pPr>
      <w:r>
        <w:rPr>
          <w:rFonts w:ascii="Bookman Old Style" w:hAnsi="Bookman Old Style"/>
        </w:rPr>
        <w:t>low=0;</w:t>
      </w:r>
    </w:p>
    <w:p w:rsidR="008C154B" w:rsidRDefault="008C154B" w:rsidP="008C154B">
      <w:pPr>
        <w:pStyle w:val="ListParagraph"/>
        <w:spacing w:after="0" w:line="240" w:lineRule="auto"/>
        <w:rPr>
          <w:rFonts w:ascii="Bookman Old Style" w:hAnsi="Bookman Old Style"/>
        </w:rPr>
      </w:pPr>
      <w:r>
        <w:rPr>
          <w:rFonts w:ascii="Bookman Old Style" w:hAnsi="Bookman Old Style"/>
        </w:rPr>
        <w:t>high=n-1;</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while(low&lt;=high)</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mid=(low+high)/2;</w:t>
      </w:r>
      <w:r w:rsidRPr="002F33D5">
        <w:rPr>
          <w:rFonts w:ascii="Bookman Old Style" w:hAnsi="Bookman Old Style"/>
        </w:rPr>
        <w:t xml:space="preserve">                 //checking   </w:t>
      </w:r>
      <w:r>
        <w:rPr>
          <w:rFonts w:ascii="Bookman Old Style" w:hAnsi="Bookman Old Style"/>
        </w:rPr>
        <w:t>i</w:t>
      </w:r>
      <w:r w:rsidRPr="002F33D5">
        <w:rPr>
          <w:rFonts w:ascii="Bookman Old Style" w:hAnsi="Bookman Old Style"/>
        </w:rPr>
        <w:t>f</w:t>
      </w:r>
      <w:r>
        <w:rPr>
          <w:rFonts w:ascii="Bookman Old Style" w:hAnsi="Bookman Old Style"/>
        </w:rPr>
        <w:t xml:space="preserve"> array</w:t>
      </w:r>
      <w:r w:rsidRPr="002F33D5">
        <w:rPr>
          <w:rFonts w:ascii="Bookman Old Style" w:hAnsi="Bookman Old Style"/>
        </w:rPr>
        <w:t xml:space="preserve">  element</w:t>
      </w:r>
      <w:r>
        <w:rPr>
          <w:rFonts w:ascii="Bookman Old Style" w:hAnsi="Bookman Old Style"/>
        </w:rPr>
        <w:t xml:space="preserve"> is equal to key element</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if(key==a[mid])</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Pr>
          <w:rFonts w:ascii="Bookman Old Style" w:hAnsi="Bookman Old Style"/>
        </w:rPr>
        <w:tab/>
        <w:t>flag==1;</w:t>
      </w:r>
    </w:p>
    <w:p w:rsidR="008C154B" w:rsidRDefault="008C154B" w:rsidP="008C154B">
      <w:pPr>
        <w:pStyle w:val="ListParagraph"/>
        <w:spacing w:after="0" w:line="240" w:lineRule="auto"/>
        <w:rPr>
          <w:rFonts w:ascii="Bookman Old Style" w:hAnsi="Bookman Old Style"/>
        </w:rPr>
      </w:pPr>
      <w:r>
        <w:rPr>
          <w:rFonts w:ascii="Bookman Old Style" w:hAnsi="Bookman Old Style"/>
        </w:rPr>
        <w:tab/>
        <w:t>break;</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else if(key&lt;a[mid])</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high=mid-1;</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else</w:t>
      </w:r>
    </w:p>
    <w:p w:rsidR="008C154B" w:rsidRDefault="008C154B" w:rsidP="008C154B">
      <w:pPr>
        <w:pStyle w:val="ListParagraph"/>
        <w:spacing w:after="0" w:line="240" w:lineRule="auto"/>
        <w:rPr>
          <w:rFonts w:ascii="Bookman Old Style" w:hAnsi="Bookman Old Style"/>
        </w:rPr>
      </w:pPr>
      <w:r>
        <w:rPr>
          <w:rFonts w:ascii="Bookman Old Style" w:hAnsi="Bookman Old Style"/>
        </w:rPr>
        <w:tab/>
        <w:t>low=mid+1;</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if(flag==1)</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printf("\n </w:t>
      </w:r>
      <w:r>
        <w:rPr>
          <w:rFonts w:ascii="Bookman Old Style" w:hAnsi="Bookman Old Style"/>
        </w:rPr>
        <w:t xml:space="preserve">Key </w:t>
      </w:r>
      <w:r w:rsidRPr="002F33D5">
        <w:rPr>
          <w:rFonts w:ascii="Bookman Old Style" w:hAnsi="Bookman Old Style"/>
        </w:rPr>
        <w:t>element %d</w:t>
      </w:r>
      <w:r>
        <w:rPr>
          <w:rFonts w:ascii="Bookman Old Style" w:hAnsi="Bookman Old Style"/>
        </w:rPr>
        <w:t xml:space="preserve"> is found at location %d</w:t>
      </w:r>
      <w:r w:rsidRPr="002F33D5">
        <w:rPr>
          <w:rFonts w:ascii="Bookman Old Style" w:hAnsi="Bookman Old Style"/>
        </w:rPr>
        <w:t>",</w:t>
      </w:r>
      <w:r>
        <w:rPr>
          <w:rFonts w:ascii="Bookman Old Style" w:hAnsi="Bookman Old Style"/>
        </w:rPr>
        <w:t>key,mid</w:t>
      </w:r>
      <w:r w:rsidRPr="002F33D5">
        <w:rPr>
          <w:rFonts w:ascii="Bookman Old Style" w:hAnsi="Bookman Old Style"/>
        </w:rPr>
        <w:t>);</w:t>
      </w:r>
    </w:p>
    <w:p w:rsidR="008C154B" w:rsidRDefault="008C154B" w:rsidP="008C154B">
      <w:pPr>
        <w:pStyle w:val="ListParagraph"/>
        <w:spacing w:after="0" w:line="240" w:lineRule="auto"/>
        <w:rPr>
          <w:rFonts w:ascii="Bookman Old Style" w:hAnsi="Bookman Old Style"/>
        </w:rPr>
      </w:pPr>
      <w:r>
        <w:rPr>
          <w:rFonts w:ascii="Bookman Old Style" w:hAnsi="Bookman Old Style"/>
        </w:rPr>
        <w:t>else</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printf("\n </w:t>
      </w:r>
      <w:r>
        <w:rPr>
          <w:rFonts w:ascii="Bookman Old Style" w:hAnsi="Bookman Old Style"/>
        </w:rPr>
        <w:t xml:space="preserve">Key </w:t>
      </w:r>
      <w:r w:rsidRPr="002F33D5">
        <w:rPr>
          <w:rFonts w:ascii="Bookman Old Style" w:hAnsi="Bookman Old Style"/>
        </w:rPr>
        <w:t>element %d</w:t>
      </w:r>
      <w:r>
        <w:rPr>
          <w:rFonts w:ascii="Bookman Old Style" w:hAnsi="Bookman Old Style"/>
        </w:rPr>
        <w:t xml:space="preserve"> is not found in the array</w:t>
      </w:r>
      <w:r w:rsidRPr="002F33D5">
        <w:rPr>
          <w:rFonts w:ascii="Bookman Old Style" w:hAnsi="Bookman Old Style"/>
        </w:rPr>
        <w:t>"</w:t>
      </w:r>
      <w:r>
        <w:rPr>
          <w:rFonts w:ascii="Bookman Old Style" w:hAnsi="Bookman Old Style"/>
        </w:rPr>
        <w:t>,key</w:t>
      </w: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getch();</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w:t>
      </w:r>
    </w:p>
    <w:p w:rsidR="008C154B" w:rsidRDefault="008C154B" w:rsidP="008C154B">
      <w:pPr>
        <w:pStyle w:val="ListParagraph"/>
        <w:spacing w:after="0" w:line="240" w:lineRule="auto"/>
        <w:rPr>
          <w:rFonts w:ascii="Bookman Old Style" w:hAnsi="Bookman Old Style"/>
          <w:b/>
          <w:u w:val="single"/>
        </w:rPr>
      </w:pPr>
      <w:r w:rsidRPr="002F33D5">
        <w:rPr>
          <w:rFonts w:ascii="Bookman Old Style" w:hAnsi="Bookman Old Style"/>
          <w:b/>
          <w:u w:val="single"/>
        </w:rPr>
        <w:t>Ouput:</w:t>
      </w:r>
    </w:p>
    <w:p w:rsidR="008C154B" w:rsidRDefault="008C154B" w:rsidP="008C154B">
      <w:pPr>
        <w:pStyle w:val="ListParagraph"/>
        <w:spacing w:after="0" w:line="240" w:lineRule="auto"/>
        <w:rPr>
          <w:rFonts w:ascii="Bookman Old Style" w:hAnsi="Bookman Old Style"/>
        </w:rPr>
      </w:pPr>
      <w:r>
        <w:rPr>
          <w:rFonts w:ascii="Bookman Old Style" w:hAnsi="Bookman Old Style"/>
        </w:rPr>
        <w:t>Enter the no. of elements in the array</w:t>
      </w:r>
    </w:p>
    <w:p w:rsidR="008C154B" w:rsidRPr="00482FEF" w:rsidRDefault="008C154B" w:rsidP="008C154B">
      <w:pPr>
        <w:pStyle w:val="ListParagraph"/>
        <w:spacing w:after="0" w:line="240" w:lineRule="auto"/>
        <w:rPr>
          <w:rFonts w:ascii="Bookman Old Style" w:hAnsi="Bookman Old Style"/>
        </w:rPr>
      </w:pPr>
      <w:r>
        <w:rPr>
          <w:rFonts w:ascii="Bookman Old Style" w:hAnsi="Bookman Old Style"/>
        </w:rPr>
        <w:t>5</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Enter </w:t>
      </w:r>
      <w:r>
        <w:rPr>
          <w:rFonts w:ascii="Bookman Old Style" w:hAnsi="Bookman Old Style"/>
        </w:rPr>
        <w:t>5</w:t>
      </w:r>
      <w:r w:rsidRPr="002F33D5">
        <w:rPr>
          <w:rFonts w:ascii="Bookman Old Style" w:hAnsi="Bookman Old Style"/>
        </w:rPr>
        <w:t xml:space="preserve"> element</w:t>
      </w:r>
      <w:r>
        <w:rPr>
          <w:rFonts w:ascii="Bookman Old Style" w:hAnsi="Bookman Old Style"/>
        </w:rPr>
        <w:t>s in ascending order:</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10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20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30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40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50</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Enter the </w:t>
      </w:r>
      <w:r>
        <w:rPr>
          <w:rFonts w:ascii="Bookman Old Style" w:hAnsi="Bookman Old Style"/>
        </w:rPr>
        <w:t>key e</w:t>
      </w:r>
      <w:r w:rsidRPr="002F33D5">
        <w:rPr>
          <w:rFonts w:ascii="Bookman Old Style" w:hAnsi="Bookman Old Style"/>
        </w:rPr>
        <w:t>lement</w:t>
      </w:r>
      <w:r>
        <w:rPr>
          <w:rFonts w:ascii="Bookman Old Style" w:hAnsi="Bookman Old Style"/>
        </w:rPr>
        <w:t xml:space="preserve"> to be found in the array:40</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Key </w:t>
      </w:r>
      <w:r w:rsidRPr="002F33D5">
        <w:rPr>
          <w:rFonts w:ascii="Bookman Old Style" w:hAnsi="Bookman Old Style"/>
        </w:rPr>
        <w:t xml:space="preserve">element </w:t>
      </w:r>
      <w:r>
        <w:rPr>
          <w:rFonts w:ascii="Bookman Old Style" w:hAnsi="Bookman Old Style"/>
        </w:rPr>
        <w:t>40 is found at location 3</w:t>
      </w:r>
    </w:p>
    <w:p w:rsidR="008C154B"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r>
        <w:rPr>
          <w:rFonts w:ascii="Bookman Old Style" w:hAnsi="Bookman Old Style"/>
        </w:rPr>
        <w:t>Enter the no. of elements in the array</w:t>
      </w:r>
    </w:p>
    <w:p w:rsidR="008C154B" w:rsidRPr="00482FEF" w:rsidRDefault="008C154B" w:rsidP="008C154B">
      <w:pPr>
        <w:pStyle w:val="ListParagraph"/>
        <w:spacing w:after="0" w:line="240" w:lineRule="auto"/>
        <w:rPr>
          <w:rFonts w:ascii="Bookman Old Style" w:hAnsi="Bookman Old Style"/>
        </w:rPr>
      </w:pPr>
      <w:r>
        <w:rPr>
          <w:rFonts w:ascii="Bookman Old Style" w:hAnsi="Bookman Old Style"/>
        </w:rPr>
        <w:t>5</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Enter </w:t>
      </w:r>
      <w:r>
        <w:rPr>
          <w:rFonts w:ascii="Bookman Old Style" w:hAnsi="Bookman Old Style"/>
        </w:rPr>
        <w:t>5</w:t>
      </w:r>
      <w:r w:rsidRPr="002F33D5">
        <w:rPr>
          <w:rFonts w:ascii="Bookman Old Style" w:hAnsi="Bookman Old Style"/>
        </w:rPr>
        <w:t xml:space="preserve"> element</w:t>
      </w:r>
      <w:r>
        <w:rPr>
          <w:rFonts w:ascii="Bookman Old Style" w:hAnsi="Bookman Old Style"/>
        </w:rPr>
        <w:t>s in ascending order:</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10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20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30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40</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50</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Enter the </w:t>
      </w:r>
      <w:r>
        <w:rPr>
          <w:rFonts w:ascii="Bookman Old Style" w:hAnsi="Bookman Old Style"/>
        </w:rPr>
        <w:t>key e</w:t>
      </w:r>
      <w:r w:rsidRPr="002F33D5">
        <w:rPr>
          <w:rFonts w:ascii="Bookman Old Style" w:hAnsi="Bookman Old Style"/>
        </w:rPr>
        <w:t>lement</w:t>
      </w:r>
      <w:r>
        <w:rPr>
          <w:rFonts w:ascii="Bookman Old Style" w:hAnsi="Bookman Old Style"/>
        </w:rPr>
        <w:t xml:space="preserve"> to be found in the array:90</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Key </w:t>
      </w:r>
      <w:r w:rsidRPr="002F33D5">
        <w:rPr>
          <w:rFonts w:ascii="Bookman Old Style" w:hAnsi="Bookman Old Style"/>
        </w:rPr>
        <w:t xml:space="preserve">element </w:t>
      </w:r>
      <w:r>
        <w:rPr>
          <w:rFonts w:ascii="Bookman Old Style" w:hAnsi="Bookman Old Style"/>
        </w:rPr>
        <w:t>90 is not found</w:t>
      </w:r>
    </w:p>
    <w:p w:rsidR="008C154B"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p>
    <w:p w:rsidR="008C154B" w:rsidRPr="00371C3E" w:rsidRDefault="008C154B" w:rsidP="00D077E8">
      <w:pPr>
        <w:pStyle w:val="ListParagraph"/>
        <w:numPr>
          <w:ilvl w:val="0"/>
          <w:numId w:val="27"/>
        </w:numPr>
        <w:spacing w:after="0" w:line="240" w:lineRule="auto"/>
        <w:rPr>
          <w:rFonts w:ascii="Bookman Old Style" w:hAnsi="Bookman Old Style"/>
          <w:b/>
        </w:rPr>
      </w:pPr>
      <w:r w:rsidRPr="00371C3E">
        <w:rPr>
          <w:rFonts w:ascii="Bookman Old Style" w:hAnsi="Bookman Old Style"/>
          <w:b/>
        </w:rPr>
        <w:t>Write a C program to enter a decimal number and calculate and display the binary equivalent of that number.</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#include&lt;stdio.h&gt;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lastRenderedPageBreak/>
        <w:t>#include&lt;conio.h&gt;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void main()</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int bi_num</w:t>
      </w:r>
      <w:r w:rsidRPr="002F33D5">
        <w:rPr>
          <w:rFonts w:ascii="Bookman Old Style" w:hAnsi="Bookman Old Style"/>
        </w:rPr>
        <w:t>[</w:t>
      </w:r>
      <w:r>
        <w:rPr>
          <w:rFonts w:ascii="Bookman Old Style" w:hAnsi="Bookman Old Style"/>
        </w:rPr>
        <w:t>20</w:t>
      </w:r>
      <w:r w:rsidRPr="002F33D5">
        <w:rPr>
          <w:rFonts w:ascii="Bookman Old Style" w:hAnsi="Bookman Old Style"/>
        </w:rPr>
        <w:t>]</w:t>
      </w:r>
      <w:r>
        <w:rPr>
          <w:rFonts w:ascii="Bookman Old Style" w:hAnsi="Bookman Old Style"/>
        </w:rPr>
        <w:t>,dec_num,i,n,flag=0</w:t>
      </w:r>
      <w:r w:rsidRPr="002F33D5">
        <w:rPr>
          <w:rFonts w:ascii="Bookman Old Style" w:hAnsi="Bookman Old Style"/>
        </w:rPr>
        <w:t>;</w:t>
      </w: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r w:rsidR="00C72952">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Pr>
          <w:rFonts w:ascii="Bookman Old Style" w:hAnsi="Bookman Old Style"/>
        </w:rPr>
        <w:t xml:space="preserve">  printf(“Enter the decimal number”);</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scanf(“%d”,&amp;dec_num);</w:t>
      </w:r>
    </w:p>
    <w:p w:rsidR="008C154B"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p>
    <w:p w:rsidR="008C154B" w:rsidRPr="002F33D5"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for(i=0</w:t>
      </w:r>
      <w:r>
        <w:rPr>
          <w:rFonts w:ascii="Bookman Old Style" w:hAnsi="Bookman Old Style"/>
        </w:rPr>
        <w:t>,n=0</w:t>
      </w:r>
      <w:r w:rsidRPr="002F33D5">
        <w:rPr>
          <w:rFonts w:ascii="Bookman Old Style" w:hAnsi="Bookman Old Style"/>
        </w:rPr>
        <w:t>;</w:t>
      </w:r>
      <w:r>
        <w:rPr>
          <w:rFonts w:ascii="Bookman Old Style" w:hAnsi="Bookman Old Style"/>
        </w:rPr>
        <w:t>dec_num&gt;0</w:t>
      </w:r>
      <w:r w:rsidRPr="002F33D5">
        <w:rPr>
          <w:rFonts w:ascii="Bookman Old Style" w:hAnsi="Bookman Old Style"/>
        </w:rPr>
        <w:t>;i++</w:t>
      </w:r>
      <w:r>
        <w:rPr>
          <w:rFonts w:ascii="Bookman Old Style" w:hAnsi="Bookman Old Style"/>
        </w:rPr>
        <w:t>,n++</w:t>
      </w:r>
      <w:r w:rsidRPr="002F33D5">
        <w:rPr>
          <w:rFonts w:ascii="Bookman Old Style" w:hAnsi="Bookman Old Style"/>
        </w:rPr>
        <w:t>)             //reading array elements</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r>
        <w:rPr>
          <w:rFonts w:ascii="Bookman Old Style" w:hAnsi="Bookman Old Style"/>
        </w:rPr>
        <w:tab/>
        <w:t>bi_num[i]=dec_num%2;</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 xml:space="preserve">          dec_num=dec_num/2;</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 xml:space="preserve">  }</w:t>
      </w:r>
    </w:p>
    <w:p w:rsidR="008C154B" w:rsidRDefault="008C154B" w:rsidP="008C154B">
      <w:pPr>
        <w:pStyle w:val="ListParagraph"/>
        <w:spacing w:after="0" w:line="240" w:lineRule="auto"/>
        <w:rPr>
          <w:rFonts w:ascii="Bookman Old Style" w:hAnsi="Bookman Old Style"/>
        </w:rPr>
      </w:pPr>
      <w:r w:rsidRPr="002F33D5">
        <w:rPr>
          <w:rFonts w:ascii="Bookman Old Style" w:hAnsi="Bookman Old Style"/>
        </w:rPr>
        <w:t>printf("</w:t>
      </w:r>
      <w:r>
        <w:rPr>
          <w:rFonts w:ascii="Bookman Old Style" w:hAnsi="Bookman Old Style"/>
        </w:rPr>
        <w:t>The Binary equivalent of the decimal number %d is :</w:t>
      </w:r>
      <w:r w:rsidRPr="002F33D5">
        <w:rPr>
          <w:rFonts w:ascii="Bookman Old Style" w:hAnsi="Bookman Old Style"/>
        </w:rPr>
        <w:t xml:space="preserve"> "</w:t>
      </w:r>
      <w:r>
        <w:rPr>
          <w:rFonts w:ascii="Bookman Old Style" w:hAnsi="Bookman Old Style"/>
        </w:rPr>
        <w:t>,n</w:t>
      </w:r>
      <w:r w:rsidRPr="002F33D5">
        <w:rPr>
          <w:rFonts w:ascii="Bookman Old Style" w:hAnsi="Bookman Old Style"/>
        </w:rPr>
        <w:t>);</w:t>
      </w:r>
    </w:p>
    <w:p w:rsidR="008C154B" w:rsidRDefault="008C154B" w:rsidP="008C154B">
      <w:pPr>
        <w:pStyle w:val="ListParagraph"/>
        <w:spacing w:after="0" w:line="240" w:lineRule="auto"/>
        <w:rPr>
          <w:rFonts w:ascii="Bookman Old Style" w:hAnsi="Bookman Old Style"/>
        </w:rPr>
      </w:pPr>
      <w:r>
        <w:rPr>
          <w:rFonts w:ascii="Bookman Old Style" w:hAnsi="Bookman Old Style"/>
        </w:rPr>
        <w:t>for(i=n;i&gt;=0;i--)</w:t>
      </w:r>
    </w:p>
    <w:p w:rsidR="008C154B" w:rsidRPr="002F33D5" w:rsidRDefault="008C154B" w:rsidP="008C154B">
      <w:pPr>
        <w:pStyle w:val="ListParagraph"/>
        <w:spacing w:after="0" w:line="240" w:lineRule="auto"/>
        <w:rPr>
          <w:rFonts w:ascii="Bookman Old Style" w:hAnsi="Bookman Old Style"/>
        </w:rPr>
      </w:pPr>
      <w:r>
        <w:rPr>
          <w:rFonts w:ascii="Bookman Old Style" w:hAnsi="Bookman Old Style"/>
        </w:rPr>
        <w:tab/>
        <w:t>printf(“%d”,bi_num[i]);</w:t>
      </w:r>
    </w:p>
    <w:p w:rsidR="008C154B" w:rsidRDefault="008C154B" w:rsidP="008C154B">
      <w:pPr>
        <w:pStyle w:val="ListParagraph"/>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r>
        <w:rPr>
          <w:rFonts w:ascii="Bookman Old Style" w:hAnsi="Bookman Old Style"/>
        </w:rPr>
        <w:t>getch();</w:t>
      </w:r>
    </w:p>
    <w:p w:rsidR="008C154B" w:rsidRDefault="008C154B" w:rsidP="008C154B">
      <w:pPr>
        <w:spacing w:after="0" w:line="240" w:lineRule="auto"/>
        <w:rPr>
          <w:rFonts w:ascii="Bookman Old Style" w:hAnsi="Bookman Old Style"/>
        </w:rPr>
      </w:pPr>
      <w:r>
        <w:rPr>
          <w:rFonts w:ascii="Bookman Old Style" w:hAnsi="Bookman Old Style"/>
        </w:rPr>
        <w:t>}</w:t>
      </w:r>
    </w:p>
    <w:p w:rsidR="00D077E8" w:rsidRDefault="00D077E8" w:rsidP="008C154B">
      <w:pPr>
        <w:spacing w:after="0" w:line="240" w:lineRule="auto"/>
        <w:rPr>
          <w:rFonts w:ascii="Bookman Old Style" w:hAnsi="Bookman Old Style"/>
        </w:rPr>
      </w:pPr>
    </w:p>
    <w:p w:rsidR="00D077E8" w:rsidRPr="00D077E8" w:rsidRDefault="00D077E8" w:rsidP="00D077E8">
      <w:pPr>
        <w:pStyle w:val="ListParagraph"/>
        <w:numPr>
          <w:ilvl w:val="0"/>
          <w:numId w:val="27"/>
        </w:numPr>
        <w:spacing w:after="0" w:line="240" w:lineRule="auto"/>
        <w:rPr>
          <w:rFonts w:ascii="Bookman Old Style" w:hAnsi="Bookman Old Style"/>
          <w:b/>
        </w:rPr>
      </w:pPr>
      <w:r w:rsidRPr="00D077E8">
        <w:rPr>
          <w:rFonts w:ascii="Bookman Old Style" w:hAnsi="Bookman Old Style"/>
          <w:b/>
        </w:rPr>
        <w:t xml:space="preserve">Write a C program to enter a decimal number and calculate and display the </w:t>
      </w:r>
      <w:r>
        <w:rPr>
          <w:rFonts w:ascii="Bookman Old Style" w:hAnsi="Bookman Old Style"/>
          <w:b/>
        </w:rPr>
        <w:t xml:space="preserve">2’s complement of its </w:t>
      </w:r>
      <w:r w:rsidRPr="00D077E8">
        <w:rPr>
          <w:rFonts w:ascii="Bookman Old Style" w:hAnsi="Bookman Old Style"/>
          <w:b/>
        </w:rPr>
        <w:t>binary equivalent</w:t>
      </w:r>
      <w:r>
        <w:rPr>
          <w:rFonts w:ascii="Bookman Old Style" w:hAnsi="Bookman Old Style"/>
          <w:b/>
        </w:rPr>
        <w:t>.</w:t>
      </w:r>
    </w:p>
    <w:p w:rsidR="00D077E8" w:rsidRPr="002F33D5" w:rsidRDefault="00D077E8" w:rsidP="00D077E8">
      <w:pPr>
        <w:pStyle w:val="ListParagraph"/>
        <w:spacing w:after="0" w:line="240" w:lineRule="auto"/>
        <w:rPr>
          <w:rFonts w:ascii="Bookman Old Style" w:hAnsi="Bookman Old Style"/>
        </w:rPr>
      </w:pPr>
      <w:r w:rsidRPr="002F33D5">
        <w:rPr>
          <w:rFonts w:ascii="Bookman Old Style" w:hAnsi="Bookman Old Style"/>
        </w:rPr>
        <w:t>#include&lt;stdio.h&gt;</w:t>
      </w:r>
    </w:p>
    <w:p w:rsidR="00D077E8" w:rsidRPr="002F33D5" w:rsidRDefault="00D077E8" w:rsidP="00D077E8">
      <w:pPr>
        <w:pStyle w:val="ListParagraph"/>
        <w:spacing w:after="0" w:line="240" w:lineRule="auto"/>
        <w:rPr>
          <w:rFonts w:ascii="Bookman Old Style" w:hAnsi="Bookman Old Style"/>
        </w:rPr>
      </w:pPr>
      <w:r w:rsidRPr="002F33D5">
        <w:rPr>
          <w:rFonts w:ascii="Bookman Old Style" w:hAnsi="Bookman Old Style"/>
        </w:rPr>
        <w:t>#include&lt;conio.h&gt;</w:t>
      </w:r>
    </w:p>
    <w:p w:rsidR="00D077E8" w:rsidRPr="002F33D5" w:rsidRDefault="00D077E8" w:rsidP="00D077E8">
      <w:pPr>
        <w:pStyle w:val="ListParagraph"/>
        <w:spacing w:after="0" w:line="240" w:lineRule="auto"/>
        <w:rPr>
          <w:rFonts w:ascii="Bookman Old Style" w:hAnsi="Bookman Old Style"/>
        </w:rPr>
      </w:pPr>
      <w:r w:rsidRPr="002F33D5">
        <w:rPr>
          <w:rFonts w:ascii="Bookman Old Style" w:hAnsi="Bookman Old Style"/>
        </w:rPr>
        <w:t>void main()</w:t>
      </w:r>
    </w:p>
    <w:p w:rsidR="00D077E8" w:rsidRPr="002F33D5" w:rsidRDefault="00D077E8" w:rsidP="00D077E8">
      <w:pPr>
        <w:pStyle w:val="ListParagraph"/>
        <w:spacing w:after="0" w:line="240" w:lineRule="auto"/>
        <w:rPr>
          <w:rFonts w:ascii="Bookman Old Style" w:hAnsi="Bookman Old Style"/>
        </w:rPr>
      </w:pPr>
      <w:r w:rsidRPr="002F33D5">
        <w:rPr>
          <w:rFonts w:ascii="Bookman Old Style" w:hAnsi="Bookman Old Style"/>
        </w:rPr>
        <w:t>{</w:t>
      </w:r>
    </w:p>
    <w:p w:rsidR="00D077E8" w:rsidRPr="002F33D5" w:rsidRDefault="00D077E8" w:rsidP="00D077E8">
      <w:pPr>
        <w:pStyle w:val="ListParagraph"/>
        <w:spacing w:after="0" w:line="240" w:lineRule="auto"/>
        <w:rPr>
          <w:rFonts w:ascii="Bookman Old Style" w:hAnsi="Bookman Old Style"/>
        </w:rPr>
      </w:pPr>
      <w:r>
        <w:rPr>
          <w:rFonts w:ascii="Bookman Old Style" w:hAnsi="Bookman Old Style"/>
        </w:rPr>
        <w:t xml:space="preserve">  int bi_num</w:t>
      </w:r>
      <w:r w:rsidRPr="002F33D5">
        <w:rPr>
          <w:rFonts w:ascii="Bookman Old Style" w:hAnsi="Bookman Old Style"/>
        </w:rPr>
        <w:t>[</w:t>
      </w:r>
      <w:r>
        <w:rPr>
          <w:rFonts w:ascii="Bookman Old Style" w:hAnsi="Bookman Old Style"/>
        </w:rPr>
        <w:t>20</w:t>
      </w:r>
      <w:r w:rsidRPr="002F33D5">
        <w:rPr>
          <w:rFonts w:ascii="Bookman Old Style" w:hAnsi="Bookman Old Style"/>
        </w:rPr>
        <w:t>]</w:t>
      </w:r>
      <w:r>
        <w:rPr>
          <w:rFonts w:ascii="Bookman Old Style" w:hAnsi="Bookman Old Style"/>
        </w:rPr>
        <w:t>,dec_num,i,n,flag=0</w:t>
      </w:r>
      <w:r w:rsidRPr="002F33D5">
        <w:rPr>
          <w:rFonts w:ascii="Bookman Old Style" w:hAnsi="Bookman Old Style"/>
        </w:rPr>
        <w:t>;</w:t>
      </w:r>
    </w:p>
    <w:p w:rsidR="00D077E8" w:rsidRPr="00B76728" w:rsidRDefault="00D077E8" w:rsidP="00D077E8">
      <w:pPr>
        <w:pStyle w:val="ListParagraph"/>
        <w:spacing w:after="0" w:line="240" w:lineRule="auto"/>
        <w:rPr>
          <w:rFonts w:ascii="Bookman Old Style" w:hAnsi="Bookman Old Style"/>
        </w:rPr>
      </w:pPr>
      <w:r w:rsidRPr="002F33D5">
        <w:rPr>
          <w:rFonts w:ascii="Bookman Old Style" w:hAnsi="Bookman Old Style"/>
        </w:rPr>
        <w:t xml:space="preserve">  </w:t>
      </w:r>
      <w:r>
        <w:rPr>
          <w:rFonts w:ascii="Bookman Old Style" w:hAnsi="Bookman Old Style"/>
        </w:rPr>
        <w:t xml:space="preserve"> </w:t>
      </w:r>
    </w:p>
    <w:p w:rsidR="00D077E8" w:rsidRDefault="00D077E8" w:rsidP="00D077E8">
      <w:pPr>
        <w:pStyle w:val="ListParagraph"/>
        <w:spacing w:after="0" w:line="240" w:lineRule="auto"/>
        <w:rPr>
          <w:rFonts w:ascii="Bookman Old Style" w:hAnsi="Bookman Old Style"/>
        </w:rPr>
      </w:pPr>
      <w:r>
        <w:rPr>
          <w:rFonts w:ascii="Bookman Old Style" w:hAnsi="Bookman Old Style"/>
        </w:rPr>
        <w:t xml:space="preserve">  printf(“Enter the decimal number”);</w:t>
      </w:r>
    </w:p>
    <w:p w:rsidR="00D077E8" w:rsidRPr="002F33D5" w:rsidRDefault="00D077E8" w:rsidP="00D077E8">
      <w:pPr>
        <w:pStyle w:val="ListParagraph"/>
        <w:spacing w:after="0" w:line="240" w:lineRule="auto"/>
        <w:rPr>
          <w:rFonts w:ascii="Bookman Old Style" w:hAnsi="Bookman Old Style"/>
        </w:rPr>
      </w:pPr>
      <w:r>
        <w:rPr>
          <w:rFonts w:ascii="Bookman Old Style" w:hAnsi="Bookman Old Style"/>
        </w:rPr>
        <w:t xml:space="preserve">  scanf(“%d”,&amp;dec_num);</w:t>
      </w:r>
    </w:p>
    <w:p w:rsidR="00D077E8" w:rsidRDefault="00D077E8" w:rsidP="00D077E8">
      <w:pPr>
        <w:pStyle w:val="ListParagraph"/>
        <w:spacing w:after="0" w:line="240" w:lineRule="auto"/>
        <w:rPr>
          <w:rFonts w:ascii="Bookman Old Style" w:hAnsi="Bookman Old Style"/>
        </w:rPr>
      </w:pPr>
    </w:p>
    <w:p w:rsidR="00D077E8" w:rsidRDefault="00D077E8" w:rsidP="00D077E8">
      <w:pPr>
        <w:pStyle w:val="ListParagraph"/>
        <w:spacing w:after="0" w:line="240" w:lineRule="auto"/>
        <w:rPr>
          <w:rFonts w:ascii="Bookman Old Style" w:hAnsi="Bookman Old Style"/>
        </w:rPr>
      </w:pPr>
    </w:p>
    <w:p w:rsidR="00D077E8" w:rsidRPr="002F33D5" w:rsidRDefault="00D077E8" w:rsidP="00D077E8">
      <w:pPr>
        <w:pStyle w:val="ListParagraph"/>
        <w:spacing w:after="0" w:line="240" w:lineRule="auto"/>
        <w:rPr>
          <w:rFonts w:ascii="Bookman Old Style" w:hAnsi="Bookman Old Style"/>
        </w:rPr>
      </w:pPr>
      <w:r w:rsidRPr="002F33D5">
        <w:rPr>
          <w:rFonts w:ascii="Bookman Old Style" w:hAnsi="Bookman Old Style"/>
        </w:rPr>
        <w:t xml:space="preserve">  for(i=0</w:t>
      </w:r>
      <w:r>
        <w:rPr>
          <w:rFonts w:ascii="Bookman Old Style" w:hAnsi="Bookman Old Style"/>
        </w:rPr>
        <w:t>,n=0</w:t>
      </w:r>
      <w:r w:rsidRPr="002F33D5">
        <w:rPr>
          <w:rFonts w:ascii="Bookman Old Style" w:hAnsi="Bookman Old Style"/>
        </w:rPr>
        <w:t>;</w:t>
      </w:r>
      <w:r>
        <w:rPr>
          <w:rFonts w:ascii="Bookman Old Style" w:hAnsi="Bookman Old Style"/>
        </w:rPr>
        <w:t>dec_num&gt;0</w:t>
      </w:r>
      <w:r w:rsidRPr="002F33D5">
        <w:rPr>
          <w:rFonts w:ascii="Bookman Old Style" w:hAnsi="Bookman Old Style"/>
        </w:rPr>
        <w:t>;i++</w:t>
      </w:r>
      <w:r>
        <w:rPr>
          <w:rFonts w:ascii="Bookman Old Style" w:hAnsi="Bookman Old Style"/>
        </w:rPr>
        <w:t>,n++</w:t>
      </w:r>
      <w:r w:rsidRPr="002F33D5">
        <w:rPr>
          <w:rFonts w:ascii="Bookman Old Style" w:hAnsi="Bookman Old Style"/>
        </w:rPr>
        <w:t>)             //reading array elements</w:t>
      </w:r>
    </w:p>
    <w:p w:rsidR="00D077E8" w:rsidRDefault="00D077E8" w:rsidP="00D077E8">
      <w:pPr>
        <w:pStyle w:val="ListParagraph"/>
        <w:spacing w:after="0" w:line="240" w:lineRule="auto"/>
        <w:rPr>
          <w:rFonts w:ascii="Bookman Old Style" w:hAnsi="Bookman Old Style"/>
        </w:rPr>
      </w:pPr>
      <w:r w:rsidRPr="002F33D5">
        <w:rPr>
          <w:rFonts w:ascii="Bookman Old Style" w:hAnsi="Bookman Old Style"/>
        </w:rPr>
        <w:t xml:space="preserve">  {</w:t>
      </w:r>
    </w:p>
    <w:p w:rsidR="00D077E8" w:rsidRDefault="00D077E8" w:rsidP="00D077E8">
      <w:pPr>
        <w:pStyle w:val="ListParagraph"/>
        <w:spacing w:after="0" w:line="240" w:lineRule="auto"/>
        <w:rPr>
          <w:rFonts w:ascii="Bookman Old Style" w:hAnsi="Bookman Old Style"/>
        </w:rPr>
      </w:pPr>
    </w:p>
    <w:p w:rsidR="00D077E8" w:rsidRDefault="00D077E8" w:rsidP="00D077E8">
      <w:pPr>
        <w:pStyle w:val="ListParagraph"/>
        <w:spacing w:after="0" w:line="240" w:lineRule="auto"/>
        <w:rPr>
          <w:rFonts w:ascii="Bookman Old Style" w:hAnsi="Bookman Old Style"/>
        </w:rPr>
      </w:pPr>
      <w:r>
        <w:rPr>
          <w:rFonts w:ascii="Bookman Old Style" w:hAnsi="Bookman Old Style"/>
        </w:rPr>
        <w:tab/>
        <w:t>bi_num[i]=dec_num%2;</w:t>
      </w:r>
    </w:p>
    <w:p w:rsidR="00D077E8" w:rsidRPr="002F33D5" w:rsidRDefault="00D077E8" w:rsidP="00D077E8">
      <w:pPr>
        <w:pStyle w:val="ListParagraph"/>
        <w:spacing w:after="0" w:line="240" w:lineRule="auto"/>
        <w:rPr>
          <w:rFonts w:ascii="Bookman Old Style" w:hAnsi="Bookman Old Style"/>
        </w:rPr>
      </w:pPr>
      <w:r>
        <w:rPr>
          <w:rFonts w:ascii="Bookman Old Style" w:hAnsi="Bookman Old Style"/>
        </w:rPr>
        <w:t xml:space="preserve">          dec_num=dec_num/2;</w:t>
      </w:r>
    </w:p>
    <w:p w:rsidR="00D077E8" w:rsidRDefault="00D077E8" w:rsidP="00D077E8">
      <w:pPr>
        <w:pStyle w:val="ListParagraph"/>
        <w:spacing w:after="0" w:line="240" w:lineRule="auto"/>
        <w:rPr>
          <w:rFonts w:ascii="Bookman Old Style" w:hAnsi="Bookman Old Style"/>
        </w:rPr>
      </w:pPr>
      <w:r w:rsidRPr="002F33D5">
        <w:rPr>
          <w:rFonts w:ascii="Bookman Old Style" w:hAnsi="Bookman Old Style"/>
        </w:rPr>
        <w:t xml:space="preserve">  }</w:t>
      </w:r>
    </w:p>
    <w:p w:rsidR="00D077E8" w:rsidRDefault="00D077E8" w:rsidP="00D077E8">
      <w:pPr>
        <w:pStyle w:val="ListParagraph"/>
        <w:spacing w:after="0" w:line="240" w:lineRule="auto"/>
        <w:rPr>
          <w:rFonts w:ascii="Bookman Old Style" w:hAnsi="Bookman Old Style"/>
        </w:rPr>
      </w:pPr>
      <w:r w:rsidRPr="002F33D5">
        <w:rPr>
          <w:rFonts w:ascii="Bookman Old Style" w:hAnsi="Bookman Old Style"/>
        </w:rPr>
        <w:t>printf("</w:t>
      </w:r>
      <w:r>
        <w:rPr>
          <w:rFonts w:ascii="Bookman Old Style" w:hAnsi="Bookman Old Style"/>
        </w:rPr>
        <w:t>The Binary equivalent of the decimal number %d is :</w:t>
      </w:r>
      <w:r w:rsidRPr="002F33D5">
        <w:rPr>
          <w:rFonts w:ascii="Bookman Old Style" w:hAnsi="Bookman Old Style"/>
        </w:rPr>
        <w:t xml:space="preserve"> "</w:t>
      </w:r>
      <w:r>
        <w:rPr>
          <w:rFonts w:ascii="Bookman Old Style" w:hAnsi="Bookman Old Style"/>
        </w:rPr>
        <w:t>,n</w:t>
      </w:r>
      <w:r w:rsidRPr="002F33D5">
        <w:rPr>
          <w:rFonts w:ascii="Bookman Old Style" w:hAnsi="Bookman Old Style"/>
        </w:rPr>
        <w:t>);</w:t>
      </w:r>
    </w:p>
    <w:p w:rsidR="00D077E8" w:rsidRDefault="00D077E8" w:rsidP="00D077E8">
      <w:pPr>
        <w:pStyle w:val="ListParagraph"/>
        <w:spacing w:after="0" w:line="240" w:lineRule="auto"/>
        <w:rPr>
          <w:rFonts w:ascii="Bookman Old Style" w:hAnsi="Bookman Old Style"/>
        </w:rPr>
      </w:pPr>
      <w:r>
        <w:rPr>
          <w:rFonts w:ascii="Bookman Old Style" w:hAnsi="Bookman Old Style"/>
        </w:rPr>
        <w:t>for(i=n;i&gt;=0;i--)</w:t>
      </w:r>
    </w:p>
    <w:p w:rsidR="00D077E8" w:rsidRPr="002F33D5" w:rsidRDefault="00D077E8" w:rsidP="00D077E8">
      <w:pPr>
        <w:pStyle w:val="ListParagraph"/>
        <w:spacing w:after="0" w:line="240" w:lineRule="auto"/>
        <w:rPr>
          <w:rFonts w:ascii="Bookman Old Style" w:hAnsi="Bookman Old Style"/>
        </w:rPr>
      </w:pPr>
      <w:r>
        <w:rPr>
          <w:rFonts w:ascii="Bookman Old Style" w:hAnsi="Bookman Old Style"/>
        </w:rPr>
        <w:tab/>
        <w:t>printf(“%d”,bi_num[i]);</w:t>
      </w:r>
    </w:p>
    <w:p w:rsidR="00D077E8" w:rsidRDefault="00D077E8" w:rsidP="00D077E8">
      <w:pPr>
        <w:pStyle w:val="ListParagraph"/>
        <w:spacing w:after="0" w:line="240" w:lineRule="auto"/>
        <w:rPr>
          <w:rFonts w:ascii="Bookman Old Style" w:hAnsi="Bookman Old Style"/>
        </w:rPr>
      </w:pPr>
    </w:p>
    <w:p w:rsidR="00D077E8" w:rsidRDefault="00D077E8" w:rsidP="00D077E8">
      <w:pPr>
        <w:pStyle w:val="ListParagraph"/>
        <w:spacing w:after="0" w:line="240" w:lineRule="auto"/>
        <w:rPr>
          <w:rFonts w:ascii="Bookman Old Style" w:hAnsi="Bookman Old Style"/>
        </w:rPr>
      </w:pPr>
      <w:r>
        <w:rPr>
          <w:rFonts w:ascii="Bookman Old Style" w:hAnsi="Bookman Old Style"/>
        </w:rPr>
        <w:t>for(i=0;i&lt;=n;i++)</w:t>
      </w:r>
    </w:p>
    <w:p w:rsidR="00D077E8" w:rsidRDefault="00D077E8" w:rsidP="00D077E8">
      <w:pPr>
        <w:pStyle w:val="ListParagraph"/>
        <w:spacing w:after="0" w:line="240" w:lineRule="auto"/>
        <w:rPr>
          <w:rFonts w:ascii="Bookman Old Style" w:hAnsi="Bookman Old Style"/>
        </w:rPr>
      </w:pPr>
      <w:r>
        <w:rPr>
          <w:rFonts w:ascii="Bookman Old Style" w:hAnsi="Bookman Old Style"/>
        </w:rPr>
        <w:t>{</w:t>
      </w:r>
    </w:p>
    <w:p w:rsidR="00D077E8" w:rsidRDefault="00D077E8" w:rsidP="00D077E8">
      <w:pPr>
        <w:pStyle w:val="ListParagraph"/>
        <w:spacing w:after="0" w:line="240" w:lineRule="auto"/>
        <w:ind w:firstLine="720"/>
        <w:rPr>
          <w:rFonts w:ascii="Bookman Old Style" w:hAnsi="Bookman Old Style"/>
        </w:rPr>
      </w:pPr>
      <w:r>
        <w:rPr>
          <w:rFonts w:ascii="Bookman Old Style" w:hAnsi="Bookman Old Style"/>
        </w:rPr>
        <w:t>if((bi_num[i]==0 &amp;&amp; flag==0) || (bi_num[i]==1 &amp;&amp; falg==1))</w:t>
      </w:r>
    </w:p>
    <w:p w:rsidR="00D077E8" w:rsidRDefault="00D077E8" w:rsidP="00D077E8">
      <w:pPr>
        <w:pStyle w:val="ListParagraph"/>
        <w:spacing w:after="0" w:line="240" w:lineRule="auto"/>
        <w:ind w:firstLine="720"/>
        <w:rPr>
          <w:rFonts w:ascii="Bookman Old Style" w:hAnsi="Bookman Old Style"/>
        </w:rPr>
      </w:pPr>
      <w:r>
        <w:rPr>
          <w:rFonts w:ascii="Bookman Old Style" w:hAnsi="Bookman Old Style"/>
        </w:rPr>
        <w:t>{</w:t>
      </w:r>
    </w:p>
    <w:p w:rsidR="00D077E8" w:rsidRDefault="00D077E8" w:rsidP="00D077E8">
      <w:pPr>
        <w:pStyle w:val="ListParagraph"/>
        <w:spacing w:after="0" w:line="240" w:lineRule="auto"/>
        <w:ind w:firstLine="720"/>
        <w:rPr>
          <w:rFonts w:ascii="Bookman Old Style" w:hAnsi="Bookman Old Style"/>
        </w:rPr>
      </w:pPr>
      <w:r>
        <w:rPr>
          <w:rFonts w:ascii="Bookman Old Style" w:hAnsi="Bookman Old Style"/>
        </w:rPr>
        <w:tab/>
        <w:t>bi_num[i]=0;</w:t>
      </w:r>
    </w:p>
    <w:p w:rsidR="00D077E8" w:rsidRDefault="00D077E8" w:rsidP="00D077E8">
      <w:pPr>
        <w:pStyle w:val="ListParagraph"/>
        <w:spacing w:after="0" w:line="240" w:lineRule="auto"/>
        <w:ind w:firstLine="720"/>
        <w:rPr>
          <w:rFonts w:ascii="Bookman Old Style" w:hAnsi="Bookman Old Style"/>
        </w:rPr>
      </w:pPr>
      <w:r>
        <w:rPr>
          <w:rFonts w:ascii="Bookman Old Style" w:hAnsi="Bookman Old Style"/>
        </w:rPr>
        <w:t>}</w:t>
      </w:r>
    </w:p>
    <w:p w:rsidR="00D077E8" w:rsidRDefault="00D077E8" w:rsidP="00D077E8">
      <w:pPr>
        <w:pStyle w:val="ListParagraph"/>
        <w:spacing w:after="0" w:line="240" w:lineRule="auto"/>
        <w:ind w:firstLine="720"/>
        <w:rPr>
          <w:rFonts w:ascii="Bookman Old Style" w:hAnsi="Bookman Old Style"/>
        </w:rPr>
      </w:pPr>
      <w:r>
        <w:rPr>
          <w:rFonts w:ascii="Bookman Old Style" w:hAnsi="Bookman Old Style"/>
        </w:rPr>
        <w:t>else if((bi_num[i]==1 &amp;&amp; flag==0) || (bi_num[i]==0 &amp;&amp; flag==1))</w:t>
      </w:r>
    </w:p>
    <w:p w:rsidR="00D077E8" w:rsidRDefault="00D077E8" w:rsidP="00D077E8">
      <w:pPr>
        <w:pStyle w:val="ListParagraph"/>
        <w:spacing w:after="0" w:line="240" w:lineRule="auto"/>
        <w:ind w:firstLine="720"/>
        <w:rPr>
          <w:rFonts w:ascii="Bookman Old Style" w:hAnsi="Bookman Old Style"/>
        </w:rPr>
      </w:pPr>
      <w:r>
        <w:rPr>
          <w:rFonts w:ascii="Bookman Old Style" w:hAnsi="Bookman Old Style"/>
        </w:rPr>
        <w:t>{</w:t>
      </w:r>
    </w:p>
    <w:p w:rsidR="00D077E8" w:rsidRDefault="00D077E8" w:rsidP="00D077E8">
      <w:pPr>
        <w:pStyle w:val="ListParagraph"/>
        <w:spacing w:after="0" w:line="240" w:lineRule="auto"/>
        <w:ind w:left="1440" w:firstLine="720"/>
        <w:rPr>
          <w:rFonts w:ascii="Bookman Old Style" w:hAnsi="Bookman Old Style"/>
        </w:rPr>
      </w:pPr>
      <w:r>
        <w:rPr>
          <w:rFonts w:ascii="Bookman Old Style" w:hAnsi="Bookman Old Style"/>
        </w:rPr>
        <w:t>bi_num[i]=1;</w:t>
      </w:r>
    </w:p>
    <w:p w:rsidR="00D077E8" w:rsidRDefault="00D077E8" w:rsidP="00D077E8">
      <w:pPr>
        <w:pStyle w:val="ListParagraph"/>
        <w:spacing w:after="0" w:line="240" w:lineRule="auto"/>
        <w:ind w:left="1440" w:firstLine="720"/>
        <w:rPr>
          <w:rFonts w:ascii="Bookman Old Style" w:hAnsi="Bookman Old Style"/>
        </w:rPr>
      </w:pPr>
      <w:r>
        <w:rPr>
          <w:rFonts w:ascii="Bookman Old Style" w:hAnsi="Bookman Old Style"/>
        </w:rPr>
        <w:lastRenderedPageBreak/>
        <w:t>flag=1;</w:t>
      </w:r>
      <w:r>
        <w:rPr>
          <w:rFonts w:ascii="Bookman Old Style" w:hAnsi="Bookman Old Style"/>
        </w:rPr>
        <w:br/>
        <w:t>}</w:t>
      </w:r>
    </w:p>
    <w:p w:rsidR="00D077E8" w:rsidRDefault="00D077E8" w:rsidP="00D077E8">
      <w:pPr>
        <w:pStyle w:val="ListParagraph"/>
        <w:spacing w:after="0" w:line="240" w:lineRule="auto"/>
        <w:rPr>
          <w:rFonts w:ascii="Bookman Old Style" w:hAnsi="Bookman Old Style"/>
        </w:rPr>
      </w:pPr>
      <w:r>
        <w:rPr>
          <w:rFonts w:ascii="Bookman Old Style" w:hAnsi="Bookman Old Style"/>
        </w:rPr>
        <w:t>}</w:t>
      </w:r>
    </w:p>
    <w:p w:rsidR="00D077E8" w:rsidRDefault="00D077E8" w:rsidP="00D077E8">
      <w:pPr>
        <w:pStyle w:val="ListParagraph"/>
        <w:spacing w:after="0" w:line="240" w:lineRule="auto"/>
        <w:rPr>
          <w:rFonts w:ascii="Bookman Old Style" w:hAnsi="Bookman Old Style"/>
        </w:rPr>
      </w:pPr>
      <w:r w:rsidRPr="002F33D5">
        <w:rPr>
          <w:rFonts w:ascii="Bookman Old Style" w:hAnsi="Bookman Old Style"/>
        </w:rPr>
        <w:t>printf("</w:t>
      </w:r>
      <w:r>
        <w:rPr>
          <w:rFonts w:ascii="Bookman Old Style" w:hAnsi="Bookman Old Style"/>
        </w:rPr>
        <w:t>The 2’s complement of the binary equivalent of the decimal number %d is :</w:t>
      </w:r>
      <w:r w:rsidRPr="002F33D5">
        <w:rPr>
          <w:rFonts w:ascii="Bookman Old Style" w:hAnsi="Bookman Old Style"/>
        </w:rPr>
        <w:t xml:space="preserve"> "</w:t>
      </w:r>
      <w:r>
        <w:rPr>
          <w:rFonts w:ascii="Bookman Old Style" w:hAnsi="Bookman Old Style"/>
        </w:rPr>
        <w:t>,n</w:t>
      </w:r>
      <w:r w:rsidRPr="002F33D5">
        <w:rPr>
          <w:rFonts w:ascii="Bookman Old Style" w:hAnsi="Bookman Old Style"/>
        </w:rPr>
        <w:t>);</w:t>
      </w:r>
    </w:p>
    <w:p w:rsidR="00D077E8" w:rsidRDefault="00D077E8" w:rsidP="00D077E8">
      <w:pPr>
        <w:pStyle w:val="ListParagraph"/>
        <w:spacing w:after="0" w:line="240" w:lineRule="auto"/>
        <w:rPr>
          <w:rFonts w:ascii="Bookman Old Style" w:hAnsi="Bookman Old Style"/>
        </w:rPr>
      </w:pPr>
      <w:r>
        <w:rPr>
          <w:rFonts w:ascii="Bookman Old Style" w:hAnsi="Bookman Old Style"/>
        </w:rPr>
        <w:t>for(i=n;i&gt;=0;i--)</w:t>
      </w:r>
    </w:p>
    <w:p w:rsidR="00D077E8" w:rsidRPr="002F33D5" w:rsidRDefault="00D077E8" w:rsidP="00D077E8">
      <w:pPr>
        <w:pStyle w:val="ListParagraph"/>
        <w:spacing w:after="0" w:line="240" w:lineRule="auto"/>
        <w:rPr>
          <w:rFonts w:ascii="Bookman Old Style" w:hAnsi="Bookman Old Style"/>
        </w:rPr>
      </w:pPr>
      <w:r>
        <w:rPr>
          <w:rFonts w:ascii="Bookman Old Style" w:hAnsi="Bookman Old Style"/>
        </w:rPr>
        <w:tab/>
        <w:t>printf(“%d”,bi_num[i]);</w:t>
      </w:r>
    </w:p>
    <w:p w:rsidR="00D077E8" w:rsidRDefault="00D077E8" w:rsidP="00D077E8">
      <w:pPr>
        <w:pStyle w:val="ListParagraph"/>
        <w:spacing w:after="0" w:line="240" w:lineRule="auto"/>
        <w:rPr>
          <w:rFonts w:ascii="Bookman Old Style" w:hAnsi="Bookman Old Style"/>
        </w:rPr>
      </w:pPr>
    </w:p>
    <w:p w:rsidR="00D077E8" w:rsidRDefault="00D077E8" w:rsidP="00D077E8">
      <w:pPr>
        <w:pStyle w:val="ListParagraph"/>
        <w:spacing w:after="0" w:line="240" w:lineRule="auto"/>
        <w:rPr>
          <w:rFonts w:ascii="Bookman Old Style" w:hAnsi="Bookman Old Style"/>
        </w:rPr>
      </w:pPr>
      <w:r>
        <w:rPr>
          <w:rFonts w:ascii="Bookman Old Style" w:hAnsi="Bookman Old Style"/>
        </w:rPr>
        <w:t>getch();</w:t>
      </w:r>
    </w:p>
    <w:p w:rsidR="00D077E8" w:rsidRPr="001A3E51" w:rsidRDefault="00D077E8" w:rsidP="00D077E8">
      <w:pPr>
        <w:spacing w:after="0" w:line="240" w:lineRule="auto"/>
        <w:rPr>
          <w:rFonts w:ascii="Bookman Old Style" w:hAnsi="Bookman Old Style"/>
        </w:rPr>
      </w:pPr>
      <w:r>
        <w:rPr>
          <w:rFonts w:ascii="Bookman Old Style" w:hAnsi="Bookman Old Style"/>
        </w:rPr>
        <w:t>}</w:t>
      </w:r>
    </w:p>
    <w:p w:rsidR="00D077E8" w:rsidRPr="001A3E51" w:rsidRDefault="00D077E8" w:rsidP="008C154B">
      <w:pPr>
        <w:spacing w:after="0" w:line="240" w:lineRule="auto"/>
        <w:rPr>
          <w:rFonts w:ascii="Bookman Old Style" w:hAnsi="Bookman Old Style"/>
        </w:rPr>
      </w:pPr>
    </w:p>
    <w:p w:rsidR="008C154B" w:rsidRDefault="008C154B" w:rsidP="008C154B">
      <w:pPr>
        <w:pStyle w:val="ListParagraph"/>
        <w:spacing w:after="0" w:line="240" w:lineRule="auto"/>
        <w:rPr>
          <w:rFonts w:ascii="Bookman Old Style" w:hAnsi="Bookman Old Style"/>
        </w:rPr>
      </w:pPr>
    </w:p>
    <w:p w:rsidR="008C154B" w:rsidRPr="002F33D5" w:rsidRDefault="008C154B" w:rsidP="00D077E8">
      <w:pPr>
        <w:pStyle w:val="HTMLPreformatted"/>
        <w:numPr>
          <w:ilvl w:val="0"/>
          <w:numId w:val="27"/>
        </w:numPr>
        <w:rPr>
          <w:rFonts w:ascii="Bookman Old Style" w:hAnsi="Bookman Old Style"/>
          <w:sz w:val="22"/>
          <w:szCs w:val="22"/>
        </w:rPr>
      </w:pPr>
      <w:r w:rsidRPr="00371C3E">
        <w:rPr>
          <w:rStyle w:val="prgcpy"/>
          <w:rFonts w:ascii="Bookman Old Style" w:eastAsiaTheme="minorHAnsi" w:hAnsi="Bookman Old Style"/>
          <w:b/>
          <w:sz w:val="22"/>
          <w:szCs w:val="22"/>
        </w:rPr>
        <w:t>/*  Program to demonstrate two dimensional array.</w:t>
      </w:r>
      <w:r w:rsidRPr="00371C3E">
        <w:rPr>
          <w:rFonts w:ascii="Bookman Old Style" w:hAnsi="Bookman Old Style"/>
          <w:b/>
          <w:sz w:val="22"/>
          <w:szCs w:val="22"/>
        </w:rPr>
        <w:br/>
      </w:r>
      <w:r w:rsidRPr="002F33D5">
        <w:rPr>
          <w:rFonts w:ascii="Bookman Old Style" w:hAnsi="Bookman Old Style"/>
          <w:sz w:val="22"/>
          <w:szCs w:val="22"/>
        </w:rPr>
        <w:t>#include &lt;stdio.h&gt;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#include &lt;conio.h&gt;</w:t>
      </w:r>
    </w:p>
    <w:p w:rsidR="008C154B" w:rsidRPr="002F33D5" w:rsidRDefault="008C154B" w:rsidP="008C154B">
      <w:pPr>
        <w:pStyle w:val="HTMLPreformatted"/>
        <w:rPr>
          <w:rFonts w:ascii="Bookman Old Style" w:hAnsi="Bookman Old Style"/>
          <w:sz w:val="22"/>
          <w:szCs w:val="22"/>
        </w:rPr>
      </w:pPr>
      <w:r w:rsidRPr="002F33D5">
        <w:rPr>
          <w:rStyle w:val="kwd"/>
          <w:rFonts w:ascii="Bookman Old Style" w:hAnsi="Bookman Old Style"/>
          <w:sz w:val="22"/>
          <w:szCs w:val="22"/>
        </w:rPr>
        <w:t>void</w:t>
      </w:r>
      <w:r w:rsidRPr="002F33D5">
        <w:rPr>
          <w:rFonts w:ascii="Bookman Old Style" w:hAnsi="Bookman Old Style"/>
          <w:sz w:val="22"/>
          <w:szCs w:val="22"/>
        </w:rPr>
        <w:t xml:space="preserve"> main()</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r>
      <w:r w:rsidRPr="002F33D5">
        <w:rPr>
          <w:rStyle w:val="kwd"/>
          <w:rFonts w:ascii="Bookman Old Style" w:hAnsi="Bookman Old Style"/>
          <w:sz w:val="22"/>
          <w:szCs w:val="22"/>
        </w:rPr>
        <w:t>int</w:t>
      </w:r>
      <w:r w:rsidRPr="002F33D5">
        <w:rPr>
          <w:rFonts w:ascii="Bookman Old Style" w:hAnsi="Bookman Old Style"/>
          <w:sz w:val="22"/>
          <w:szCs w:val="22"/>
        </w:rPr>
        <w:t xml:space="preserve"> a[3][3], i, j;</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r>
      <w:r w:rsidR="00C72952">
        <w:rPr>
          <w:rFonts w:ascii="Bookman Old Style" w:hAnsi="Bookman Old Style"/>
          <w:sz w:val="22"/>
          <w:szCs w:val="22"/>
        </w:rPr>
        <w:t xml:space="preserve"> </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printf(</w:t>
      </w:r>
      <w:r w:rsidRPr="002F33D5">
        <w:rPr>
          <w:rStyle w:val="pntf"/>
          <w:rFonts w:ascii="Bookman Old Style" w:hAnsi="Bookman Old Style"/>
          <w:sz w:val="22"/>
          <w:szCs w:val="22"/>
        </w:rPr>
        <w:t>"\n\t Enter matrix of 3*3 : "</w:t>
      </w:r>
      <w:r w:rsidRPr="002F33D5">
        <w:rPr>
          <w:rFonts w:ascii="Bookman Old Style" w:hAnsi="Bookman Old Style"/>
          <w:sz w:val="22"/>
          <w:szCs w:val="22"/>
        </w:rPr>
        <w: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r>
      <w:r w:rsidRPr="002F33D5">
        <w:rPr>
          <w:rStyle w:val="kwd"/>
          <w:rFonts w:ascii="Bookman Old Style" w:hAnsi="Bookman Old Style"/>
          <w:sz w:val="22"/>
          <w:szCs w:val="22"/>
        </w:rPr>
        <w:t>for</w:t>
      </w:r>
      <w:r w:rsidRPr="002F33D5">
        <w:rPr>
          <w:rFonts w:ascii="Bookman Old Style" w:hAnsi="Bookman Old Style"/>
          <w:sz w:val="22"/>
          <w:szCs w:val="22"/>
        </w:rPr>
        <w:t>(i=0; i&lt;3; i++)</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r>
      <w:r w:rsidRPr="002F33D5">
        <w:rPr>
          <w:rFonts w:ascii="Bookman Old Style" w:hAnsi="Bookman Old Style"/>
          <w:sz w:val="22"/>
          <w:szCs w:val="22"/>
        </w:rPr>
        <w:tab/>
      </w:r>
      <w:r w:rsidRPr="002F33D5">
        <w:rPr>
          <w:rStyle w:val="kwd"/>
          <w:rFonts w:ascii="Bookman Old Style" w:hAnsi="Bookman Old Style"/>
          <w:sz w:val="22"/>
          <w:szCs w:val="22"/>
        </w:rPr>
        <w:t>for</w:t>
      </w:r>
      <w:r w:rsidRPr="002F33D5">
        <w:rPr>
          <w:rFonts w:ascii="Bookman Old Style" w:hAnsi="Bookman Old Style"/>
          <w:sz w:val="22"/>
          <w:szCs w:val="22"/>
        </w:rPr>
        <w:t>(j=0; j&lt;3; j++)</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r>
      <w:r w:rsidRPr="002F33D5">
        <w:rPr>
          <w:rFonts w:ascii="Bookman Old Style" w:hAnsi="Bookman Old Style"/>
          <w:sz w:val="22"/>
          <w:szCs w:val="22"/>
        </w:rPr>
        <w:tab/>
        <w: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r>
      <w:r w:rsidRPr="002F33D5">
        <w:rPr>
          <w:rFonts w:ascii="Bookman Old Style" w:hAnsi="Bookman Old Style"/>
          <w:sz w:val="22"/>
          <w:szCs w:val="22"/>
        </w:rPr>
        <w:tab/>
        <w:t>scanf(</w:t>
      </w:r>
      <w:r w:rsidRPr="002F33D5">
        <w:rPr>
          <w:rStyle w:val="pntf"/>
          <w:rFonts w:ascii="Bookman Old Style" w:hAnsi="Bookman Old Style"/>
          <w:sz w:val="22"/>
          <w:szCs w:val="22"/>
        </w:rPr>
        <w:t>"%d"</w:t>
      </w:r>
      <w:r w:rsidRPr="002F33D5">
        <w:rPr>
          <w:rFonts w:ascii="Bookman Old Style" w:hAnsi="Bookman Old Style"/>
          <w:sz w:val="22"/>
          <w:szCs w:val="22"/>
        </w:rPr>
        <w:t>,&amp;a[i][j]);</w:t>
      </w:r>
      <w:r w:rsidRPr="002F33D5">
        <w:rPr>
          <w:rStyle w:val="prgcpy"/>
          <w:rFonts w:ascii="Bookman Old Style" w:eastAsiaTheme="minorHAnsi" w:hAnsi="Bookman Old Style"/>
          <w:sz w:val="22"/>
          <w:szCs w:val="22"/>
        </w:rPr>
        <w:t xml:space="preserve">  //read 3*3 array</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r>
      <w:r w:rsidRPr="002F33D5">
        <w:rPr>
          <w:rFonts w:ascii="Bookman Old Style" w:hAnsi="Bookman Old Style"/>
          <w:sz w:val="22"/>
          <w:szCs w:val="22"/>
        </w:rPr>
        <w:tab/>
        <w: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printf(</w:t>
      </w:r>
      <w:r w:rsidRPr="002F33D5">
        <w:rPr>
          <w:rStyle w:val="pntf"/>
          <w:rFonts w:ascii="Bookman Old Style" w:hAnsi="Bookman Old Style"/>
          <w:sz w:val="22"/>
          <w:szCs w:val="22"/>
        </w:rPr>
        <w:t>"\n\t Matrix is : \n"</w:t>
      </w:r>
      <w:r w:rsidRPr="002F33D5">
        <w:rPr>
          <w:rFonts w:ascii="Bookman Old Style" w:hAnsi="Bookman Old Style"/>
          <w:sz w:val="22"/>
          <w:szCs w:val="22"/>
        </w:rPr>
        <w: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r>
      <w:r w:rsidRPr="002F33D5">
        <w:rPr>
          <w:rStyle w:val="kwd"/>
          <w:rFonts w:ascii="Bookman Old Style" w:hAnsi="Bookman Old Style"/>
          <w:sz w:val="22"/>
          <w:szCs w:val="22"/>
        </w:rPr>
        <w:t>for</w:t>
      </w:r>
      <w:r w:rsidRPr="002F33D5">
        <w:rPr>
          <w:rFonts w:ascii="Bookman Old Style" w:hAnsi="Bookman Old Style"/>
          <w:sz w:val="22"/>
          <w:szCs w:val="22"/>
        </w:rPr>
        <w:t>(i=0; i&lt;3; i++)</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r>
      <w:r w:rsidRPr="002F33D5">
        <w:rPr>
          <w:rFonts w:ascii="Bookman Old Style" w:hAnsi="Bookman Old Style"/>
          <w:sz w:val="22"/>
          <w:szCs w:val="22"/>
        </w:rPr>
        <w:tab/>
      </w:r>
      <w:r w:rsidRPr="002F33D5">
        <w:rPr>
          <w:rStyle w:val="kwd"/>
          <w:rFonts w:ascii="Bookman Old Style" w:hAnsi="Bookman Old Style"/>
          <w:sz w:val="22"/>
          <w:szCs w:val="22"/>
        </w:rPr>
        <w:t>for</w:t>
      </w:r>
      <w:r w:rsidRPr="002F33D5">
        <w:rPr>
          <w:rFonts w:ascii="Bookman Old Style" w:hAnsi="Bookman Old Style"/>
          <w:sz w:val="22"/>
          <w:szCs w:val="22"/>
        </w:rPr>
        <w:t>(j=0; j&lt;3; j++)</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r>
      <w:r w:rsidRPr="002F33D5">
        <w:rPr>
          <w:rFonts w:ascii="Bookman Old Style" w:hAnsi="Bookman Old Style"/>
          <w:sz w:val="22"/>
          <w:szCs w:val="22"/>
        </w:rPr>
        <w:tab/>
        <w: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r>
      <w:r w:rsidRPr="002F33D5">
        <w:rPr>
          <w:rFonts w:ascii="Bookman Old Style" w:hAnsi="Bookman Old Style"/>
          <w:sz w:val="22"/>
          <w:szCs w:val="22"/>
        </w:rPr>
        <w:tab/>
        <w:t>printf(</w:t>
      </w:r>
      <w:r w:rsidRPr="002F33D5">
        <w:rPr>
          <w:rStyle w:val="pntf"/>
          <w:rFonts w:ascii="Bookman Old Style" w:hAnsi="Bookman Old Style"/>
          <w:sz w:val="22"/>
          <w:szCs w:val="22"/>
        </w:rPr>
        <w:t>"\t %d"</w:t>
      </w:r>
      <w:r w:rsidRPr="002F33D5">
        <w:rPr>
          <w:rFonts w:ascii="Bookman Old Style" w:hAnsi="Bookman Old Style"/>
          <w:sz w:val="22"/>
          <w:szCs w:val="22"/>
        </w:rPr>
        <w:t>,a[i][j]);</w:t>
      </w:r>
      <w:r w:rsidRPr="002F33D5">
        <w:rPr>
          <w:rStyle w:val="prgcpy"/>
          <w:rFonts w:ascii="Bookman Old Style" w:eastAsiaTheme="minorHAnsi" w:hAnsi="Bookman Old Style"/>
          <w:sz w:val="22"/>
          <w:szCs w:val="22"/>
        </w:rPr>
        <w:t xml:space="preserve">  //print 3*3 array</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r>
      <w:r w:rsidRPr="002F33D5">
        <w:rPr>
          <w:rFonts w:ascii="Bookman Old Style" w:hAnsi="Bookman Old Style"/>
          <w:sz w:val="22"/>
          <w:szCs w:val="22"/>
        </w:rPr>
        <w:tab/>
        <w: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 xml:space="preserve">   printf(</w:t>
      </w:r>
      <w:r w:rsidRPr="002F33D5">
        <w:rPr>
          <w:rStyle w:val="pntf"/>
          <w:rFonts w:ascii="Bookman Old Style" w:hAnsi="Bookman Old Style"/>
          <w:sz w:val="22"/>
          <w:szCs w:val="22"/>
        </w:rPr>
        <w:t>"\n"</w:t>
      </w:r>
      <w:r w:rsidRPr="002F33D5">
        <w:rPr>
          <w:rFonts w:ascii="Bookman Old Style" w:hAnsi="Bookman Old Style"/>
          <w:sz w:val="22"/>
          <w:szCs w:val="22"/>
        </w:rPr>
        <w: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getch();</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w:t>
      </w:r>
    </w:p>
    <w:p w:rsidR="008C154B" w:rsidRPr="002F33D5" w:rsidRDefault="008C154B" w:rsidP="008C154B">
      <w:pPr>
        <w:pStyle w:val="Heading4"/>
        <w:spacing w:before="0" w:line="240" w:lineRule="auto"/>
        <w:rPr>
          <w:rFonts w:ascii="Bookman Old Style" w:hAnsi="Bookman Old Style"/>
          <w:i w:val="0"/>
          <w:color w:val="000000" w:themeColor="text1"/>
        </w:rPr>
      </w:pPr>
      <w:r w:rsidRPr="002F33D5">
        <w:rPr>
          <w:rFonts w:ascii="Bookman Old Style" w:hAnsi="Bookman Old Style"/>
          <w:i w:val="0"/>
          <w:color w:val="000000" w:themeColor="text1"/>
        </w:rPr>
        <w:t>Output :</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Enter matrix of 3*3 : 3 4 5 6 7 2 1 2 3</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Matrix is :</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3</w:t>
      </w:r>
      <w:r w:rsidRPr="002F33D5">
        <w:rPr>
          <w:rFonts w:ascii="Bookman Old Style" w:hAnsi="Bookman Old Style"/>
          <w:sz w:val="22"/>
          <w:szCs w:val="22"/>
        </w:rPr>
        <w:tab/>
        <w:t>4</w:t>
      </w:r>
      <w:r w:rsidRPr="002F33D5">
        <w:rPr>
          <w:rFonts w:ascii="Bookman Old Style" w:hAnsi="Bookman Old Style"/>
          <w:sz w:val="22"/>
          <w:szCs w:val="22"/>
        </w:rPr>
        <w:tab/>
        <w:t>5</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6</w:t>
      </w:r>
      <w:r w:rsidRPr="002F33D5">
        <w:rPr>
          <w:rFonts w:ascii="Bookman Old Style" w:hAnsi="Bookman Old Style"/>
          <w:sz w:val="22"/>
          <w:szCs w:val="22"/>
        </w:rPr>
        <w:tab/>
        <w:t>7</w:t>
      </w:r>
      <w:r w:rsidRPr="002F33D5">
        <w:rPr>
          <w:rFonts w:ascii="Bookman Old Style" w:hAnsi="Bookman Old Style"/>
          <w:sz w:val="22"/>
          <w:szCs w:val="22"/>
        </w:rPr>
        <w:tab/>
        <w:t>2</w:t>
      </w:r>
    </w:p>
    <w:p w:rsidR="008C154B" w:rsidRPr="002F33D5" w:rsidRDefault="008C154B" w:rsidP="008C154B">
      <w:pPr>
        <w:pStyle w:val="HTMLPreformatted"/>
        <w:rPr>
          <w:rFonts w:ascii="Bookman Old Style" w:hAnsi="Bookman Old Style"/>
          <w:sz w:val="22"/>
          <w:szCs w:val="22"/>
        </w:rPr>
      </w:pPr>
      <w:r w:rsidRPr="002F33D5">
        <w:rPr>
          <w:rFonts w:ascii="Bookman Old Style" w:hAnsi="Bookman Old Style"/>
          <w:sz w:val="22"/>
          <w:szCs w:val="22"/>
        </w:rPr>
        <w:tab/>
        <w:t>1</w:t>
      </w:r>
      <w:r w:rsidRPr="002F33D5">
        <w:rPr>
          <w:rFonts w:ascii="Bookman Old Style" w:hAnsi="Bookman Old Style"/>
          <w:sz w:val="22"/>
          <w:szCs w:val="22"/>
        </w:rPr>
        <w:tab/>
        <w:t>2</w:t>
      </w:r>
      <w:r w:rsidRPr="002F33D5">
        <w:rPr>
          <w:rFonts w:ascii="Bookman Old Style" w:hAnsi="Bookman Old Style"/>
          <w:sz w:val="22"/>
          <w:szCs w:val="22"/>
        </w:rPr>
        <w:tab/>
        <w:t>3</w:t>
      </w:r>
    </w:p>
    <w:p w:rsidR="008C154B" w:rsidRPr="002F33D5" w:rsidRDefault="00D077E8" w:rsidP="008C154B">
      <w:pPr>
        <w:spacing w:after="0" w:line="240" w:lineRule="auto"/>
        <w:rPr>
          <w:rFonts w:ascii="Bookman Old Style" w:eastAsia="Times New Roman" w:hAnsi="Bookman Old Style" w:cs="Times New Roman"/>
          <w:b/>
        </w:rPr>
      </w:pPr>
      <w:r>
        <w:rPr>
          <w:rFonts w:ascii="Bookman Old Style" w:eastAsia="Times New Roman" w:hAnsi="Bookman Old Style" w:cs="Times New Roman"/>
          <w:b/>
        </w:rPr>
        <w:t xml:space="preserve">45. </w:t>
      </w:r>
      <w:r w:rsidR="008C154B" w:rsidRPr="002F33D5">
        <w:rPr>
          <w:rFonts w:ascii="Bookman Old Style" w:eastAsia="Times New Roman" w:hAnsi="Bookman Old Style" w:cs="Times New Roman"/>
          <w:b/>
        </w:rPr>
        <w:t>Matrix Addition:</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#include&lt;stdio.h&gt;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#include&lt;conio.h&gt;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void main()</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int i,j,n,a[10][10],b[10][10],c[10][10];</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r>
      <w:r w:rsidR="00C72952">
        <w:rPr>
          <w:rFonts w:ascii="Bookman Old Style" w:eastAsia="Times New Roman" w:hAnsi="Bookman Old Style" w:cs="Times New Roman"/>
        </w:rPr>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printf("Enter size of the matrix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scanf("%d",&amp;n);  //reading size of the matrix</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printf("Enter Matrix 1 elements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lastRenderedPageBreak/>
        <w:tab/>
        <w:t>for(i=0;i&lt;n;i++)  //for reading each row</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for(j=0;j&lt;n;j++)   //for reading columns</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scanf("%d",&amp;a[i][j]);   //reading the elements of matrix 1</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printf("Enter Matrix 2 elements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for(i=0;i&lt;n;i++)   //for reading each row</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for(j=0;j&lt;n;j++)  //for reading columns</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scanf("%d",&amp;b[i][j]);   //reading the elements of matrix 2</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for(i=0;i&lt;n;i++)</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for(j=0;j&lt;n;j++)</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c[i][j]=a[i][j]+b[i][j]; //adding 1,2 matrices</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printf("Sum of two matrices is  \n");</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for(i=0;i&lt;n;i++)</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for(j=0;j&lt;n;j++)</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printf("%</w:t>
      </w:r>
      <w:r>
        <w:rPr>
          <w:rFonts w:ascii="Bookman Old Style" w:eastAsia="Times New Roman" w:hAnsi="Bookman Old Style" w:cs="Times New Roman"/>
        </w:rPr>
        <w:t xml:space="preserve">2d </w:t>
      </w:r>
      <w:r w:rsidRPr="002F33D5">
        <w:rPr>
          <w:rFonts w:ascii="Bookman Old Style" w:eastAsia="Times New Roman" w:hAnsi="Bookman Old Style" w:cs="Times New Roman"/>
        </w:rPr>
        <w:t>",c[i][j]);   //displaying of matrices</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printf("\n"); //It is for going to next line after each row printing</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getch();</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w:t>
      </w:r>
    </w:p>
    <w:p w:rsidR="008C154B" w:rsidRDefault="008C154B" w:rsidP="008C154B">
      <w:pPr>
        <w:spacing w:after="0" w:line="240" w:lineRule="auto"/>
        <w:rPr>
          <w:rFonts w:ascii="Bookman Old Style" w:eastAsia="Times New Roman" w:hAnsi="Bookman Old Style" w:cs="Times New Roman"/>
          <w:b/>
        </w:rPr>
      </w:pPr>
    </w:p>
    <w:p w:rsidR="008C154B" w:rsidRPr="002F33D5" w:rsidRDefault="00D077E8" w:rsidP="008C154B">
      <w:pPr>
        <w:spacing w:after="0" w:line="240" w:lineRule="auto"/>
        <w:rPr>
          <w:rFonts w:ascii="Bookman Old Style" w:eastAsia="Times New Roman" w:hAnsi="Bookman Old Style" w:cs="Times New Roman"/>
          <w:b/>
        </w:rPr>
      </w:pPr>
      <w:r>
        <w:rPr>
          <w:rFonts w:ascii="Bookman Old Style" w:eastAsia="Times New Roman" w:hAnsi="Bookman Old Style" w:cs="Times New Roman"/>
          <w:b/>
        </w:rPr>
        <w:t xml:space="preserve">46. </w:t>
      </w:r>
      <w:r w:rsidR="008C154B" w:rsidRPr="002F33D5">
        <w:rPr>
          <w:rFonts w:ascii="Bookman Old Style" w:eastAsia="Times New Roman" w:hAnsi="Bookman Old Style" w:cs="Times New Roman"/>
          <w:b/>
        </w:rPr>
        <w:t>Matrix Multiplication:</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void main()</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int i,j,k,a[10][10],b[10][10],c[10][10]</w:t>
      </w:r>
      <w:r>
        <w:rPr>
          <w:rFonts w:ascii="Bookman Old Style" w:eastAsia="Times New Roman" w:hAnsi="Bookman Old Style" w:cs="Times New Roman"/>
        </w:rPr>
        <w:t>,p,q,m,n</w:t>
      </w:r>
      <w:r w:rsidRPr="002F33D5">
        <w:rPr>
          <w:rFonts w:ascii="Bookman Old Style" w:eastAsia="Times New Roman" w:hAnsi="Bookman Old Style" w:cs="Times New Roman"/>
        </w:rPr>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r>
      <w:r w:rsidR="00C72952">
        <w:rPr>
          <w:rFonts w:ascii="Bookman Old Style" w:eastAsia="Times New Roman" w:hAnsi="Bookman Old Style" w:cs="Times New Roman"/>
        </w:rPr>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printf("Enter size of the</w:t>
      </w:r>
      <w:r>
        <w:rPr>
          <w:rFonts w:ascii="Bookman Old Style" w:eastAsia="Times New Roman" w:hAnsi="Bookman Old Style" w:cs="Times New Roman"/>
        </w:rPr>
        <w:t xml:space="preserve"> first</w:t>
      </w:r>
      <w:r w:rsidRPr="002F33D5">
        <w:rPr>
          <w:rFonts w:ascii="Bookman Old Style" w:eastAsia="Times New Roman" w:hAnsi="Bookman Old Style" w:cs="Times New Roman"/>
        </w:rPr>
        <w:t xml:space="preserve"> matrix</w:t>
      </w:r>
      <w:r>
        <w:rPr>
          <w:rFonts w:ascii="Bookman Old Style" w:eastAsia="Times New Roman" w:hAnsi="Bookman Old Style" w:cs="Times New Roman"/>
        </w:rPr>
        <w:t>\n</w:t>
      </w:r>
      <w:r w:rsidRPr="002F33D5">
        <w:rPr>
          <w:rFonts w:ascii="Bookman Old Style" w:eastAsia="Times New Roman" w:hAnsi="Bookman Old Style" w:cs="Times New Roman"/>
        </w:rPr>
        <w:t>");</w:t>
      </w:r>
    </w:p>
    <w:p w:rsidR="008C154B"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scanf("%d</w:t>
      </w:r>
      <w:r>
        <w:rPr>
          <w:rFonts w:ascii="Bookman Old Style" w:eastAsia="Times New Roman" w:hAnsi="Bookman Old Style" w:cs="Times New Roman"/>
        </w:rPr>
        <w:t>%d</w:t>
      </w:r>
      <w:r w:rsidRPr="002F33D5">
        <w:rPr>
          <w:rFonts w:ascii="Bookman Old Style" w:eastAsia="Times New Roman" w:hAnsi="Bookman Old Style" w:cs="Times New Roman"/>
        </w:rPr>
        <w:t>",</w:t>
      </w:r>
      <w:r>
        <w:rPr>
          <w:rFonts w:ascii="Bookman Old Style" w:eastAsia="Times New Roman" w:hAnsi="Bookman Old Style" w:cs="Times New Roman"/>
        </w:rPr>
        <w:t>&amp;p,</w:t>
      </w:r>
      <w:r w:rsidRPr="002F33D5">
        <w:rPr>
          <w:rFonts w:ascii="Bookman Old Style" w:eastAsia="Times New Roman" w:hAnsi="Bookman Old Style" w:cs="Times New Roman"/>
        </w:rPr>
        <w:t>&amp;</w:t>
      </w:r>
      <w:r>
        <w:rPr>
          <w:rFonts w:ascii="Bookman Old Style" w:eastAsia="Times New Roman" w:hAnsi="Bookman Old Style" w:cs="Times New Roman"/>
        </w:rPr>
        <w:t>q</w:t>
      </w:r>
      <w:r w:rsidRPr="002F33D5">
        <w:rPr>
          <w:rFonts w:ascii="Bookman Old Style" w:eastAsia="Times New Roman" w:hAnsi="Bookman Old Style" w:cs="Times New Roman"/>
        </w:rPr>
        <w:t>);  //reading size of the matrix</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printf("</w:t>
      </w:r>
      <w:r>
        <w:rPr>
          <w:rFonts w:ascii="Bookman Old Style" w:eastAsia="Times New Roman" w:hAnsi="Bookman Old Style" w:cs="Times New Roman"/>
        </w:rPr>
        <w:t>\n</w:t>
      </w:r>
      <w:r w:rsidRPr="002F33D5">
        <w:rPr>
          <w:rFonts w:ascii="Bookman Old Style" w:eastAsia="Times New Roman" w:hAnsi="Bookman Old Style" w:cs="Times New Roman"/>
        </w:rPr>
        <w:t>Enter size of the</w:t>
      </w:r>
      <w:r>
        <w:rPr>
          <w:rFonts w:ascii="Bookman Old Style" w:eastAsia="Times New Roman" w:hAnsi="Bookman Old Style" w:cs="Times New Roman"/>
        </w:rPr>
        <w:t xml:space="preserve"> second</w:t>
      </w:r>
      <w:r w:rsidRPr="002F33D5">
        <w:rPr>
          <w:rFonts w:ascii="Bookman Old Style" w:eastAsia="Times New Roman" w:hAnsi="Bookman Old Style" w:cs="Times New Roman"/>
        </w:rPr>
        <w:t xml:space="preserve"> matrix</w:t>
      </w:r>
      <w:r>
        <w:rPr>
          <w:rFonts w:ascii="Bookman Old Style" w:eastAsia="Times New Roman" w:hAnsi="Bookman Old Style" w:cs="Times New Roman"/>
        </w:rPr>
        <w:t>\n</w:t>
      </w:r>
      <w:r w:rsidRPr="002F33D5">
        <w:rPr>
          <w:rFonts w:ascii="Bookman Old Style" w:eastAsia="Times New Roman" w:hAnsi="Bookman Old Style" w:cs="Times New Roman"/>
        </w:rPr>
        <w:t>");</w:t>
      </w:r>
    </w:p>
    <w:p w:rsidR="008C154B"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scanf("%d</w:t>
      </w:r>
      <w:r>
        <w:rPr>
          <w:rFonts w:ascii="Bookman Old Style" w:eastAsia="Times New Roman" w:hAnsi="Bookman Old Style" w:cs="Times New Roman"/>
        </w:rPr>
        <w:t>%d</w:t>
      </w:r>
      <w:r w:rsidRPr="002F33D5">
        <w:rPr>
          <w:rFonts w:ascii="Bookman Old Style" w:eastAsia="Times New Roman" w:hAnsi="Bookman Old Style" w:cs="Times New Roman"/>
        </w:rPr>
        <w:t>",</w:t>
      </w:r>
      <w:r>
        <w:rPr>
          <w:rFonts w:ascii="Bookman Old Style" w:eastAsia="Times New Roman" w:hAnsi="Bookman Old Style" w:cs="Times New Roman"/>
        </w:rPr>
        <w:t>&amp;m,</w:t>
      </w:r>
      <w:r w:rsidRPr="002F33D5">
        <w:rPr>
          <w:rFonts w:ascii="Bookman Old Style" w:eastAsia="Times New Roman" w:hAnsi="Bookman Old Style" w:cs="Times New Roman"/>
        </w:rPr>
        <w:t>&amp;n);  //reading size of the matrix</w:t>
      </w:r>
    </w:p>
    <w:p w:rsidR="008C154B" w:rsidRDefault="008C154B" w:rsidP="008C154B">
      <w:pPr>
        <w:spacing w:after="0" w:line="240" w:lineRule="auto"/>
        <w:rPr>
          <w:rFonts w:ascii="Bookman Old Style" w:eastAsia="Times New Roman" w:hAnsi="Bookman Old Style" w:cs="Times New Roman"/>
        </w:rPr>
      </w:pPr>
      <w:r>
        <w:rPr>
          <w:rFonts w:ascii="Bookman Old Style" w:eastAsia="Times New Roman" w:hAnsi="Bookman Old Style" w:cs="Times New Roman"/>
        </w:rPr>
        <w:t xml:space="preserve">           if(q!=m)</w:t>
      </w:r>
    </w:p>
    <w:p w:rsidR="008C154B" w:rsidRDefault="008C154B" w:rsidP="008C154B">
      <w:pPr>
        <w:spacing w:after="0" w:line="240" w:lineRule="auto"/>
        <w:rPr>
          <w:rFonts w:ascii="Bookman Old Style" w:eastAsia="Times New Roman" w:hAnsi="Bookman Old Style" w:cs="Times New Roman"/>
        </w:rPr>
      </w:pPr>
      <w:r>
        <w:rPr>
          <w:rFonts w:ascii="Bookman Old Style" w:eastAsia="Times New Roman" w:hAnsi="Bookman Old Style" w:cs="Times New Roman"/>
        </w:rPr>
        <w:tab/>
        <w:t>{</w:t>
      </w:r>
    </w:p>
    <w:p w:rsidR="008C154B" w:rsidRDefault="008C154B" w:rsidP="008C154B">
      <w:pPr>
        <w:spacing w:after="0" w:line="240" w:lineRule="auto"/>
        <w:rPr>
          <w:rFonts w:ascii="Bookman Old Style" w:eastAsia="Times New Roman" w:hAnsi="Bookman Old Style" w:cs="Times New Roman"/>
        </w:rPr>
      </w:pPr>
      <w:r>
        <w:rPr>
          <w:rFonts w:ascii="Bookman Old Style" w:eastAsia="Times New Roman" w:hAnsi="Bookman Old Style" w:cs="Times New Roman"/>
        </w:rPr>
        <w:tab/>
      </w:r>
      <w:r>
        <w:rPr>
          <w:rFonts w:ascii="Bookman Old Style" w:eastAsia="Times New Roman" w:hAnsi="Bookman Old Style" w:cs="Times New Roman"/>
        </w:rPr>
        <w:tab/>
        <w:t>printf(“\n The matrix multiplication is not possible\n”);</w:t>
      </w:r>
    </w:p>
    <w:p w:rsidR="008C154B" w:rsidRDefault="008C154B" w:rsidP="008C154B">
      <w:pPr>
        <w:spacing w:after="0" w:line="240" w:lineRule="auto"/>
        <w:rPr>
          <w:rFonts w:ascii="Bookman Old Style" w:eastAsia="Times New Roman" w:hAnsi="Bookman Old Style" w:cs="Times New Roman"/>
        </w:rPr>
      </w:pPr>
      <w:r>
        <w:rPr>
          <w:rFonts w:ascii="Bookman Old Style" w:eastAsia="Times New Roman" w:hAnsi="Bookman Old Style" w:cs="Times New Roman"/>
        </w:rPr>
        <w:tab/>
      </w:r>
      <w:r>
        <w:rPr>
          <w:rFonts w:ascii="Bookman Old Style" w:eastAsia="Times New Roman" w:hAnsi="Bookman Old Style" w:cs="Times New Roman"/>
        </w:rPr>
        <w:tab/>
        <w:t>exit(0);</w:t>
      </w:r>
    </w:p>
    <w:p w:rsidR="008C154B" w:rsidRDefault="008C154B" w:rsidP="008C154B">
      <w:pPr>
        <w:spacing w:after="0" w:line="240" w:lineRule="auto"/>
        <w:rPr>
          <w:rFonts w:ascii="Bookman Old Style" w:eastAsia="Times New Roman" w:hAnsi="Bookman Old Style" w:cs="Times New Roman"/>
        </w:rPr>
      </w:pPr>
      <w:r>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printf("</w:t>
      </w:r>
      <w:r>
        <w:rPr>
          <w:rFonts w:ascii="Bookman Old Style" w:eastAsia="Times New Roman" w:hAnsi="Bookman Old Style" w:cs="Times New Roman"/>
        </w:rPr>
        <w:t>\n</w:t>
      </w:r>
      <w:r w:rsidRPr="002F33D5">
        <w:rPr>
          <w:rFonts w:ascii="Bookman Old Style" w:eastAsia="Times New Roman" w:hAnsi="Bookman Old Style" w:cs="Times New Roman"/>
        </w:rPr>
        <w:t xml:space="preserve">Enter </w:t>
      </w:r>
      <w:r>
        <w:rPr>
          <w:rFonts w:ascii="Bookman Old Style" w:eastAsia="Times New Roman" w:hAnsi="Bookman Old Style" w:cs="Times New Roman"/>
        </w:rPr>
        <w:t>first m</w:t>
      </w:r>
      <w:r w:rsidRPr="002F33D5">
        <w:rPr>
          <w:rFonts w:ascii="Bookman Old Style" w:eastAsia="Times New Roman" w:hAnsi="Bookman Old Style" w:cs="Times New Roman"/>
        </w:rPr>
        <w:t>atrix elements</w:t>
      </w:r>
      <w:r>
        <w:rPr>
          <w:rFonts w:ascii="Bookman Old Style" w:eastAsia="Times New Roman" w:hAnsi="Bookman Old Style" w:cs="Times New Roman"/>
        </w:rPr>
        <w:t>\n</w:t>
      </w:r>
      <w:r w:rsidRPr="002F33D5">
        <w:rPr>
          <w:rFonts w:ascii="Bookman Old Style" w:eastAsia="Times New Roman" w:hAnsi="Bookman Old Style" w:cs="Times New Roman"/>
        </w:rPr>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for(i=0;i&lt;</w:t>
      </w:r>
      <w:r>
        <w:rPr>
          <w:rFonts w:ascii="Bookman Old Style" w:eastAsia="Times New Roman" w:hAnsi="Bookman Old Style" w:cs="Times New Roman"/>
        </w:rPr>
        <w:t>p</w:t>
      </w:r>
      <w:r w:rsidRPr="002F33D5">
        <w:rPr>
          <w:rFonts w:ascii="Bookman Old Style" w:eastAsia="Times New Roman" w:hAnsi="Bookman Old Style" w:cs="Times New Roman"/>
        </w:rPr>
        <w:t>;i++)  // for going to each row</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for(j=0;j&lt;</w:t>
      </w:r>
      <w:r>
        <w:rPr>
          <w:rFonts w:ascii="Bookman Old Style" w:eastAsia="Times New Roman" w:hAnsi="Bookman Old Style" w:cs="Times New Roman"/>
        </w:rPr>
        <w:t>q</w:t>
      </w:r>
      <w:r w:rsidRPr="002F33D5">
        <w:rPr>
          <w:rFonts w:ascii="Bookman Old Style" w:eastAsia="Times New Roman" w:hAnsi="Bookman Old Style" w:cs="Times New Roman"/>
        </w:rPr>
        <w:t>;j++)  //for going to each column</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bookmarkStart w:id="0" w:name="_GoBack"/>
      <w:bookmarkEnd w:id="0"/>
      <w:r w:rsidRPr="002F33D5">
        <w:rPr>
          <w:rFonts w:ascii="Bookman Old Style" w:eastAsia="Times New Roman" w:hAnsi="Bookman Old Style" w:cs="Times New Roman"/>
        </w:rPr>
        <w:tab/>
        <w:t xml:space="preserve">      scanf("%d",&amp;a[i][j]);   //reading the elements of matrix 1</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lastRenderedPageBreak/>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printf("</w:t>
      </w:r>
      <w:r>
        <w:rPr>
          <w:rFonts w:ascii="Bookman Old Style" w:eastAsia="Times New Roman" w:hAnsi="Bookman Old Style" w:cs="Times New Roman"/>
        </w:rPr>
        <w:t>\n</w:t>
      </w:r>
      <w:r w:rsidRPr="002F33D5">
        <w:rPr>
          <w:rFonts w:ascii="Bookman Old Style" w:eastAsia="Times New Roman" w:hAnsi="Bookman Old Style" w:cs="Times New Roman"/>
        </w:rPr>
        <w:t xml:space="preserve">Enter </w:t>
      </w:r>
      <w:r>
        <w:rPr>
          <w:rFonts w:ascii="Bookman Old Style" w:eastAsia="Times New Roman" w:hAnsi="Bookman Old Style" w:cs="Times New Roman"/>
        </w:rPr>
        <w:t>second m</w:t>
      </w:r>
      <w:r w:rsidRPr="002F33D5">
        <w:rPr>
          <w:rFonts w:ascii="Bookman Old Style" w:eastAsia="Times New Roman" w:hAnsi="Bookman Old Style" w:cs="Times New Roman"/>
        </w:rPr>
        <w:t>atrix elements</w:t>
      </w:r>
      <w:r>
        <w:rPr>
          <w:rFonts w:ascii="Bookman Old Style" w:eastAsia="Times New Roman" w:hAnsi="Bookman Old Style" w:cs="Times New Roman"/>
        </w:rPr>
        <w:t>\n</w:t>
      </w:r>
      <w:r w:rsidRPr="002F33D5">
        <w:rPr>
          <w:rFonts w:ascii="Bookman Old Style" w:eastAsia="Times New Roman" w:hAnsi="Bookman Old Style" w:cs="Times New Roman"/>
        </w:rPr>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for(i=0;i&lt;</w:t>
      </w:r>
      <w:r>
        <w:rPr>
          <w:rFonts w:ascii="Bookman Old Style" w:eastAsia="Times New Roman" w:hAnsi="Bookman Old Style" w:cs="Times New Roman"/>
        </w:rPr>
        <w:t>m</w:t>
      </w:r>
      <w:r w:rsidRPr="002F33D5">
        <w:rPr>
          <w:rFonts w:ascii="Bookman Old Style" w:eastAsia="Times New Roman" w:hAnsi="Bookman Old Style" w:cs="Times New Roman"/>
        </w:rPr>
        <w:t>;i++)</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for(j=0;j&lt;n;j++)</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scanf("%d",&amp;b[i][j]);   //reading the elements of matrix 2</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for(i=0;i&lt;</w:t>
      </w:r>
      <w:r>
        <w:rPr>
          <w:rFonts w:ascii="Bookman Old Style" w:eastAsia="Times New Roman" w:hAnsi="Bookman Old Style" w:cs="Times New Roman"/>
        </w:rPr>
        <w:t>p</w:t>
      </w:r>
      <w:r w:rsidRPr="002F33D5">
        <w:rPr>
          <w:rFonts w:ascii="Bookman Old Style" w:eastAsia="Times New Roman" w:hAnsi="Bookman Old Style" w:cs="Times New Roman"/>
        </w:rPr>
        <w:t>;i++)</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for(j=0;j&lt;n;j++)</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c[i][j]=0;</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for(k=0;k&lt;</w:t>
      </w:r>
      <w:r>
        <w:rPr>
          <w:rFonts w:ascii="Bookman Old Style" w:eastAsia="Times New Roman" w:hAnsi="Bookman Old Style" w:cs="Times New Roman"/>
        </w:rPr>
        <w:t>m</w:t>
      </w:r>
      <w:r w:rsidRPr="002F33D5">
        <w:rPr>
          <w:rFonts w:ascii="Bookman Old Style" w:eastAsia="Times New Roman" w:hAnsi="Bookman Old Style" w:cs="Times New Roman"/>
        </w:rPr>
        <w:t>;k++)</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r>
      <w:r w:rsidRPr="002F33D5">
        <w:rPr>
          <w:rFonts w:ascii="Bookman Old Style" w:eastAsia="Times New Roman" w:hAnsi="Bookman Old Style" w:cs="Times New Roman"/>
        </w:rPr>
        <w:tab/>
        <w:t>c[i][j]=c[i][j]+a[i][k]*b[k][j]; //multiplying 1,2 matrices</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printf("</w:t>
      </w:r>
      <w:r>
        <w:rPr>
          <w:rFonts w:ascii="Bookman Old Style" w:eastAsia="Times New Roman" w:hAnsi="Bookman Old Style" w:cs="Times New Roman"/>
        </w:rPr>
        <w:t xml:space="preserve">Product </w:t>
      </w:r>
      <w:r w:rsidRPr="002F33D5">
        <w:rPr>
          <w:rFonts w:ascii="Bookman Old Style" w:eastAsia="Times New Roman" w:hAnsi="Bookman Old Style" w:cs="Times New Roman"/>
        </w:rPr>
        <w:t>of two matrices is  \n");</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for(i=0;i&lt;</w:t>
      </w:r>
      <w:r>
        <w:rPr>
          <w:rFonts w:ascii="Bookman Old Style" w:eastAsia="Times New Roman" w:hAnsi="Bookman Old Style" w:cs="Times New Roman"/>
        </w:rPr>
        <w:t>p</w:t>
      </w:r>
      <w:r w:rsidRPr="002F33D5">
        <w:rPr>
          <w:rFonts w:ascii="Bookman Old Style" w:eastAsia="Times New Roman" w:hAnsi="Bookman Old Style" w:cs="Times New Roman"/>
        </w:rPr>
        <w:t>;i++)</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for(j=0;j&lt;n;j++)</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printf("%</w:t>
      </w:r>
      <w:r>
        <w:rPr>
          <w:rFonts w:ascii="Bookman Old Style" w:eastAsia="Times New Roman" w:hAnsi="Bookman Old Style" w:cs="Times New Roman"/>
        </w:rPr>
        <w:t>2</w:t>
      </w:r>
      <w:r w:rsidRPr="002F33D5">
        <w:rPr>
          <w:rFonts w:ascii="Bookman Old Style" w:eastAsia="Times New Roman" w:hAnsi="Bookman Old Style" w:cs="Times New Roman"/>
        </w:rPr>
        <w:t>d",c[i][j]);   //displaying of matrices</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 xml:space="preserve">   printf("\n"); //It is for going to next line after each row printing</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ab/>
        <w:t>getch();</w:t>
      </w:r>
    </w:p>
    <w:p w:rsidR="008C154B" w:rsidRPr="002F33D5" w:rsidRDefault="008C154B" w:rsidP="008C154B">
      <w:pPr>
        <w:spacing w:after="0" w:line="240" w:lineRule="auto"/>
        <w:rPr>
          <w:rFonts w:ascii="Bookman Old Style" w:eastAsia="Times New Roman" w:hAnsi="Bookman Old Style" w:cs="Times New Roman"/>
        </w:rPr>
      </w:pPr>
      <w:r w:rsidRPr="002F33D5">
        <w:rPr>
          <w:rFonts w:ascii="Bookman Old Style" w:eastAsia="Times New Roman" w:hAnsi="Bookman Old Style" w:cs="Times New Roman"/>
        </w:rPr>
        <w:t>}</w:t>
      </w:r>
    </w:p>
    <w:p w:rsidR="00D077E8" w:rsidRPr="002F33D5" w:rsidRDefault="00192129" w:rsidP="00D077E8">
      <w:pPr>
        <w:spacing w:after="0" w:line="240" w:lineRule="auto"/>
        <w:rPr>
          <w:rFonts w:ascii="Bookman Old Style" w:eastAsia="Times New Roman" w:hAnsi="Bookman Old Style" w:cs="Times New Roman"/>
          <w:b/>
        </w:rPr>
      </w:pPr>
      <w:r>
        <w:rPr>
          <w:rFonts w:ascii="Bookman Old Style" w:eastAsia="Times New Roman" w:hAnsi="Bookman Old Style" w:cs="Times New Roman"/>
          <w:b/>
        </w:rPr>
        <w:t xml:space="preserve">47. </w:t>
      </w:r>
      <w:r w:rsidR="00D077E8">
        <w:rPr>
          <w:rFonts w:ascii="Bookman Old Style" w:eastAsia="Times New Roman" w:hAnsi="Bookman Old Style" w:cs="Times New Roman"/>
          <w:b/>
        </w:rPr>
        <w:t>//transpose the matrix and checking for symmetry.</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#include&lt;stdio.h&gt;</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#include&lt;conio.h&gt;</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void main()</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int i,j,n,a[10][10],b[10][10],flag=0;</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r>
      <w:r>
        <w:rPr>
          <w:rFonts w:ascii="Bookman Old Style" w:eastAsia="Times New Roman" w:hAnsi="Bookman Old Style" w:cs="Times New Roman"/>
        </w:rPr>
        <w:t xml:space="preserve"> </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printf("Enter size of the matrix ");</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scanf("%d",&amp;n);  //reading size of the matrix</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printf("Enter Matrix elements ");</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for(i=0;i&lt;n;i++)    //for reading each row</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for(j=0;j&lt;n;j++) //for reading columns</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scanf("%d",&amp;a[i][j]);   //reading the elements of matrix 1</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printf("\nThe transpose of the given matrix...\n");</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for(i=0;i&lt;n;i++)</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for(j=0;j&lt;n;j++)</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lastRenderedPageBreak/>
        <w:tab/>
        <w:t xml:space="preserve">      b[j][i]=a[i][j]; //creating transpose matrix</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printf("%3d",b[i][j]);</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printf("\n");</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w:t>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r>
    </w:p>
    <w:p w:rsidR="00D077E8" w:rsidRPr="00095C26"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getch();</w:t>
      </w:r>
    </w:p>
    <w:p w:rsidR="00D077E8" w:rsidRDefault="00D077E8" w:rsidP="00D077E8">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w:t>
      </w:r>
    </w:p>
    <w:p w:rsidR="00D077E8" w:rsidRDefault="00D077E8" w:rsidP="00D077E8">
      <w:pPr>
        <w:spacing w:after="0" w:line="240" w:lineRule="auto"/>
        <w:rPr>
          <w:rFonts w:ascii="Bookman Old Style" w:hAnsi="Bookman Old Style"/>
          <w:b/>
          <w:u w:val="single"/>
        </w:rPr>
      </w:pPr>
    </w:p>
    <w:p w:rsidR="00D077E8" w:rsidRDefault="00D077E8" w:rsidP="008C154B">
      <w:pPr>
        <w:spacing w:after="0" w:line="240" w:lineRule="auto"/>
        <w:rPr>
          <w:rFonts w:ascii="Bookman Old Style" w:eastAsia="Times New Roman" w:hAnsi="Bookman Old Style" w:cs="Times New Roman"/>
          <w:b/>
        </w:rPr>
      </w:pPr>
    </w:p>
    <w:p w:rsidR="008C154B" w:rsidRPr="002F33D5" w:rsidRDefault="00192129" w:rsidP="008C154B">
      <w:pPr>
        <w:spacing w:after="0" w:line="240" w:lineRule="auto"/>
        <w:rPr>
          <w:rFonts w:ascii="Bookman Old Style" w:eastAsia="Times New Roman" w:hAnsi="Bookman Old Style" w:cs="Times New Roman"/>
          <w:b/>
        </w:rPr>
      </w:pPr>
      <w:r>
        <w:rPr>
          <w:rFonts w:ascii="Bookman Old Style" w:eastAsia="Times New Roman" w:hAnsi="Bookman Old Style" w:cs="Times New Roman"/>
          <w:b/>
        </w:rPr>
        <w:t xml:space="preserve">48. </w:t>
      </w:r>
      <w:r w:rsidR="008C154B">
        <w:rPr>
          <w:rFonts w:ascii="Bookman Old Style" w:eastAsia="Times New Roman" w:hAnsi="Bookman Old Style" w:cs="Times New Roman"/>
          <w:b/>
        </w:rPr>
        <w:t>checking for symmetry</w:t>
      </w:r>
      <w:r w:rsidR="00D077E8">
        <w:rPr>
          <w:rFonts w:ascii="Bookman Old Style" w:eastAsia="Times New Roman" w:hAnsi="Bookman Old Style" w:cs="Times New Roman"/>
          <w:b/>
        </w:rPr>
        <w:t xml:space="preserve"> of a Matrix</w:t>
      </w:r>
      <w:r w:rsidR="008C154B">
        <w:rPr>
          <w:rFonts w:ascii="Bookman Old Style" w:eastAsia="Times New Roman" w:hAnsi="Bookman Old Style" w:cs="Times New Roman"/>
          <w:b/>
        </w:rPr>
        <w:t>.</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#include&lt;stdio.h&gt;</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#include&lt;conio.h&gt;</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void main()</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int i,j,n,a[10][10],b[10][10],flag=0;</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r>
      <w:r w:rsidR="00C72952">
        <w:rPr>
          <w:rFonts w:ascii="Bookman Old Style" w:eastAsia="Times New Roman" w:hAnsi="Bookman Old Style" w:cs="Times New Roman"/>
        </w:rPr>
        <w:t xml:space="preserve">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printf("Enter size of the matrix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scanf("%d",&amp;n);  //reading size of the matrix</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printf("Enter Matrix elements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for(i=0;i&lt;n;i++)    //for reading each row</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for(j=0;j&lt;n;j++) //for reading columns</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scanf("%d",&amp;a[i][j]);   //reading the elements of matrix 1</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printf("\nThe transpose of the given matrix...\n");</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for(i=0;i&lt;n;i++)</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for(j=0;j&lt;n;j++)</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b[j][i]=a[i][j]; //creating transpose matrix</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printf("%3d",b[i][j]);</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printf("\n");</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for(i=0;i&lt;n;i++)</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for(j=0;j&lt;n;j++)</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if(a[i][j]!=b[i][j])        //It transpose is not equal to the original matrix</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r>
      <w:r w:rsidRPr="00095C26">
        <w:rPr>
          <w:rFonts w:ascii="Bookman Old Style" w:eastAsia="Times New Roman" w:hAnsi="Bookman Old Style" w:cs="Times New Roman"/>
        </w:rPr>
        <w:tab/>
        <w:t xml:space="preserve"> flag=1;      //set the flag to 0 to print it is not symmentric</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r>
      <w:r w:rsidRPr="00095C26">
        <w:rPr>
          <w:rFonts w:ascii="Bookman Old Style" w:eastAsia="Times New Roman" w:hAnsi="Bookman Old Style" w:cs="Times New Roman"/>
        </w:rPr>
        <w:tab/>
        <w:t xml:space="preserve"> break;       //break the loop..</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 xml:space="preserve">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if(flag==1)</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r>
      <w:r w:rsidRPr="00095C26">
        <w:rPr>
          <w:rFonts w:ascii="Bookman Old Style" w:eastAsia="Times New Roman" w:hAnsi="Bookman Old Style" w:cs="Times New Roman"/>
        </w:rPr>
        <w:tab/>
        <w:t>printf(" Matrices are not Symmetric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else</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r>
      <w:r w:rsidRPr="00095C26">
        <w:rPr>
          <w:rFonts w:ascii="Bookman Old Style" w:eastAsia="Times New Roman" w:hAnsi="Bookman Old Style" w:cs="Times New Roman"/>
        </w:rPr>
        <w:tab/>
        <w:t>printf(" Matrices are Symmetric  ");</w:t>
      </w:r>
    </w:p>
    <w:p w:rsidR="008C154B" w:rsidRPr="00095C26"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ab/>
        <w:t>getch();</w:t>
      </w:r>
    </w:p>
    <w:p w:rsidR="008C154B" w:rsidRDefault="008C154B" w:rsidP="008C154B">
      <w:pPr>
        <w:spacing w:after="0" w:line="240" w:lineRule="auto"/>
        <w:rPr>
          <w:rFonts w:ascii="Bookman Old Style" w:eastAsia="Times New Roman" w:hAnsi="Bookman Old Style" w:cs="Times New Roman"/>
        </w:rPr>
      </w:pPr>
      <w:r w:rsidRPr="00095C26">
        <w:rPr>
          <w:rFonts w:ascii="Bookman Old Style" w:eastAsia="Times New Roman" w:hAnsi="Bookman Old Style" w:cs="Times New Roman"/>
        </w:rPr>
        <w:t>}</w:t>
      </w:r>
    </w:p>
    <w:p w:rsidR="008C154B" w:rsidRDefault="008C154B" w:rsidP="008C154B">
      <w:pPr>
        <w:spacing w:after="0" w:line="240" w:lineRule="auto"/>
        <w:rPr>
          <w:rFonts w:ascii="Bookman Old Style" w:hAnsi="Bookman Old Style"/>
          <w:b/>
          <w:u w:val="single"/>
        </w:rPr>
      </w:pPr>
    </w:p>
    <w:p w:rsidR="00371C3E" w:rsidRDefault="00192129" w:rsidP="008C154B">
      <w:pPr>
        <w:spacing w:after="0" w:line="240" w:lineRule="auto"/>
        <w:rPr>
          <w:rFonts w:ascii="Bookman Old Style" w:hAnsi="Bookman Old Style"/>
          <w:b/>
          <w:u w:val="single"/>
        </w:rPr>
      </w:pPr>
      <w:r>
        <w:rPr>
          <w:rFonts w:ascii="Bookman Old Style" w:hAnsi="Bookman Old Style"/>
          <w:b/>
          <w:u w:val="single"/>
        </w:rPr>
        <w:t xml:space="preserve">49. </w:t>
      </w:r>
      <w:r w:rsidR="00371C3E">
        <w:rPr>
          <w:rFonts w:ascii="Bookman Old Style" w:hAnsi="Bookman Old Style"/>
          <w:b/>
          <w:u w:val="single"/>
        </w:rPr>
        <w:t>Predict the output:</w:t>
      </w:r>
    </w:p>
    <w:p w:rsidR="008C154B" w:rsidRPr="002F33D5" w:rsidRDefault="008C154B" w:rsidP="008C154B">
      <w:pPr>
        <w:spacing w:after="0" w:line="240" w:lineRule="auto"/>
        <w:rPr>
          <w:rFonts w:ascii="Bookman Old Style" w:hAnsi="Bookman Old Style"/>
        </w:rPr>
      </w:pPr>
      <w:r w:rsidRPr="002F33D5">
        <w:rPr>
          <w:rFonts w:ascii="Bookman Old Style" w:hAnsi="Bookman Old Style"/>
        </w:rPr>
        <w:t>#include&lt;stdio.h&gt;</w:t>
      </w:r>
    </w:p>
    <w:p w:rsidR="008C154B" w:rsidRPr="002F33D5" w:rsidRDefault="008C154B" w:rsidP="008C154B">
      <w:pPr>
        <w:spacing w:after="0" w:line="240" w:lineRule="auto"/>
        <w:rPr>
          <w:rFonts w:ascii="Bookman Old Style" w:hAnsi="Bookman Old Style"/>
        </w:rPr>
      </w:pPr>
      <w:r w:rsidRPr="002F33D5">
        <w:rPr>
          <w:rFonts w:ascii="Bookman Old Style" w:hAnsi="Bookman Old Style"/>
        </w:rPr>
        <w:t>#include&lt;conio.h&gt;</w:t>
      </w:r>
    </w:p>
    <w:p w:rsidR="008C154B" w:rsidRPr="002F33D5" w:rsidRDefault="008C154B" w:rsidP="008C154B">
      <w:pPr>
        <w:spacing w:after="0" w:line="240" w:lineRule="auto"/>
        <w:rPr>
          <w:rFonts w:ascii="Bookman Old Style" w:hAnsi="Bookman Old Style"/>
        </w:rPr>
      </w:pPr>
      <w:r w:rsidRPr="002F33D5">
        <w:rPr>
          <w:rFonts w:ascii="Bookman Old Style" w:hAnsi="Bookman Old Style"/>
        </w:rPr>
        <w:t>void main()</w:t>
      </w:r>
    </w:p>
    <w:p w:rsidR="008C154B" w:rsidRPr="002F33D5" w:rsidRDefault="008C154B" w:rsidP="008C154B">
      <w:pPr>
        <w:spacing w:after="0" w:line="240" w:lineRule="auto"/>
        <w:rPr>
          <w:rFonts w:ascii="Bookman Old Style" w:hAnsi="Bookman Old Style"/>
        </w:rPr>
      </w:pPr>
      <w:r w:rsidRPr="002F33D5">
        <w:rPr>
          <w:rFonts w:ascii="Bookman Old Style" w:hAnsi="Bookman Old Style"/>
        </w:rPr>
        <w:t>{</w:t>
      </w:r>
    </w:p>
    <w:p w:rsidR="008C154B" w:rsidRPr="002F33D5" w:rsidRDefault="008C154B" w:rsidP="008C154B">
      <w:pPr>
        <w:spacing w:after="0" w:line="240" w:lineRule="auto"/>
        <w:ind w:left="720"/>
        <w:rPr>
          <w:rFonts w:ascii="Bookman Old Style" w:hAnsi="Bookman Old Style"/>
        </w:rPr>
      </w:pPr>
      <w:r w:rsidRPr="002F33D5">
        <w:rPr>
          <w:rFonts w:ascii="Bookman Old Style" w:hAnsi="Bookman Old Style"/>
        </w:rPr>
        <w:t>char str1[20];            /* declaration */</w:t>
      </w:r>
    </w:p>
    <w:p w:rsidR="008C154B" w:rsidRPr="002F33D5" w:rsidRDefault="00C72952" w:rsidP="008C154B">
      <w:pPr>
        <w:spacing w:after="0" w:line="240" w:lineRule="auto"/>
        <w:ind w:left="720"/>
        <w:rPr>
          <w:rFonts w:ascii="Bookman Old Style" w:hAnsi="Bookman Old Style"/>
        </w:rPr>
      </w:pPr>
      <w:r>
        <w:rPr>
          <w:rFonts w:ascii="Bookman Old Style" w:hAnsi="Bookman Old Style"/>
        </w:rPr>
        <w:t xml:space="preserve"> </w:t>
      </w:r>
    </w:p>
    <w:p w:rsidR="008C154B" w:rsidRPr="002F33D5" w:rsidRDefault="008C154B" w:rsidP="008C154B">
      <w:pPr>
        <w:spacing w:after="0" w:line="240" w:lineRule="auto"/>
        <w:ind w:left="720"/>
        <w:rPr>
          <w:rFonts w:ascii="Bookman Old Style" w:hAnsi="Bookman Old Style"/>
        </w:rPr>
      </w:pPr>
      <w:r w:rsidRPr="002F33D5">
        <w:rPr>
          <w:rFonts w:ascii="Bookman Old Style" w:hAnsi="Bookman Old Style"/>
        </w:rPr>
        <w:t>printf("enter any string\n");</w:t>
      </w:r>
    </w:p>
    <w:p w:rsidR="008C154B" w:rsidRPr="002F33D5" w:rsidRDefault="008C154B" w:rsidP="008C154B">
      <w:pPr>
        <w:spacing w:after="0" w:line="240" w:lineRule="auto"/>
        <w:ind w:left="720"/>
        <w:rPr>
          <w:rFonts w:ascii="Bookman Old Style" w:hAnsi="Bookman Old Style"/>
        </w:rPr>
      </w:pPr>
      <w:r w:rsidRPr="002F33D5">
        <w:rPr>
          <w:rFonts w:ascii="Bookman Old Style" w:hAnsi="Bookman Old Style"/>
        </w:rPr>
        <w:t>scanf("%s",str1);                 /* reading the string */</w:t>
      </w:r>
    </w:p>
    <w:p w:rsidR="008C154B" w:rsidRPr="002F33D5" w:rsidRDefault="008C154B" w:rsidP="008C154B">
      <w:pPr>
        <w:spacing w:after="0" w:line="240" w:lineRule="auto"/>
        <w:ind w:left="720"/>
        <w:rPr>
          <w:rFonts w:ascii="Bookman Old Style" w:hAnsi="Bookman Old Style"/>
        </w:rPr>
      </w:pPr>
      <w:r w:rsidRPr="002F33D5">
        <w:rPr>
          <w:rFonts w:ascii="Bookman Old Style" w:hAnsi="Bookman Old Style"/>
        </w:rPr>
        <w:t>printf("</w:t>
      </w:r>
      <w:r>
        <w:rPr>
          <w:rFonts w:ascii="Bookman Old Style" w:hAnsi="Bookman Old Style"/>
        </w:rPr>
        <w:t>U</w:t>
      </w:r>
      <w:r w:rsidRPr="002F33D5">
        <w:rPr>
          <w:rFonts w:ascii="Bookman Old Style" w:hAnsi="Bookman Old Style"/>
        </w:rPr>
        <w:t xml:space="preserve"> entered\n");</w:t>
      </w:r>
    </w:p>
    <w:p w:rsidR="008C154B" w:rsidRPr="002F33D5" w:rsidRDefault="008C154B" w:rsidP="008C154B">
      <w:pPr>
        <w:spacing w:after="0" w:line="240" w:lineRule="auto"/>
        <w:ind w:left="720"/>
        <w:rPr>
          <w:rFonts w:ascii="Bookman Old Style" w:hAnsi="Bookman Old Style"/>
        </w:rPr>
      </w:pPr>
      <w:r w:rsidRPr="002F33D5">
        <w:rPr>
          <w:rFonts w:ascii="Bookman Old Style" w:hAnsi="Bookman Old Style"/>
        </w:rPr>
        <w:t>printf("%s",str1);                /*printing the string */</w:t>
      </w:r>
    </w:p>
    <w:p w:rsidR="008C154B" w:rsidRPr="002F33D5" w:rsidRDefault="008C154B" w:rsidP="008C154B">
      <w:pPr>
        <w:spacing w:after="0" w:line="240" w:lineRule="auto"/>
        <w:ind w:left="720"/>
        <w:rPr>
          <w:rFonts w:ascii="Bookman Old Style" w:hAnsi="Bookman Old Style"/>
        </w:rPr>
      </w:pPr>
      <w:r w:rsidRPr="002F33D5">
        <w:rPr>
          <w:rFonts w:ascii="Bookman Old Style" w:hAnsi="Bookman Old Style"/>
        </w:rPr>
        <w:t>getch();</w:t>
      </w:r>
    </w:p>
    <w:p w:rsidR="008C154B" w:rsidRPr="002F33D5" w:rsidRDefault="008C154B" w:rsidP="008C154B">
      <w:pPr>
        <w:spacing w:after="0" w:line="240" w:lineRule="auto"/>
        <w:rPr>
          <w:rFonts w:ascii="Bookman Old Style" w:hAnsi="Bookman Old Style"/>
        </w:rPr>
      </w:pPr>
      <w:r w:rsidRPr="002F33D5">
        <w:rPr>
          <w:rFonts w:ascii="Bookman Old Style" w:hAnsi="Bookman Old Style"/>
        </w:rPr>
        <w:t>}</w:t>
      </w:r>
    </w:p>
    <w:p w:rsidR="008C154B" w:rsidRPr="002F33D5" w:rsidRDefault="008C154B" w:rsidP="008C154B">
      <w:pPr>
        <w:spacing w:after="0" w:line="240" w:lineRule="auto"/>
        <w:rPr>
          <w:rFonts w:ascii="Bookman Old Style" w:hAnsi="Bookman Old Style"/>
        </w:rPr>
      </w:pPr>
    </w:p>
    <w:p w:rsidR="008C154B" w:rsidRPr="002F33D5" w:rsidRDefault="008C154B" w:rsidP="008C154B">
      <w:pPr>
        <w:spacing w:after="0" w:line="240" w:lineRule="auto"/>
        <w:rPr>
          <w:rFonts w:ascii="Bookman Old Style" w:hAnsi="Bookman Old Style"/>
          <w:b/>
        </w:rPr>
      </w:pPr>
      <w:r w:rsidRPr="002F33D5">
        <w:rPr>
          <w:rFonts w:ascii="Bookman Old Style" w:hAnsi="Bookman Old Style"/>
          <w:b/>
        </w:rPr>
        <w:t>OUTPUT:</w:t>
      </w:r>
    </w:p>
    <w:p w:rsidR="008C154B" w:rsidRPr="002F33D5" w:rsidRDefault="008C154B" w:rsidP="008C154B">
      <w:pPr>
        <w:spacing w:after="0" w:line="240" w:lineRule="auto"/>
        <w:rPr>
          <w:rFonts w:ascii="Bookman Old Style" w:hAnsi="Bookman Old Style"/>
        </w:rPr>
      </w:pPr>
      <w:r w:rsidRPr="002F33D5">
        <w:rPr>
          <w:rFonts w:ascii="Bookman Old Style" w:hAnsi="Bookman Old Style"/>
        </w:rPr>
        <w:t>Enter any string</w:t>
      </w:r>
    </w:p>
    <w:p w:rsidR="008C154B" w:rsidRPr="002F33D5" w:rsidRDefault="008C154B" w:rsidP="008C154B">
      <w:pPr>
        <w:spacing w:after="0" w:line="240" w:lineRule="auto"/>
        <w:rPr>
          <w:rFonts w:ascii="Bookman Old Style" w:hAnsi="Bookman Old Style"/>
        </w:rPr>
      </w:pPr>
      <w:r>
        <w:rPr>
          <w:rFonts w:ascii="Bookman Old Style" w:hAnsi="Bookman Old Style"/>
        </w:rPr>
        <w:t>Hi</w:t>
      </w:r>
    </w:p>
    <w:p w:rsidR="008C154B" w:rsidRPr="002F33D5" w:rsidRDefault="008C154B" w:rsidP="008C154B">
      <w:pPr>
        <w:spacing w:after="0" w:line="240" w:lineRule="auto"/>
        <w:rPr>
          <w:rFonts w:ascii="Bookman Old Style" w:hAnsi="Bookman Old Style"/>
        </w:rPr>
      </w:pPr>
      <w:r w:rsidRPr="002F33D5">
        <w:rPr>
          <w:rFonts w:ascii="Bookman Old Style" w:hAnsi="Bookman Old Style"/>
        </w:rPr>
        <w:t>U entered</w:t>
      </w:r>
    </w:p>
    <w:p w:rsidR="008C154B" w:rsidRDefault="008C154B" w:rsidP="008C154B">
      <w:pPr>
        <w:spacing w:after="0" w:line="240" w:lineRule="auto"/>
        <w:rPr>
          <w:rFonts w:ascii="Bookman Old Style" w:hAnsi="Bookman Old Style"/>
        </w:rPr>
      </w:pPr>
      <w:r w:rsidRPr="002F33D5">
        <w:rPr>
          <w:rFonts w:ascii="Bookman Old Style" w:hAnsi="Bookman Old Style"/>
        </w:rPr>
        <w:t>Hi</w:t>
      </w:r>
    </w:p>
    <w:p w:rsidR="008C154B" w:rsidRPr="002F33D5" w:rsidRDefault="008C154B" w:rsidP="008C154B">
      <w:pPr>
        <w:spacing w:after="0" w:line="240" w:lineRule="auto"/>
        <w:rPr>
          <w:rFonts w:ascii="Bookman Old Style" w:hAnsi="Bookman Old Style"/>
        </w:rPr>
      </w:pPr>
      <w:r w:rsidRPr="002F33D5">
        <w:rPr>
          <w:rFonts w:ascii="Bookman Old Style" w:hAnsi="Bookman Old Style"/>
        </w:rPr>
        <w:t>Enter any string</w:t>
      </w:r>
    </w:p>
    <w:p w:rsidR="008C154B" w:rsidRPr="002F33D5" w:rsidRDefault="008C154B" w:rsidP="008C154B">
      <w:pPr>
        <w:spacing w:after="0" w:line="240" w:lineRule="auto"/>
        <w:rPr>
          <w:rFonts w:ascii="Bookman Old Style" w:hAnsi="Bookman Old Style"/>
        </w:rPr>
      </w:pPr>
      <w:r w:rsidRPr="002F33D5">
        <w:rPr>
          <w:rFonts w:ascii="Bookman Old Style" w:hAnsi="Bookman Old Style"/>
        </w:rPr>
        <w:t>H</w:t>
      </w:r>
      <w:r>
        <w:rPr>
          <w:rFonts w:ascii="Bookman Old Style" w:hAnsi="Bookman Old Style"/>
        </w:rPr>
        <w:t>ello World</w:t>
      </w:r>
    </w:p>
    <w:p w:rsidR="008C154B" w:rsidRPr="002F33D5" w:rsidRDefault="008C154B" w:rsidP="008C154B">
      <w:pPr>
        <w:spacing w:after="0" w:line="240" w:lineRule="auto"/>
        <w:rPr>
          <w:rFonts w:ascii="Bookman Old Style" w:hAnsi="Bookman Old Style"/>
        </w:rPr>
      </w:pPr>
      <w:r w:rsidRPr="002F33D5">
        <w:rPr>
          <w:rFonts w:ascii="Bookman Old Style" w:hAnsi="Bookman Old Style"/>
        </w:rPr>
        <w:t>U entered</w:t>
      </w:r>
    </w:p>
    <w:p w:rsidR="008C154B" w:rsidRDefault="008C154B" w:rsidP="008C154B">
      <w:pPr>
        <w:spacing w:after="0" w:line="240" w:lineRule="auto"/>
        <w:rPr>
          <w:rFonts w:ascii="Bookman Old Style" w:hAnsi="Bookman Old Style"/>
        </w:rPr>
      </w:pPr>
      <w:r>
        <w:rPr>
          <w:rFonts w:ascii="Bookman Old Style" w:hAnsi="Bookman Old Style"/>
        </w:rPr>
        <w:t>Hello</w:t>
      </w:r>
    </w:p>
    <w:p w:rsidR="00236327" w:rsidRDefault="00236327" w:rsidP="008C154B">
      <w:pPr>
        <w:spacing w:after="0" w:line="240" w:lineRule="auto"/>
        <w:rPr>
          <w:rFonts w:ascii="Bookman Old Style" w:hAnsi="Bookman Old Style"/>
        </w:rPr>
      </w:pPr>
    </w:p>
    <w:p w:rsidR="007D0067" w:rsidRDefault="007D0067" w:rsidP="007D0067">
      <w:pPr>
        <w:spacing w:after="0" w:line="240" w:lineRule="auto"/>
        <w:jc w:val="both"/>
        <w:rPr>
          <w:rFonts w:ascii="Bookman Old Style" w:hAnsi="Bookman Old Style"/>
          <w:bCs/>
        </w:rPr>
      </w:pPr>
      <w:r w:rsidRPr="00C36955">
        <w:rPr>
          <w:rFonts w:ascii="Bookman Old Style" w:hAnsi="Bookman Old Style"/>
          <w:b/>
          <w:bCs/>
        </w:rPr>
        <w:t>Formatted Output</w:t>
      </w:r>
      <w:r>
        <w:rPr>
          <w:rFonts w:ascii="Bookman Old Style" w:hAnsi="Bookman Old Style"/>
          <w:b/>
          <w:bCs/>
        </w:rPr>
        <w:t xml:space="preserve"> </w:t>
      </w:r>
      <w:r w:rsidRPr="00923AD0">
        <w:rPr>
          <w:rFonts w:ascii="Bookman Old Style" w:hAnsi="Bookman Old Style"/>
          <w:b/>
          <w:bCs/>
        </w:rPr>
        <w:t>function:</w:t>
      </w:r>
    </w:p>
    <w:p w:rsidR="007D0067" w:rsidRDefault="007D0067" w:rsidP="007D0067">
      <w:pPr>
        <w:spacing w:after="0" w:line="240" w:lineRule="auto"/>
        <w:jc w:val="both"/>
        <w:rPr>
          <w:rFonts w:ascii="Bookman Old Style" w:hAnsi="Bookman Old Style"/>
          <w:bCs/>
        </w:rPr>
      </w:pPr>
      <w:r w:rsidRPr="00330FD2">
        <w:rPr>
          <w:rFonts w:ascii="Bookman Old Style" w:hAnsi="Bookman Old Style"/>
          <w:bCs/>
        </w:rPr>
        <w:t>The printf function</w:t>
      </w:r>
      <w:r>
        <w:rPr>
          <w:rFonts w:ascii="Bookman Old Style" w:hAnsi="Bookman Old Style"/>
          <w:bCs/>
        </w:rPr>
        <w:t xml:space="preserve"> in C program </w:t>
      </w:r>
      <w:r w:rsidRPr="00330FD2">
        <w:rPr>
          <w:rFonts w:ascii="Bookman Old Style" w:hAnsi="Bookman Old Style"/>
          <w:bCs/>
        </w:rPr>
        <w:t>is used to display information required by the user and also prints the values</w:t>
      </w:r>
      <w:r>
        <w:rPr>
          <w:rFonts w:ascii="Bookman Old Style" w:hAnsi="Bookman Old Style"/>
          <w:bCs/>
        </w:rPr>
        <w:t xml:space="preserve"> </w:t>
      </w:r>
      <w:r w:rsidRPr="00330FD2">
        <w:rPr>
          <w:rFonts w:ascii="Bookman Old Style" w:hAnsi="Bookman Old Style"/>
          <w:bCs/>
        </w:rPr>
        <w:t xml:space="preserve">of the variables. </w:t>
      </w:r>
    </w:p>
    <w:p w:rsidR="007D0067" w:rsidRPr="00330FD2" w:rsidRDefault="007D0067" w:rsidP="007D0067">
      <w:pPr>
        <w:spacing w:after="0" w:line="240" w:lineRule="auto"/>
        <w:jc w:val="both"/>
        <w:rPr>
          <w:rFonts w:ascii="Bookman Old Style" w:hAnsi="Bookman Old Style"/>
          <w:bCs/>
        </w:rPr>
      </w:pPr>
      <w:r w:rsidRPr="00330FD2">
        <w:rPr>
          <w:rFonts w:ascii="Bookman Old Style" w:hAnsi="Bookman Old Style"/>
          <w:bCs/>
        </w:rPr>
        <w:t>Its syntax can be given as:</w:t>
      </w:r>
    </w:p>
    <w:p w:rsidR="007D0067" w:rsidRPr="00923AD0" w:rsidRDefault="007D0067" w:rsidP="007D0067">
      <w:pPr>
        <w:spacing w:after="0" w:line="240" w:lineRule="auto"/>
        <w:jc w:val="both"/>
        <w:rPr>
          <w:rFonts w:ascii="Bookman Old Style" w:hAnsi="Bookman Old Style"/>
          <w:b/>
          <w:bCs/>
        </w:rPr>
      </w:pPr>
      <w:r w:rsidRPr="00923AD0">
        <w:rPr>
          <w:rFonts w:ascii="Bookman Old Style" w:hAnsi="Bookman Old Style"/>
          <w:b/>
          <w:bCs/>
        </w:rPr>
        <w:t>printf ("control string", arg1,arg2,arg3,...,argn);</w:t>
      </w:r>
    </w:p>
    <w:p w:rsidR="007D0067" w:rsidRDefault="007D0067" w:rsidP="007D0067">
      <w:pPr>
        <w:spacing w:after="0" w:line="240" w:lineRule="auto"/>
        <w:jc w:val="both"/>
        <w:rPr>
          <w:rFonts w:ascii="Bookman Old Style" w:hAnsi="Bookman Old Style"/>
          <w:bCs/>
        </w:rPr>
      </w:pPr>
    </w:p>
    <w:p w:rsidR="007D0067" w:rsidRDefault="007D0067" w:rsidP="007D0067">
      <w:pPr>
        <w:spacing w:after="0" w:line="240" w:lineRule="auto"/>
        <w:jc w:val="both"/>
        <w:rPr>
          <w:rFonts w:ascii="Bookman Old Style" w:hAnsi="Bookman Old Style"/>
          <w:bCs/>
        </w:rPr>
      </w:pPr>
      <w:r w:rsidRPr="00330FD2">
        <w:rPr>
          <w:rFonts w:ascii="Bookman Old Style" w:hAnsi="Bookman Old Style"/>
          <w:bCs/>
        </w:rPr>
        <w:t>After the control string, the function can have as many arguments as specified in the control</w:t>
      </w:r>
      <w:r>
        <w:rPr>
          <w:rFonts w:ascii="Bookman Old Style" w:hAnsi="Bookman Old Style"/>
          <w:bCs/>
        </w:rPr>
        <w:t xml:space="preserve"> </w:t>
      </w:r>
      <w:r w:rsidRPr="00330FD2">
        <w:rPr>
          <w:rFonts w:ascii="Bookman Old Style" w:hAnsi="Bookman Old Style"/>
          <w:bCs/>
        </w:rPr>
        <w:t xml:space="preserve">string. </w:t>
      </w:r>
      <w:r>
        <w:rPr>
          <w:rFonts w:ascii="Bookman Old Style" w:hAnsi="Bookman Old Style"/>
          <w:bCs/>
        </w:rPr>
        <w:t>The control string may contain text to be printed or format specifiers or a mix of both.</w:t>
      </w:r>
    </w:p>
    <w:p w:rsidR="007D0067" w:rsidRDefault="007D0067" w:rsidP="007D0067">
      <w:pPr>
        <w:spacing w:after="0" w:line="240" w:lineRule="auto"/>
        <w:jc w:val="both"/>
        <w:rPr>
          <w:rFonts w:ascii="Bookman Old Style" w:hAnsi="Bookman Old Style"/>
          <w:bCs/>
        </w:rPr>
      </w:pPr>
    </w:p>
    <w:p w:rsidR="007D0067" w:rsidRDefault="007D0067" w:rsidP="007D0067">
      <w:pPr>
        <w:spacing w:after="0" w:line="240" w:lineRule="auto"/>
        <w:jc w:val="both"/>
        <w:rPr>
          <w:rFonts w:ascii="Bookman Old Style" w:hAnsi="Bookman Old Style"/>
          <w:bCs/>
        </w:rPr>
      </w:pPr>
    </w:p>
    <w:p w:rsidR="007D0067" w:rsidRPr="00877A2D" w:rsidRDefault="007D0067" w:rsidP="007D0067">
      <w:pPr>
        <w:spacing w:after="0" w:line="240" w:lineRule="auto"/>
        <w:jc w:val="both"/>
        <w:rPr>
          <w:rFonts w:ascii="Bookman Old Style" w:hAnsi="Bookman Old Style"/>
          <w:b/>
          <w:bCs/>
        </w:rPr>
      </w:pPr>
      <w:r w:rsidRPr="00877A2D">
        <w:rPr>
          <w:rFonts w:ascii="Bookman Old Style" w:hAnsi="Bookman Old Style"/>
          <w:b/>
          <w:bCs/>
        </w:rPr>
        <w:t>Printing only text:</w:t>
      </w:r>
    </w:p>
    <w:p w:rsidR="007D0067" w:rsidRPr="00046047" w:rsidRDefault="007D0067" w:rsidP="007D0067">
      <w:pPr>
        <w:autoSpaceDE w:val="0"/>
        <w:autoSpaceDN w:val="0"/>
        <w:adjustRightInd w:val="0"/>
        <w:spacing w:after="0" w:line="240" w:lineRule="auto"/>
        <w:jc w:val="both"/>
        <w:rPr>
          <w:rFonts w:ascii="Bookman Old Style" w:hAnsi="Bookman Old Style"/>
          <w:bCs/>
        </w:rPr>
      </w:pPr>
      <w:r>
        <w:rPr>
          <w:rFonts w:ascii="Bookman Old Style" w:hAnsi="Bookman Old Style"/>
          <w:bCs/>
        </w:rPr>
        <w:t xml:space="preserve">printf can be used to print text on the screen. Any number of characters can be used to print. All the text to be printed is placed in the control string which is enclosed in “”. When only text is being printed that means no values of variables, we need only the text in “” and don’t need any other arguments. </w:t>
      </w:r>
      <w:r w:rsidRPr="00046047">
        <w:rPr>
          <w:rFonts w:ascii="Bookman Old Style" w:hAnsi="Bookman Old Style"/>
          <w:bCs/>
        </w:rPr>
        <w:t xml:space="preserve">The function returns the number of </w:t>
      </w:r>
      <w:r>
        <w:rPr>
          <w:rFonts w:ascii="Bookman Old Style" w:hAnsi="Bookman Old Style"/>
          <w:bCs/>
        </w:rPr>
        <w:t>output</w:t>
      </w:r>
      <w:r w:rsidRPr="00046047">
        <w:rPr>
          <w:rFonts w:ascii="Bookman Old Style" w:hAnsi="Bookman Old Style"/>
          <w:bCs/>
        </w:rPr>
        <w:t xml:space="preserve"> fields successfully </w:t>
      </w:r>
      <w:r>
        <w:rPr>
          <w:rFonts w:ascii="Bookman Old Style" w:hAnsi="Bookman Old Style"/>
          <w:bCs/>
        </w:rPr>
        <w:t>printed</w:t>
      </w:r>
      <w:r w:rsidRPr="00046047">
        <w:rPr>
          <w:rFonts w:ascii="Bookman Old Style" w:hAnsi="Bookman Old Style"/>
          <w:bCs/>
        </w:rPr>
        <w:t>.</w:t>
      </w:r>
    </w:p>
    <w:p w:rsidR="007D0067" w:rsidRDefault="007D0067" w:rsidP="007D0067">
      <w:pPr>
        <w:spacing w:after="0" w:line="240" w:lineRule="auto"/>
        <w:jc w:val="both"/>
        <w:rPr>
          <w:rFonts w:ascii="Bookman Old Style" w:hAnsi="Bookman Old Style"/>
          <w:bCs/>
        </w:rPr>
      </w:pPr>
      <w:r>
        <w:rPr>
          <w:rFonts w:ascii="Bookman Old Style" w:hAnsi="Bookman Old Style"/>
          <w:bCs/>
        </w:rPr>
        <w:t xml:space="preserve">Eg: </w:t>
      </w:r>
    </w:p>
    <w:p w:rsidR="007D0067" w:rsidRDefault="007D0067" w:rsidP="007D0067">
      <w:pPr>
        <w:spacing w:after="0" w:line="240" w:lineRule="auto"/>
        <w:jc w:val="both"/>
        <w:rPr>
          <w:rFonts w:ascii="Bookman Old Style" w:hAnsi="Bookman Old Style"/>
          <w:b/>
          <w:bCs/>
          <w:i/>
        </w:rPr>
      </w:pPr>
      <w:r w:rsidRPr="006170B9">
        <w:rPr>
          <w:rFonts w:ascii="Bookman Old Style" w:hAnsi="Bookman Old Style"/>
          <w:b/>
          <w:bCs/>
          <w:i/>
        </w:rPr>
        <w:t>printf ("Welcome to the world of C language");</w:t>
      </w:r>
    </w:p>
    <w:p w:rsidR="007D0067" w:rsidRDefault="007D0067" w:rsidP="007D0067">
      <w:pPr>
        <w:spacing w:after="0" w:line="240" w:lineRule="auto"/>
        <w:jc w:val="both"/>
        <w:rPr>
          <w:rFonts w:ascii="Bookman Old Style" w:hAnsi="Bookman Old Style"/>
          <w:bCs/>
        </w:rPr>
      </w:pPr>
      <w:r w:rsidRPr="00877A2D">
        <w:rPr>
          <w:rFonts w:ascii="Bookman Old Style" w:hAnsi="Bookman Old Style"/>
          <w:bCs/>
        </w:rPr>
        <w:t>output:</w:t>
      </w:r>
    </w:p>
    <w:p w:rsidR="007D0067" w:rsidRPr="00877A2D" w:rsidRDefault="007D0067" w:rsidP="007D0067">
      <w:pPr>
        <w:spacing w:after="0" w:line="240" w:lineRule="auto"/>
        <w:jc w:val="both"/>
        <w:rPr>
          <w:rFonts w:ascii="Bookman Old Style" w:hAnsi="Bookman Old Style"/>
          <w:bCs/>
        </w:rPr>
      </w:pPr>
      <w:r w:rsidRPr="006170B9">
        <w:rPr>
          <w:rFonts w:ascii="Bookman Old Style" w:hAnsi="Bookman Old Style"/>
          <w:b/>
          <w:bCs/>
          <w:i/>
        </w:rPr>
        <w:t>Welcome to the world of C language</w:t>
      </w:r>
    </w:p>
    <w:p w:rsidR="007D0067" w:rsidRDefault="007D0067" w:rsidP="007D0067">
      <w:pPr>
        <w:pStyle w:val="ListParagraph"/>
        <w:numPr>
          <w:ilvl w:val="0"/>
          <w:numId w:val="24"/>
        </w:numPr>
        <w:spacing w:after="0" w:line="240" w:lineRule="auto"/>
        <w:jc w:val="both"/>
        <w:rPr>
          <w:rFonts w:ascii="Bookman Old Style" w:hAnsi="Bookman Old Style"/>
          <w:bCs/>
        </w:rPr>
      </w:pPr>
      <w:r w:rsidRPr="00877A2D">
        <w:rPr>
          <w:rFonts w:ascii="Bookman Old Style" w:hAnsi="Bookman Old Style"/>
          <w:bCs/>
        </w:rPr>
        <w:t>printf(“Hello”);</w:t>
      </w:r>
    </w:p>
    <w:p w:rsidR="007D0067" w:rsidRDefault="007D0067" w:rsidP="007D0067">
      <w:pPr>
        <w:pStyle w:val="ListParagraph"/>
        <w:spacing w:after="0" w:line="240" w:lineRule="auto"/>
        <w:jc w:val="both"/>
        <w:rPr>
          <w:rFonts w:ascii="Bookman Old Style" w:hAnsi="Bookman Old Style"/>
          <w:bCs/>
        </w:rPr>
      </w:pPr>
      <w:r>
        <w:rPr>
          <w:rFonts w:ascii="Bookman Old Style" w:hAnsi="Bookman Old Style"/>
          <w:bCs/>
        </w:rPr>
        <w:t>printf(“Engineer”);</w:t>
      </w:r>
    </w:p>
    <w:p w:rsidR="007D0067" w:rsidRDefault="007D0067" w:rsidP="007D0067">
      <w:pPr>
        <w:pStyle w:val="ListParagraph"/>
        <w:spacing w:after="0" w:line="240" w:lineRule="auto"/>
        <w:jc w:val="both"/>
        <w:rPr>
          <w:rFonts w:ascii="Bookman Old Style" w:hAnsi="Bookman Old Style"/>
          <w:bCs/>
        </w:rPr>
      </w:pPr>
      <w:r>
        <w:rPr>
          <w:rFonts w:ascii="Bookman Old Style" w:hAnsi="Bookman Old Style"/>
          <w:bCs/>
        </w:rPr>
        <w:t xml:space="preserve">output:  </w:t>
      </w:r>
    </w:p>
    <w:p w:rsidR="007D0067" w:rsidRPr="00877A2D" w:rsidRDefault="007D0067" w:rsidP="007D0067">
      <w:pPr>
        <w:pStyle w:val="ListParagraph"/>
        <w:spacing w:after="0" w:line="240" w:lineRule="auto"/>
        <w:jc w:val="both"/>
        <w:rPr>
          <w:rFonts w:ascii="Bookman Old Style" w:hAnsi="Bookman Old Style"/>
          <w:bCs/>
        </w:rPr>
      </w:pPr>
      <w:r w:rsidRPr="00877A2D">
        <w:rPr>
          <w:rFonts w:ascii="Bookman Old Style" w:hAnsi="Bookman Old Style"/>
          <w:bCs/>
        </w:rPr>
        <w:t>Hello</w:t>
      </w:r>
      <w:r>
        <w:rPr>
          <w:rFonts w:ascii="Bookman Old Style" w:hAnsi="Bookman Old Style"/>
          <w:bCs/>
        </w:rPr>
        <w:t>Engineer</w:t>
      </w:r>
    </w:p>
    <w:p w:rsidR="007D0067" w:rsidRDefault="007D0067" w:rsidP="007D0067">
      <w:pPr>
        <w:spacing w:after="0" w:line="240" w:lineRule="auto"/>
        <w:jc w:val="both"/>
        <w:rPr>
          <w:rFonts w:ascii="Bookman Old Style" w:hAnsi="Bookman Old Style"/>
          <w:bCs/>
        </w:rPr>
      </w:pPr>
      <w:r>
        <w:rPr>
          <w:rFonts w:ascii="Bookman Old Style" w:hAnsi="Bookman Old Style"/>
          <w:bCs/>
        </w:rPr>
        <w:t>printf will print whatever is in the “”. Since there is no gap after Hello, the output also don’t have gap.</w:t>
      </w:r>
    </w:p>
    <w:p w:rsidR="007D0067" w:rsidRDefault="007D0067" w:rsidP="007D0067">
      <w:pPr>
        <w:spacing w:after="0" w:line="240" w:lineRule="auto"/>
        <w:jc w:val="both"/>
        <w:rPr>
          <w:rFonts w:ascii="Bookman Old Style" w:hAnsi="Bookman Old Style"/>
          <w:bCs/>
        </w:rPr>
      </w:pPr>
      <w:r>
        <w:rPr>
          <w:rFonts w:ascii="Bookman Old Style" w:hAnsi="Bookman Old Style"/>
          <w:bCs/>
        </w:rPr>
        <w:t xml:space="preserve">Can be rewritten as </w:t>
      </w:r>
    </w:p>
    <w:p w:rsidR="007D0067" w:rsidRDefault="007D0067" w:rsidP="007D0067">
      <w:pPr>
        <w:pStyle w:val="ListParagraph"/>
        <w:numPr>
          <w:ilvl w:val="0"/>
          <w:numId w:val="24"/>
        </w:numPr>
        <w:spacing w:after="0" w:line="240" w:lineRule="auto"/>
        <w:jc w:val="both"/>
        <w:rPr>
          <w:rFonts w:ascii="Bookman Old Style" w:hAnsi="Bookman Old Style"/>
          <w:bCs/>
        </w:rPr>
      </w:pPr>
      <w:r w:rsidRPr="00877A2D">
        <w:rPr>
          <w:rFonts w:ascii="Bookman Old Style" w:hAnsi="Bookman Old Style"/>
          <w:bCs/>
        </w:rPr>
        <w:t>printf(“Hello”);</w:t>
      </w:r>
    </w:p>
    <w:p w:rsidR="007D0067" w:rsidRDefault="007D0067" w:rsidP="007D0067">
      <w:pPr>
        <w:pStyle w:val="ListParagraph"/>
        <w:spacing w:after="0" w:line="240" w:lineRule="auto"/>
        <w:jc w:val="both"/>
        <w:rPr>
          <w:rFonts w:ascii="Bookman Old Style" w:hAnsi="Bookman Old Style"/>
          <w:bCs/>
        </w:rPr>
      </w:pPr>
      <w:r>
        <w:rPr>
          <w:rFonts w:ascii="Bookman Old Style" w:hAnsi="Bookman Old Style"/>
          <w:bCs/>
        </w:rPr>
        <w:lastRenderedPageBreak/>
        <w:t>printf(“Engineer”);</w:t>
      </w:r>
    </w:p>
    <w:p w:rsidR="007D0067" w:rsidRDefault="007D0067" w:rsidP="007D0067">
      <w:pPr>
        <w:pStyle w:val="ListParagraph"/>
        <w:spacing w:after="0" w:line="240" w:lineRule="auto"/>
        <w:jc w:val="both"/>
        <w:rPr>
          <w:rFonts w:ascii="Bookman Old Style" w:hAnsi="Bookman Old Style"/>
          <w:bCs/>
        </w:rPr>
      </w:pPr>
      <w:r>
        <w:rPr>
          <w:rFonts w:ascii="Bookman Old Style" w:hAnsi="Bookman Old Style"/>
          <w:bCs/>
        </w:rPr>
        <w:t xml:space="preserve">output:  </w:t>
      </w:r>
    </w:p>
    <w:p w:rsidR="007D0067" w:rsidRPr="00877A2D" w:rsidRDefault="007D0067" w:rsidP="007D0067">
      <w:pPr>
        <w:pStyle w:val="ListParagraph"/>
        <w:spacing w:after="0" w:line="240" w:lineRule="auto"/>
        <w:jc w:val="both"/>
        <w:rPr>
          <w:rFonts w:ascii="Bookman Old Style" w:hAnsi="Bookman Old Style"/>
          <w:bCs/>
        </w:rPr>
      </w:pPr>
      <w:r w:rsidRPr="00877A2D">
        <w:rPr>
          <w:rFonts w:ascii="Bookman Old Style" w:hAnsi="Bookman Old Style"/>
          <w:bCs/>
        </w:rPr>
        <w:t>Hello</w:t>
      </w:r>
      <w:r>
        <w:rPr>
          <w:rFonts w:ascii="Bookman Old Style" w:hAnsi="Bookman Old Style"/>
          <w:bCs/>
        </w:rPr>
        <w:t xml:space="preserve"> Engineer</w:t>
      </w:r>
    </w:p>
    <w:p w:rsidR="007D0067" w:rsidRPr="00877A2D" w:rsidRDefault="007D0067" w:rsidP="007D0067">
      <w:pPr>
        <w:spacing w:after="0" w:line="240" w:lineRule="auto"/>
        <w:jc w:val="both"/>
        <w:rPr>
          <w:rFonts w:ascii="Bookman Old Style" w:hAnsi="Bookman Old Style"/>
          <w:bCs/>
        </w:rPr>
      </w:pPr>
      <w:r>
        <w:rPr>
          <w:rFonts w:ascii="Bookman Old Style" w:hAnsi="Bookman Old Style"/>
          <w:bCs/>
        </w:rPr>
        <w:t>or</w:t>
      </w:r>
    </w:p>
    <w:p w:rsidR="007D0067" w:rsidRDefault="007D0067" w:rsidP="007D0067">
      <w:pPr>
        <w:pStyle w:val="ListParagraph"/>
        <w:numPr>
          <w:ilvl w:val="0"/>
          <w:numId w:val="24"/>
        </w:numPr>
        <w:spacing w:after="0" w:line="240" w:lineRule="auto"/>
        <w:jc w:val="both"/>
        <w:rPr>
          <w:rFonts w:ascii="Bookman Old Style" w:hAnsi="Bookman Old Style"/>
          <w:bCs/>
        </w:rPr>
      </w:pPr>
      <w:r w:rsidRPr="00877A2D">
        <w:rPr>
          <w:rFonts w:ascii="Bookman Old Style" w:hAnsi="Bookman Old Style"/>
          <w:bCs/>
        </w:rPr>
        <w:t>printf(“Hello”);</w:t>
      </w:r>
    </w:p>
    <w:p w:rsidR="007D0067" w:rsidRDefault="007D0067" w:rsidP="007D0067">
      <w:pPr>
        <w:pStyle w:val="ListParagraph"/>
        <w:spacing w:after="0" w:line="240" w:lineRule="auto"/>
        <w:jc w:val="both"/>
        <w:rPr>
          <w:rFonts w:ascii="Bookman Old Style" w:hAnsi="Bookman Old Style"/>
          <w:bCs/>
        </w:rPr>
      </w:pPr>
      <w:r>
        <w:rPr>
          <w:rFonts w:ascii="Bookman Old Style" w:hAnsi="Bookman Old Style"/>
          <w:bCs/>
        </w:rPr>
        <w:t>printf(“ Engineer”);</w:t>
      </w:r>
    </w:p>
    <w:p w:rsidR="007D0067" w:rsidRDefault="007D0067" w:rsidP="007D0067">
      <w:pPr>
        <w:pStyle w:val="ListParagraph"/>
        <w:spacing w:after="0" w:line="240" w:lineRule="auto"/>
        <w:jc w:val="both"/>
        <w:rPr>
          <w:rFonts w:ascii="Bookman Old Style" w:hAnsi="Bookman Old Style"/>
          <w:bCs/>
        </w:rPr>
      </w:pPr>
      <w:r>
        <w:rPr>
          <w:rFonts w:ascii="Bookman Old Style" w:hAnsi="Bookman Old Style"/>
          <w:bCs/>
        </w:rPr>
        <w:t xml:space="preserve">output:  </w:t>
      </w:r>
    </w:p>
    <w:p w:rsidR="007D0067" w:rsidRPr="00877A2D" w:rsidRDefault="007D0067" w:rsidP="007D0067">
      <w:pPr>
        <w:pStyle w:val="ListParagraph"/>
        <w:spacing w:after="0" w:line="240" w:lineRule="auto"/>
        <w:jc w:val="both"/>
        <w:rPr>
          <w:rFonts w:ascii="Bookman Old Style" w:hAnsi="Bookman Old Style"/>
          <w:bCs/>
        </w:rPr>
      </w:pPr>
      <w:r w:rsidRPr="00877A2D">
        <w:rPr>
          <w:rFonts w:ascii="Bookman Old Style" w:hAnsi="Bookman Old Style"/>
          <w:bCs/>
        </w:rPr>
        <w:t>Hello</w:t>
      </w:r>
      <w:r>
        <w:rPr>
          <w:rFonts w:ascii="Bookman Old Style" w:hAnsi="Bookman Old Style"/>
          <w:bCs/>
        </w:rPr>
        <w:t xml:space="preserve"> Engineer</w:t>
      </w:r>
    </w:p>
    <w:p w:rsidR="007D0067" w:rsidRDefault="007D0067" w:rsidP="007D0067">
      <w:pPr>
        <w:spacing w:after="0" w:line="240" w:lineRule="auto"/>
        <w:jc w:val="both"/>
        <w:rPr>
          <w:rFonts w:ascii="Bookman Old Style" w:hAnsi="Bookman Old Style"/>
          <w:bCs/>
        </w:rPr>
      </w:pPr>
      <w:r>
        <w:rPr>
          <w:rFonts w:ascii="Bookman Old Style" w:hAnsi="Bookman Old Style"/>
          <w:bCs/>
        </w:rPr>
        <w:t>or</w:t>
      </w:r>
    </w:p>
    <w:p w:rsidR="007D0067" w:rsidRDefault="007D0067" w:rsidP="007D0067">
      <w:pPr>
        <w:pStyle w:val="ListParagraph"/>
        <w:numPr>
          <w:ilvl w:val="0"/>
          <w:numId w:val="24"/>
        </w:numPr>
        <w:spacing w:after="0" w:line="240" w:lineRule="auto"/>
        <w:jc w:val="both"/>
        <w:rPr>
          <w:rFonts w:ascii="Bookman Old Style" w:hAnsi="Bookman Old Style"/>
          <w:bCs/>
        </w:rPr>
      </w:pPr>
      <w:r w:rsidRPr="00877A2D">
        <w:rPr>
          <w:rFonts w:ascii="Bookman Old Style" w:hAnsi="Bookman Old Style"/>
          <w:bCs/>
        </w:rPr>
        <w:t>printf(“Hello</w:t>
      </w:r>
      <w:r>
        <w:rPr>
          <w:rFonts w:ascii="Bookman Old Style" w:hAnsi="Bookman Old Style"/>
          <w:bCs/>
        </w:rPr>
        <w:t xml:space="preserve"> Engineer</w:t>
      </w:r>
      <w:r w:rsidRPr="00877A2D">
        <w:rPr>
          <w:rFonts w:ascii="Bookman Old Style" w:hAnsi="Bookman Old Style"/>
          <w:bCs/>
        </w:rPr>
        <w:t>”);</w:t>
      </w:r>
    </w:p>
    <w:p w:rsidR="007D0067" w:rsidRDefault="007D0067" w:rsidP="007D0067">
      <w:pPr>
        <w:pStyle w:val="ListParagraph"/>
        <w:spacing w:after="0" w:line="240" w:lineRule="auto"/>
        <w:jc w:val="both"/>
        <w:rPr>
          <w:rFonts w:ascii="Bookman Old Style" w:hAnsi="Bookman Old Style"/>
          <w:bCs/>
        </w:rPr>
      </w:pPr>
      <w:r>
        <w:rPr>
          <w:rFonts w:ascii="Bookman Old Style" w:hAnsi="Bookman Old Style"/>
          <w:bCs/>
        </w:rPr>
        <w:t xml:space="preserve">output:  </w:t>
      </w:r>
    </w:p>
    <w:p w:rsidR="007D0067" w:rsidRPr="00877A2D" w:rsidRDefault="007D0067" w:rsidP="007D0067">
      <w:pPr>
        <w:pStyle w:val="ListParagraph"/>
        <w:spacing w:after="0" w:line="240" w:lineRule="auto"/>
        <w:jc w:val="both"/>
        <w:rPr>
          <w:rFonts w:ascii="Bookman Old Style" w:hAnsi="Bookman Old Style"/>
          <w:bCs/>
        </w:rPr>
      </w:pPr>
      <w:r w:rsidRPr="00877A2D">
        <w:rPr>
          <w:rFonts w:ascii="Bookman Old Style" w:hAnsi="Bookman Old Style"/>
          <w:bCs/>
        </w:rPr>
        <w:t>Hello</w:t>
      </w:r>
      <w:r>
        <w:rPr>
          <w:rFonts w:ascii="Bookman Old Style" w:hAnsi="Bookman Old Style"/>
          <w:bCs/>
        </w:rPr>
        <w:t xml:space="preserve"> Engineer</w:t>
      </w:r>
    </w:p>
    <w:p w:rsidR="007D0067" w:rsidRDefault="007D0067" w:rsidP="007D0067">
      <w:pPr>
        <w:spacing w:after="0" w:line="240" w:lineRule="auto"/>
        <w:jc w:val="both"/>
        <w:rPr>
          <w:rFonts w:ascii="Bookman Old Style" w:hAnsi="Bookman Old Style"/>
          <w:bCs/>
        </w:rPr>
      </w:pPr>
      <w:r>
        <w:rPr>
          <w:rFonts w:ascii="Bookman Old Style" w:hAnsi="Bookman Old Style"/>
          <w:bCs/>
        </w:rPr>
        <w:t>Escape sequences can also be used as part of text</w:t>
      </w:r>
    </w:p>
    <w:p w:rsidR="007D0067" w:rsidRDefault="007D0067" w:rsidP="007D0067">
      <w:pPr>
        <w:pStyle w:val="ListParagraph"/>
        <w:numPr>
          <w:ilvl w:val="0"/>
          <w:numId w:val="24"/>
        </w:numPr>
        <w:spacing w:after="0" w:line="240" w:lineRule="auto"/>
        <w:jc w:val="both"/>
        <w:rPr>
          <w:rFonts w:ascii="Bookman Old Style" w:hAnsi="Bookman Old Style"/>
          <w:bCs/>
        </w:rPr>
      </w:pPr>
      <w:r w:rsidRPr="00877A2D">
        <w:rPr>
          <w:rFonts w:ascii="Bookman Old Style" w:hAnsi="Bookman Old Style"/>
          <w:bCs/>
        </w:rPr>
        <w:t>printf(“Hello</w:t>
      </w:r>
      <w:r>
        <w:rPr>
          <w:rFonts w:ascii="Bookman Old Style" w:hAnsi="Bookman Old Style"/>
          <w:bCs/>
        </w:rPr>
        <w:t>\tEngineer</w:t>
      </w:r>
      <w:r w:rsidRPr="00877A2D">
        <w:rPr>
          <w:rFonts w:ascii="Bookman Old Style" w:hAnsi="Bookman Old Style"/>
          <w:bCs/>
        </w:rPr>
        <w:t>”);</w:t>
      </w:r>
      <w:r>
        <w:rPr>
          <w:rFonts w:ascii="Bookman Old Style" w:hAnsi="Bookman Old Style"/>
          <w:bCs/>
        </w:rPr>
        <w:t xml:space="preserve">     \\ \t is horizontal tab</w:t>
      </w:r>
    </w:p>
    <w:p w:rsidR="007D0067" w:rsidRDefault="007D0067" w:rsidP="007D0067">
      <w:pPr>
        <w:pStyle w:val="ListParagraph"/>
        <w:spacing w:after="0" w:line="240" w:lineRule="auto"/>
        <w:jc w:val="both"/>
        <w:rPr>
          <w:rFonts w:ascii="Bookman Old Style" w:hAnsi="Bookman Old Style"/>
          <w:bCs/>
        </w:rPr>
      </w:pPr>
      <w:r>
        <w:rPr>
          <w:rFonts w:ascii="Bookman Old Style" w:hAnsi="Bookman Old Style"/>
          <w:bCs/>
        </w:rPr>
        <w:t xml:space="preserve">output:  </w:t>
      </w:r>
    </w:p>
    <w:p w:rsidR="007D0067" w:rsidRPr="00877A2D" w:rsidRDefault="007D0067" w:rsidP="007D0067">
      <w:pPr>
        <w:pStyle w:val="ListParagraph"/>
        <w:spacing w:after="0" w:line="240" w:lineRule="auto"/>
        <w:jc w:val="both"/>
        <w:rPr>
          <w:rFonts w:ascii="Bookman Old Style" w:hAnsi="Bookman Old Style"/>
          <w:bCs/>
        </w:rPr>
      </w:pPr>
      <w:r w:rsidRPr="00877A2D">
        <w:rPr>
          <w:rFonts w:ascii="Bookman Old Style" w:hAnsi="Bookman Old Style"/>
          <w:bCs/>
        </w:rPr>
        <w:t>Hello</w:t>
      </w:r>
      <w:r>
        <w:rPr>
          <w:rFonts w:ascii="Bookman Old Style" w:hAnsi="Bookman Old Style"/>
          <w:bCs/>
        </w:rPr>
        <w:tab/>
      </w:r>
      <w:r>
        <w:rPr>
          <w:rFonts w:ascii="Bookman Old Style" w:hAnsi="Bookman Old Style"/>
          <w:bCs/>
        </w:rPr>
        <w:tab/>
        <w:t>Engineer</w:t>
      </w:r>
    </w:p>
    <w:p w:rsidR="007D0067" w:rsidRDefault="007D0067" w:rsidP="007D0067">
      <w:pPr>
        <w:pStyle w:val="ListParagraph"/>
        <w:numPr>
          <w:ilvl w:val="0"/>
          <w:numId w:val="24"/>
        </w:numPr>
        <w:spacing w:after="0" w:line="240" w:lineRule="auto"/>
        <w:jc w:val="both"/>
        <w:rPr>
          <w:rFonts w:ascii="Bookman Old Style" w:hAnsi="Bookman Old Style"/>
          <w:bCs/>
        </w:rPr>
      </w:pPr>
      <w:r w:rsidRPr="00877A2D">
        <w:rPr>
          <w:rFonts w:ascii="Bookman Old Style" w:hAnsi="Bookman Old Style"/>
          <w:bCs/>
        </w:rPr>
        <w:t>printf(“Hello</w:t>
      </w:r>
      <w:r>
        <w:rPr>
          <w:rFonts w:ascii="Bookman Old Style" w:hAnsi="Bookman Old Style"/>
          <w:bCs/>
        </w:rPr>
        <w:t>\nEngineer</w:t>
      </w:r>
      <w:r w:rsidRPr="00877A2D">
        <w:rPr>
          <w:rFonts w:ascii="Bookman Old Style" w:hAnsi="Bookman Old Style"/>
          <w:bCs/>
        </w:rPr>
        <w:t>”);</w:t>
      </w:r>
      <w:r>
        <w:rPr>
          <w:rFonts w:ascii="Bookman Old Style" w:hAnsi="Bookman Old Style"/>
          <w:bCs/>
        </w:rPr>
        <w:tab/>
      </w:r>
      <w:r>
        <w:rPr>
          <w:rFonts w:ascii="Bookman Old Style" w:hAnsi="Bookman Old Style"/>
          <w:bCs/>
        </w:rPr>
        <w:tab/>
        <w:t>\\ \n is new line</w:t>
      </w:r>
    </w:p>
    <w:p w:rsidR="007D0067" w:rsidRDefault="007D0067" w:rsidP="007D0067">
      <w:pPr>
        <w:pStyle w:val="ListParagraph"/>
        <w:spacing w:after="0" w:line="240" w:lineRule="auto"/>
        <w:jc w:val="both"/>
        <w:rPr>
          <w:rFonts w:ascii="Bookman Old Style" w:hAnsi="Bookman Old Style"/>
          <w:bCs/>
        </w:rPr>
      </w:pPr>
      <w:r>
        <w:rPr>
          <w:rFonts w:ascii="Bookman Old Style" w:hAnsi="Bookman Old Style"/>
          <w:bCs/>
        </w:rPr>
        <w:t xml:space="preserve">output:  </w:t>
      </w:r>
    </w:p>
    <w:p w:rsidR="007D0067" w:rsidRDefault="007D0067" w:rsidP="007D0067">
      <w:pPr>
        <w:pStyle w:val="ListParagraph"/>
        <w:spacing w:after="0" w:line="240" w:lineRule="auto"/>
        <w:jc w:val="both"/>
        <w:rPr>
          <w:rFonts w:ascii="Bookman Old Style" w:hAnsi="Bookman Old Style"/>
          <w:bCs/>
        </w:rPr>
      </w:pPr>
      <w:r w:rsidRPr="00877A2D">
        <w:rPr>
          <w:rFonts w:ascii="Bookman Old Style" w:hAnsi="Bookman Old Style"/>
          <w:bCs/>
        </w:rPr>
        <w:t>Hello</w:t>
      </w:r>
    </w:p>
    <w:p w:rsidR="007D0067" w:rsidRPr="00877A2D" w:rsidRDefault="007D0067" w:rsidP="007D0067">
      <w:pPr>
        <w:pStyle w:val="ListParagraph"/>
        <w:spacing w:after="0" w:line="240" w:lineRule="auto"/>
        <w:jc w:val="both"/>
        <w:rPr>
          <w:rFonts w:ascii="Bookman Old Style" w:hAnsi="Bookman Old Style"/>
          <w:bCs/>
        </w:rPr>
      </w:pPr>
      <w:r>
        <w:rPr>
          <w:rFonts w:ascii="Bookman Old Style" w:hAnsi="Bookman Old Style"/>
          <w:bCs/>
        </w:rPr>
        <w:t>Engineer</w:t>
      </w:r>
    </w:p>
    <w:p w:rsidR="007D0067" w:rsidRDefault="007D0067" w:rsidP="007D0067">
      <w:pPr>
        <w:spacing w:after="0" w:line="240" w:lineRule="auto"/>
        <w:jc w:val="both"/>
        <w:rPr>
          <w:rFonts w:ascii="Bookman Old Style" w:hAnsi="Bookman Old Style"/>
          <w:bCs/>
        </w:rPr>
      </w:pPr>
      <w:r>
        <w:rPr>
          <w:rFonts w:ascii="Bookman Old Style" w:hAnsi="Bookman Old Style"/>
          <w:b/>
          <w:bCs/>
        </w:rPr>
        <w:t xml:space="preserve">Note: </w:t>
      </w:r>
      <w:r>
        <w:rPr>
          <w:rFonts w:ascii="Bookman Old Style" w:hAnsi="Bookman Old Style"/>
          <w:bCs/>
        </w:rPr>
        <w:t>Only one control string in one printf.</w:t>
      </w:r>
    </w:p>
    <w:p w:rsidR="007D0067" w:rsidRDefault="007D0067" w:rsidP="007D0067">
      <w:pPr>
        <w:spacing w:after="0" w:line="240" w:lineRule="auto"/>
        <w:jc w:val="both"/>
        <w:rPr>
          <w:rFonts w:ascii="Bookman Old Style" w:hAnsi="Bookman Old Style"/>
          <w:bCs/>
        </w:rPr>
      </w:pPr>
    </w:p>
    <w:p w:rsidR="007D0067" w:rsidRDefault="007D0067" w:rsidP="007D0067">
      <w:pPr>
        <w:spacing w:after="0" w:line="240" w:lineRule="auto"/>
        <w:jc w:val="both"/>
        <w:rPr>
          <w:rFonts w:ascii="Bookman Old Style" w:hAnsi="Bookman Old Style"/>
          <w:bCs/>
        </w:rPr>
      </w:pPr>
      <w:r>
        <w:rPr>
          <w:rFonts w:ascii="Bookman Old Style" w:hAnsi="Bookman Old Style"/>
          <w:bCs/>
        </w:rPr>
        <w:t>printf(“H\nE\nL\nL\nO”);</w:t>
      </w:r>
    </w:p>
    <w:p w:rsidR="007D0067" w:rsidRDefault="007D0067" w:rsidP="007D0067">
      <w:pPr>
        <w:spacing w:after="0" w:line="240" w:lineRule="auto"/>
        <w:jc w:val="both"/>
        <w:rPr>
          <w:rFonts w:ascii="Bookman Old Style" w:hAnsi="Bookman Old Style"/>
          <w:bCs/>
        </w:rPr>
      </w:pPr>
      <w:r>
        <w:rPr>
          <w:rFonts w:ascii="Bookman Old Style" w:hAnsi="Bookman Old Style"/>
          <w:bCs/>
        </w:rPr>
        <w:t>output:</w:t>
      </w:r>
    </w:p>
    <w:p w:rsidR="007D0067" w:rsidRDefault="007D0067" w:rsidP="007D0067">
      <w:pPr>
        <w:spacing w:after="0" w:line="240" w:lineRule="auto"/>
        <w:jc w:val="both"/>
        <w:rPr>
          <w:rFonts w:ascii="Bookman Old Style" w:hAnsi="Bookman Old Style"/>
          <w:bCs/>
        </w:rPr>
      </w:pPr>
      <w:r>
        <w:rPr>
          <w:rFonts w:ascii="Bookman Old Style" w:hAnsi="Bookman Old Style"/>
          <w:bCs/>
        </w:rPr>
        <w:t>H</w:t>
      </w:r>
    </w:p>
    <w:p w:rsidR="007D0067" w:rsidRDefault="007D0067" w:rsidP="007D0067">
      <w:pPr>
        <w:spacing w:after="0" w:line="240" w:lineRule="auto"/>
        <w:jc w:val="both"/>
        <w:rPr>
          <w:rFonts w:ascii="Bookman Old Style" w:hAnsi="Bookman Old Style"/>
          <w:bCs/>
        </w:rPr>
      </w:pPr>
      <w:r>
        <w:rPr>
          <w:rFonts w:ascii="Bookman Old Style" w:hAnsi="Bookman Old Style"/>
          <w:bCs/>
        </w:rPr>
        <w:t>E</w:t>
      </w:r>
    </w:p>
    <w:p w:rsidR="007D0067" w:rsidRDefault="007D0067" w:rsidP="007D0067">
      <w:pPr>
        <w:spacing w:after="0" w:line="240" w:lineRule="auto"/>
        <w:jc w:val="both"/>
        <w:rPr>
          <w:rFonts w:ascii="Bookman Old Style" w:hAnsi="Bookman Old Style"/>
          <w:bCs/>
        </w:rPr>
      </w:pPr>
      <w:r>
        <w:rPr>
          <w:rFonts w:ascii="Bookman Old Style" w:hAnsi="Bookman Old Style"/>
          <w:bCs/>
        </w:rPr>
        <w:t>L</w:t>
      </w:r>
    </w:p>
    <w:p w:rsidR="007D0067" w:rsidRDefault="007D0067" w:rsidP="007D0067">
      <w:pPr>
        <w:spacing w:after="0" w:line="240" w:lineRule="auto"/>
        <w:jc w:val="both"/>
        <w:rPr>
          <w:rFonts w:ascii="Bookman Old Style" w:hAnsi="Bookman Old Style"/>
          <w:bCs/>
        </w:rPr>
      </w:pPr>
      <w:r>
        <w:rPr>
          <w:rFonts w:ascii="Bookman Old Style" w:hAnsi="Bookman Old Style"/>
          <w:bCs/>
        </w:rPr>
        <w:t>L</w:t>
      </w:r>
    </w:p>
    <w:p w:rsidR="007D0067" w:rsidRPr="008B51DE" w:rsidRDefault="007D0067" w:rsidP="007D0067">
      <w:pPr>
        <w:spacing w:after="0" w:line="240" w:lineRule="auto"/>
        <w:jc w:val="both"/>
        <w:rPr>
          <w:rFonts w:ascii="Bookman Old Style" w:hAnsi="Bookman Old Style"/>
          <w:bCs/>
        </w:rPr>
      </w:pPr>
      <w:r>
        <w:rPr>
          <w:rFonts w:ascii="Bookman Old Style" w:hAnsi="Bookman Old Style"/>
          <w:bCs/>
        </w:rPr>
        <w:t>O</w:t>
      </w:r>
    </w:p>
    <w:p w:rsidR="007D0067" w:rsidRDefault="007D0067" w:rsidP="007D0067">
      <w:pPr>
        <w:spacing w:after="0" w:line="240" w:lineRule="auto"/>
        <w:jc w:val="both"/>
        <w:rPr>
          <w:rFonts w:ascii="Bookman Old Style" w:hAnsi="Bookman Old Style"/>
          <w:bCs/>
        </w:rPr>
      </w:pPr>
      <w:r>
        <w:rPr>
          <w:rFonts w:ascii="Bookman Old Style" w:hAnsi="Bookman Old Style"/>
          <w:bCs/>
        </w:rPr>
        <w:t>Printing values of variables through printf:</w:t>
      </w:r>
    </w:p>
    <w:p w:rsidR="007D0067" w:rsidRDefault="007D0067" w:rsidP="007D0067">
      <w:pPr>
        <w:spacing w:after="0" w:line="240" w:lineRule="auto"/>
        <w:jc w:val="both"/>
        <w:rPr>
          <w:rFonts w:ascii="Bookman Old Style" w:hAnsi="Bookman Old Style"/>
          <w:bCs/>
        </w:rPr>
      </w:pPr>
      <w:r>
        <w:rPr>
          <w:rFonts w:ascii="Bookman Old Style" w:hAnsi="Bookman Old Style"/>
          <w:bCs/>
        </w:rPr>
        <w:t>int x=9;</w:t>
      </w:r>
    </w:p>
    <w:p w:rsidR="007D0067" w:rsidRDefault="007D0067" w:rsidP="007D0067">
      <w:pPr>
        <w:spacing w:after="0" w:line="240" w:lineRule="auto"/>
        <w:jc w:val="both"/>
        <w:rPr>
          <w:rFonts w:ascii="Bookman Old Style" w:hAnsi="Bookman Old Style"/>
          <w:bCs/>
        </w:rPr>
      </w:pPr>
      <w:r>
        <w:rPr>
          <w:rFonts w:ascii="Bookman Old Style" w:hAnsi="Bookman Old Style"/>
          <w:bCs/>
        </w:rPr>
        <w:t>to print the value of x,</w:t>
      </w:r>
    </w:p>
    <w:p w:rsidR="007D0067" w:rsidRDefault="007D0067" w:rsidP="007D0067">
      <w:pPr>
        <w:spacing w:after="0" w:line="240" w:lineRule="auto"/>
        <w:jc w:val="both"/>
        <w:rPr>
          <w:rFonts w:ascii="Bookman Old Style" w:hAnsi="Bookman Old Style"/>
          <w:bCs/>
        </w:rPr>
      </w:pPr>
      <w:r>
        <w:rPr>
          <w:rFonts w:ascii="Bookman Old Style" w:hAnsi="Bookman Old Style"/>
          <w:bCs/>
        </w:rPr>
        <w:t xml:space="preserve">printf(“x”);   </w:t>
      </w:r>
    </w:p>
    <w:p w:rsidR="007D0067" w:rsidRDefault="007D0067" w:rsidP="007D0067">
      <w:pPr>
        <w:spacing w:after="0" w:line="240" w:lineRule="auto"/>
        <w:jc w:val="both"/>
        <w:rPr>
          <w:rFonts w:ascii="Bookman Old Style" w:hAnsi="Bookman Old Style"/>
          <w:bCs/>
        </w:rPr>
      </w:pPr>
      <w:r>
        <w:rPr>
          <w:rFonts w:ascii="Bookman Old Style" w:hAnsi="Bookman Old Style"/>
          <w:bCs/>
        </w:rPr>
        <w:t>output: x</w:t>
      </w:r>
    </w:p>
    <w:p w:rsidR="007D0067" w:rsidRDefault="007D0067" w:rsidP="007D0067">
      <w:pPr>
        <w:spacing w:after="0" w:line="240" w:lineRule="auto"/>
        <w:jc w:val="both"/>
        <w:rPr>
          <w:rFonts w:ascii="Bookman Old Style" w:hAnsi="Bookman Old Style"/>
          <w:bCs/>
        </w:rPr>
      </w:pPr>
      <w:r>
        <w:rPr>
          <w:rFonts w:ascii="Bookman Old Style" w:hAnsi="Bookman Old Style"/>
          <w:bCs/>
        </w:rPr>
        <w:t>Here the value of x is not printed when given directly in the printf, ‘x’ itself is printed. To print the value of variable, we need to provide format specifiers.</w:t>
      </w:r>
      <w:r>
        <w:rPr>
          <w:rFonts w:ascii="Bookman Old Style" w:hAnsi="Bookman Old Style"/>
          <w:bCs/>
        </w:rPr>
        <w:tab/>
      </w:r>
    </w:p>
    <w:p w:rsidR="007D0067" w:rsidRPr="00330FD2" w:rsidRDefault="007D0067" w:rsidP="007D0067">
      <w:pPr>
        <w:spacing w:after="0" w:line="240" w:lineRule="auto"/>
        <w:jc w:val="both"/>
        <w:rPr>
          <w:rFonts w:ascii="Bookman Old Style" w:hAnsi="Bookman Old Style"/>
          <w:bCs/>
        </w:rPr>
      </w:pPr>
      <w:r w:rsidRPr="00330FD2">
        <w:rPr>
          <w:rFonts w:ascii="Bookman Old Style" w:hAnsi="Bookman Old Style"/>
          <w:bCs/>
        </w:rPr>
        <w:t xml:space="preserve">The </w:t>
      </w:r>
      <w:r>
        <w:rPr>
          <w:rFonts w:ascii="Bookman Old Style" w:hAnsi="Bookman Old Style"/>
          <w:bCs/>
        </w:rPr>
        <w:t>format specifiers</w:t>
      </w:r>
      <w:r w:rsidRPr="00330FD2">
        <w:rPr>
          <w:rFonts w:ascii="Bookman Old Style" w:hAnsi="Bookman Old Style"/>
          <w:bCs/>
        </w:rPr>
        <w:t xml:space="preserve"> canbe given as below:</w:t>
      </w:r>
    </w:p>
    <w:p w:rsidR="007D0067" w:rsidRDefault="007D0067" w:rsidP="007D0067">
      <w:pPr>
        <w:spacing w:after="0" w:line="240" w:lineRule="auto"/>
        <w:jc w:val="both"/>
        <w:rPr>
          <w:rFonts w:ascii="Bookman Old Style" w:hAnsi="Bookman Old Style"/>
          <w:b/>
          <w:bCs/>
        </w:rPr>
      </w:pPr>
      <w:r w:rsidRPr="006B4591">
        <w:rPr>
          <w:rFonts w:ascii="Bookman Old Style" w:hAnsi="Bookman Old Style"/>
          <w:b/>
          <w:bCs/>
        </w:rPr>
        <w:t>%[flags][width][.precision][</w:t>
      </w:r>
      <w:r>
        <w:rPr>
          <w:rFonts w:ascii="Bookman Old Style" w:hAnsi="Bookman Old Style"/>
          <w:b/>
          <w:bCs/>
        </w:rPr>
        <w:t>specifier]</w:t>
      </w:r>
    </w:p>
    <w:p w:rsidR="007D0067" w:rsidRPr="006B4591" w:rsidRDefault="007D0067" w:rsidP="007D0067">
      <w:pPr>
        <w:spacing w:after="0" w:line="240" w:lineRule="auto"/>
        <w:jc w:val="both"/>
        <w:rPr>
          <w:rFonts w:ascii="Bookman Old Style" w:hAnsi="Bookman Old Style"/>
          <w:b/>
          <w:bCs/>
        </w:rPr>
      </w:pPr>
      <w:r>
        <w:rPr>
          <w:rFonts w:ascii="Bookman Old Style" w:hAnsi="Bookman Old Style"/>
          <w:b/>
          <w:bCs/>
          <w:noProof/>
        </w:rPr>
        <w:drawing>
          <wp:inline distT="0" distB="0" distL="0" distR="0">
            <wp:extent cx="4511615" cy="1368065"/>
            <wp:effectExtent l="0" t="0" r="0" b="0"/>
            <wp:docPr id="3" name="Picture 9" descr="D:\Notes\2017-18 ALIET\R16 I-I ECE Computer Programming\R16 ECE CP 2017-18\UNIT I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otes\2017-18 ALIET\R16 I-I ECE Computer Programming\R16 ECE CP 2017-18\UNIT II\1.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9254" cy="1370382"/>
                    </a:xfrm>
                    <a:prstGeom prst="rect">
                      <a:avLst/>
                    </a:prstGeom>
                    <a:noFill/>
                    <a:ln>
                      <a:noFill/>
                    </a:ln>
                  </pic:spPr>
                </pic:pic>
              </a:graphicData>
            </a:graphic>
          </wp:inline>
        </w:drawing>
      </w:r>
    </w:p>
    <w:p w:rsidR="007D0067" w:rsidRPr="00330FD2" w:rsidRDefault="007D0067" w:rsidP="007D0067">
      <w:pPr>
        <w:spacing w:after="0" w:line="240" w:lineRule="auto"/>
        <w:jc w:val="both"/>
        <w:rPr>
          <w:rFonts w:ascii="Bookman Old Style" w:hAnsi="Bookman Old Style"/>
          <w:bCs/>
        </w:rPr>
      </w:pPr>
      <w:r w:rsidRPr="00330FD2">
        <w:rPr>
          <w:rFonts w:ascii="Bookman Old Style" w:hAnsi="Bookman Old Style"/>
          <w:bCs/>
        </w:rPr>
        <w:t xml:space="preserve">Each </w:t>
      </w:r>
      <w:r>
        <w:rPr>
          <w:rFonts w:ascii="Bookman Old Style" w:hAnsi="Bookman Old Style"/>
          <w:bCs/>
        </w:rPr>
        <w:t xml:space="preserve">format specifier </w:t>
      </w:r>
      <w:r w:rsidRPr="00330FD2">
        <w:rPr>
          <w:rFonts w:ascii="Bookman Old Style" w:hAnsi="Bookman Old Style"/>
          <w:bCs/>
        </w:rPr>
        <w:t>must begin with a % sign.</w:t>
      </w:r>
    </w:p>
    <w:p w:rsidR="007D0067" w:rsidRDefault="007D0067" w:rsidP="007D0067">
      <w:pPr>
        <w:spacing w:after="0" w:line="240" w:lineRule="auto"/>
        <w:jc w:val="both"/>
        <w:rPr>
          <w:rFonts w:ascii="Bookman Old Style" w:hAnsi="Bookman Old Style"/>
          <w:bCs/>
        </w:rPr>
      </w:pPr>
      <w:r w:rsidRPr="00330FD2">
        <w:rPr>
          <w:rFonts w:ascii="Bookman Old Style" w:hAnsi="Bookman Old Style"/>
          <w:bCs/>
        </w:rPr>
        <w:t>flags is an optional argument</w:t>
      </w:r>
      <w:r>
        <w:rPr>
          <w:rFonts w:ascii="Bookman Old Style" w:hAnsi="Bookman Old Style"/>
          <w:bCs/>
        </w:rPr>
        <w:t>. The following t</w:t>
      </w:r>
      <w:r w:rsidRPr="00330FD2">
        <w:rPr>
          <w:rFonts w:ascii="Bookman Old Style" w:hAnsi="Bookman Old Style"/>
          <w:bCs/>
        </w:rPr>
        <w:t>able shows different types offlags with their descriptions.</w:t>
      </w:r>
    </w:p>
    <w:p w:rsidR="007D0067" w:rsidRPr="00330FD2" w:rsidRDefault="001C09D4" w:rsidP="007D006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Bookman Old Style" w:hAnsi="Bookman Old Style"/>
          <w:bCs/>
        </w:rPr>
      </w:pPr>
      <w:r w:rsidRPr="001C09D4">
        <w:rPr>
          <w:rFonts w:ascii="Bookman Old Style" w:hAnsi="Bookman Old Style"/>
          <w:b/>
          <w:bCs/>
          <w:noProof/>
        </w:rPr>
        <w:pict>
          <v:shapetype id="_x0000_t32" coordsize="21600,21600" o:spt="32" o:oned="t" path="m,l21600,21600e" filled="f">
            <v:path arrowok="t" fillok="f" o:connecttype="none"/>
            <o:lock v:ext="edit" shapetype="t"/>
          </v:shapetype>
          <v:shape id="_x0000_s1027" type="#_x0000_t32" style="position:absolute;left:0;text-align:left;margin-left:39.55pt;margin-top:2.05pt;width:0;height:42.8pt;z-index:251662336" o:connectortype="straight"/>
        </w:pict>
      </w:r>
      <w:r w:rsidR="007D0067" w:rsidRPr="0025015B">
        <w:rPr>
          <w:rFonts w:ascii="Bookman Old Style" w:hAnsi="Bookman Old Style"/>
          <w:b/>
          <w:bCs/>
        </w:rPr>
        <w:t>Flags</w:t>
      </w:r>
      <w:r w:rsidR="007D0067">
        <w:rPr>
          <w:rFonts w:ascii="Bookman Old Style" w:hAnsi="Bookman Old Style"/>
          <w:bCs/>
        </w:rPr>
        <w:tab/>
      </w:r>
      <w:r w:rsidR="007D0067">
        <w:rPr>
          <w:rFonts w:ascii="Bookman Old Style" w:hAnsi="Bookman Old Style"/>
          <w:bCs/>
        </w:rPr>
        <w:tab/>
      </w:r>
      <w:r w:rsidR="007D0067">
        <w:rPr>
          <w:rFonts w:ascii="Bookman Old Style" w:hAnsi="Bookman Old Style"/>
          <w:bCs/>
        </w:rPr>
        <w:tab/>
      </w:r>
      <w:r w:rsidR="007D0067">
        <w:rPr>
          <w:rFonts w:ascii="Bookman Old Style" w:hAnsi="Bookman Old Style"/>
          <w:bCs/>
        </w:rPr>
        <w:tab/>
      </w:r>
      <w:r w:rsidR="007D0067" w:rsidRPr="0025015B">
        <w:rPr>
          <w:rFonts w:ascii="Bookman Old Style" w:hAnsi="Bookman Old Style"/>
          <w:b/>
          <w:bCs/>
        </w:rPr>
        <w:t>Description</w:t>
      </w:r>
    </w:p>
    <w:p w:rsidR="007D0067" w:rsidRPr="00330FD2" w:rsidRDefault="007D0067" w:rsidP="007D006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Bookman Old Style" w:hAnsi="Bookman Old Style"/>
          <w:bCs/>
        </w:rPr>
      </w:pPr>
      <w:r w:rsidRPr="00330FD2">
        <w:rPr>
          <w:rFonts w:ascii="Bookman Old Style" w:hAnsi="Bookman Old Style"/>
          <w:bCs/>
        </w:rPr>
        <w:t xml:space="preserve">– </w:t>
      </w:r>
      <w:r>
        <w:rPr>
          <w:rFonts w:ascii="Bookman Old Style" w:hAnsi="Bookman Old Style"/>
          <w:bCs/>
        </w:rPr>
        <w:tab/>
      </w:r>
      <w:r>
        <w:rPr>
          <w:rFonts w:ascii="Bookman Old Style" w:hAnsi="Bookman Old Style"/>
          <w:bCs/>
        </w:rPr>
        <w:tab/>
      </w:r>
      <w:r>
        <w:rPr>
          <w:rFonts w:ascii="Bookman Old Style" w:hAnsi="Bookman Old Style"/>
          <w:bCs/>
        </w:rPr>
        <w:tab/>
      </w:r>
      <w:r w:rsidRPr="00330FD2">
        <w:rPr>
          <w:rFonts w:ascii="Bookman Old Style" w:hAnsi="Bookman Old Style"/>
          <w:bCs/>
        </w:rPr>
        <w:t>Left–justify within the given field width</w:t>
      </w:r>
    </w:p>
    <w:p w:rsidR="007D0067" w:rsidRPr="00330FD2" w:rsidRDefault="007D0067" w:rsidP="007D006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Bookman Old Style" w:hAnsi="Bookman Old Style"/>
          <w:bCs/>
        </w:rPr>
      </w:pPr>
      <w:r w:rsidRPr="00330FD2">
        <w:rPr>
          <w:rFonts w:ascii="Bookman Old Style" w:hAnsi="Bookman Old Style"/>
          <w:bCs/>
        </w:rPr>
        <w:t xml:space="preserve">+ </w:t>
      </w:r>
      <w:r>
        <w:rPr>
          <w:rFonts w:ascii="Bookman Old Style" w:hAnsi="Bookman Old Style"/>
          <w:bCs/>
        </w:rPr>
        <w:tab/>
      </w:r>
      <w:r>
        <w:rPr>
          <w:rFonts w:ascii="Bookman Old Style" w:hAnsi="Bookman Old Style"/>
          <w:bCs/>
        </w:rPr>
        <w:tab/>
      </w:r>
      <w:r>
        <w:rPr>
          <w:rFonts w:ascii="Bookman Old Style" w:hAnsi="Bookman Old Style"/>
          <w:bCs/>
        </w:rPr>
        <w:tab/>
      </w:r>
      <w:r w:rsidRPr="00330FD2">
        <w:rPr>
          <w:rFonts w:ascii="Bookman Old Style" w:hAnsi="Bookman Old Style"/>
          <w:bCs/>
        </w:rPr>
        <w:t>Displays the data with its numeric sign (either + or –)</w:t>
      </w:r>
    </w:p>
    <w:p w:rsidR="007D0067" w:rsidRDefault="007D0067" w:rsidP="007D0067">
      <w:pPr>
        <w:spacing w:after="0" w:line="240" w:lineRule="auto"/>
        <w:jc w:val="both"/>
        <w:rPr>
          <w:rFonts w:ascii="Bookman Old Style" w:hAnsi="Bookman Old Style"/>
          <w:bCs/>
        </w:rPr>
      </w:pPr>
    </w:p>
    <w:p w:rsidR="007D0067" w:rsidRDefault="007D0067" w:rsidP="007D0067">
      <w:pPr>
        <w:spacing w:after="0" w:line="240" w:lineRule="auto"/>
        <w:jc w:val="both"/>
        <w:rPr>
          <w:rFonts w:ascii="Bookman Old Style" w:hAnsi="Bookman Old Style"/>
          <w:bCs/>
        </w:rPr>
      </w:pPr>
      <w:r w:rsidRPr="00B11FA4">
        <w:rPr>
          <w:rFonts w:ascii="Bookman Old Style" w:hAnsi="Bookman Old Style"/>
          <w:b/>
          <w:bCs/>
        </w:rPr>
        <w:lastRenderedPageBreak/>
        <w:t>Width:</w:t>
      </w:r>
      <w:r w:rsidRPr="00330FD2">
        <w:rPr>
          <w:rFonts w:ascii="Bookman Old Style" w:hAnsi="Bookman Old Style"/>
          <w:bCs/>
        </w:rPr>
        <w:t>width is an optional argument which specifies the minimum number of positions that the outputcharacters will occupy. If the number of output characters is smaller than the specified width,then the output would be right justified with blank spaces to the left. However, if the number ofcharacters is greater than the specified width, then all the characters would be printed.</w:t>
      </w:r>
    </w:p>
    <w:p w:rsidR="007D0067" w:rsidRPr="00330FD2" w:rsidRDefault="007D0067" w:rsidP="007D0067">
      <w:pPr>
        <w:spacing w:after="0" w:line="240" w:lineRule="auto"/>
        <w:jc w:val="both"/>
        <w:rPr>
          <w:rFonts w:ascii="Bookman Old Style" w:hAnsi="Bookman Old Style"/>
          <w:bCs/>
        </w:rPr>
      </w:pPr>
      <w:r w:rsidRPr="00B11FA4">
        <w:rPr>
          <w:rFonts w:ascii="Bookman Old Style" w:hAnsi="Bookman Old Style"/>
          <w:b/>
          <w:bCs/>
        </w:rPr>
        <w:t>precision</w:t>
      </w:r>
      <w:r w:rsidRPr="00330FD2">
        <w:rPr>
          <w:rFonts w:ascii="Bookman Old Style" w:hAnsi="Bookman Old Style"/>
          <w:bCs/>
        </w:rPr>
        <w:t xml:space="preserve"> is an optional argument which specifies the number of digits to print after the decimalpoint or the number of characters to print from a string.</w:t>
      </w:r>
    </w:p>
    <w:p w:rsidR="007D0067" w:rsidRDefault="007D0067" w:rsidP="007D0067">
      <w:pPr>
        <w:spacing w:after="0" w:line="240" w:lineRule="auto"/>
        <w:rPr>
          <w:rFonts w:ascii="Bookman Old Style" w:hAnsi="Bookman Old Style"/>
        </w:rPr>
      </w:pPr>
      <w:r w:rsidRPr="00B11FA4">
        <w:rPr>
          <w:rFonts w:ascii="Bookman Old Style" w:hAnsi="Bookman Old Style"/>
          <w:b/>
          <w:bCs/>
        </w:rPr>
        <w:t>Spcifier</w:t>
      </w:r>
      <w:r>
        <w:rPr>
          <w:rFonts w:ascii="Bookman Old Style" w:hAnsi="Bookman Old Style"/>
          <w:bCs/>
        </w:rPr>
        <w:t xml:space="preserve"> indicates the </w:t>
      </w:r>
      <w:r w:rsidRPr="00330FD2">
        <w:rPr>
          <w:rFonts w:ascii="Bookman Old Style" w:hAnsi="Bookman Old Style"/>
          <w:bCs/>
        </w:rPr>
        <w:t xml:space="preserve">type is used and the interpretation of the value of the corresponding argument.The list of </w:t>
      </w:r>
      <w:r>
        <w:rPr>
          <w:rFonts w:ascii="Bookman Old Style" w:hAnsi="Bookman Old Style"/>
          <w:bCs/>
        </w:rPr>
        <w:t>format specifes</w:t>
      </w:r>
      <w:r w:rsidRPr="00330FD2">
        <w:rPr>
          <w:rFonts w:ascii="Bookman Old Style" w:hAnsi="Bookman Old Style"/>
          <w:bCs/>
        </w:rPr>
        <w:t xml:space="preserve"> for different data type variables is </w:t>
      </w:r>
      <w:r>
        <w:rPr>
          <w:rFonts w:ascii="Bookman Old Style" w:hAnsi="Bookman Old Style"/>
          <w:bCs/>
        </w:rPr>
        <w:t>following</w:t>
      </w:r>
      <w:r w:rsidRPr="00330FD2">
        <w:rPr>
          <w:rFonts w:ascii="Bookman Old Style" w:hAnsi="Bookman Old Style"/>
          <w:bCs/>
        </w:rPr>
        <w:t>.</w:t>
      </w:r>
    </w:p>
    <w:tbl>
      <w:tblPr>
        <w:tblStyle w:val="TableGrid"/>
        <w:tblW w:w="9497" w:type="dxa"/>
        <w:tblInd w:w="392" w:type="dxa"/>
        <w:tblLook w:val="04A0"/>
      </w:tblPr>
      <w:tblGrid>
        <w:gridCol w:w="4394"/>
        <w:gridCol w:w="5103"/>
      </w:tblGrid>
      <w:tr w:rsidR="007D0067" w:rsidRPr="00330FD2" w:rsidTr="004E7F1A">
        <w:tc>
          <w:tcPr>
            <w:tcW w:w="4394" w:type="dxa"/>
          </w:tcPr>
          <w:p w:rsidR="007D0067" w:rsidRPr="006336BF" w:rsidRDefault="007D0067" w:rsidP="004E7F1A">
            <w:pPr>
              <w:jc w:val="both"/>
              <w:rPr>
                <w:rFonts w:ascii="Bookman Old Style" w:hAnsi="Bookman Old Style"/>
                <w:b/>
                <w:bCs/>
              </w:rPr>
            </w:pPr>
            <w:r w:rsidRPr="006336BF">
              <w:rPr>
                <w:rFonts w:ascii="Bookman Old Style" w:hAnsi="Bookman Old Style"/>
                <w:b/>
                <w:bCs/>
              </w:rPr>
              <w:t>Datatype</w:t>
            </w:r>
          </w:p>
        </w:tc>
        <w:tc>
          <w:tcPr>
            <w:tcW w:w="5103" w:type="dxa"/>
          </w:tcPr>
          <w:p w:rsidR="007D0067" w:rsidRPr="006336BF" w:rsidRDefault="007D0067" w:rsidP="004E7F1A">
            <w:pPr>
              <w:jc w:val="both"/>
              <w:rPr>
                <w:rFonts w:ascii="Bookman Old Style" w:hAnsi="Bookman Old Style"/>
                <w:b/>
                <w:bCs/>
              </w:rPr>
            </w:pPr>
            <w:r w:rsidRPr="006336BF">
              <w:rPr>
                <w:rFonts w:ascii="Bookman Old Style" w:hAnsi="Bookman Old Style"/>
                <w:b/>
                <w:bCs/>
              </w:rPr>
              <w:t>Format specifier</w:t>
            </w:r>
          </w:p>
        </w:tc>
      </w:tr>
      <w:tr w:rsidR="007D0067" w:rsidRPr="00330FD2" w:rsidTr="004E7F1A">
        <w:tc>
          <w:tcPr>
            <w:tcW w:w="4394" w:type="dxa"/>
          </w:tcPr>
          <w:p w:rsidR="007D0067" w:rsidRPr="00330FD2" w:rsidRDefault="007D0067" w:rsidP="004E7F1A">
            <w:pPr>
              <w:jc w:val="both"/>
              <w:rPr>
                <w:rFonts w:ascii="Bookman Old Style" w:hAnsi="Bookman Old Style"/>
                <w:bCs/>
              </w:rPr>
            </w:pPr>
            <w:r w:rsidRPr="00330FD2">
              <w:rPr>
                <w:rFonts w:ascii="Bookman Old Style" w:hAnsi="Bookman Old Style"/>
                <w:bCs/>
              </w:rPr>
              <w:t>char</w:t>
            </w:r>
          </w:p>
        </w:tc>
        <w:tc>
          <w:tcPr>
            <w:tcW w:w="5103" w:type="dxa"/>
          </w:tcPr>
          <w:p w:rsidR="007D0067" w:rsidRPr="00330FD2" w:rsidRDefault="007D0067" w:rsidP="004E7F1A">
            <w:pPr>
              <w:jc w:val="both"/>
              <w:rPr>
                <w:rFonts w:ascii="Bookman Old Style" w:hAnsi="Bookman Old Style"/>
                <w:bCs/>
              </w:rPr>
            </w:pPr>
            <w:r w:rsidRPr="00330FD2">
              <w:rPr>
                <w:rFonts w:ascii="Bookman Old Style" w:hAnsi="Bookman Old Style"/>
                <w:bCs/>
              </w:rPr>
              <w:t>%c</w:t>
            </w:r>
          </w:p>
        </w:tc>
      </w:tr>
      <w:tr w:rsidR="007D0067" w:rsidRPr="00330FD2" w:rsidTr="004E7F1A">
        <w:tc>
          <w:tcPr>
            <w:tcW w:w="4394" w:type="dxa"/>
          </w:tcPr>
          <w:p w:rsidR="007D0067" w:rsidRPr="00330FD2" w:rsidRDefault="007D0067" w:rsidP="004E7F1A">
            <w:pPr>
              <w:jc w:val="both"/>
              <w:rPr>
                <w:rFonts w:ascii="Bookman Old Style" w:hAnsi="Bookman Old Style"/>
                <w:bCs/>
              </w:rPr>
            </w:pPr>
            <w:r w:rsidRPr="00330FD2">
              <w:rPr>
                <w:rFonts w:ascii="Bookman Old Style" w:hAnsi="Bookman Old Style"/>
                <w:bCs/>
              </w:rPr>
              <w:t>int or(signed int )</w:t>
            </w:r>
          </w:p>
        </w:tc>
        <w:tc>
          <w:tcPr>
            <w:tcW w:w="5103" w:type="dxa"/>
          </w:tcPr>
          <w:p w:rsidR="007D0067" w:rsidRPr="00330FD2" w:rsidRDefault="007D0067" w:rsidP="004E7F1A">
            <w:pPr>
              <w:jc w:val="both"/>
              <w:rPr>
                <w:rFonts w:ascii="Bookman Old Style" w:hAnsi="Bookman Old Style"/>
                <w:bCs/>
              </w:rPr>
            </w:pPr>
            <w:r w:rsidRPr="00330FD2">
              <w:rPr>
                <w:rFonts w:ascii="Bookman Old Style" w:hAnsi="Bookman Old Style"/>
                <w:bCs/>
              </w:rPr>
              <w:t>%d or %i, %x - (hexadecimal) %o -(octal)</w:t>
            </w:r>
          </w:p>
        </w:tc>
      </w:tr>
      <w:tr w:rsidR="007D0067" w:rsidRPr="00330FD2" w:rsidTr="004E7F1A">
        <w:tc>
          <w:tcPr>
            <w:tcW w:w="4394" w:type="dxa"/>
          </w:tcPr>
          <w:p w:rsidR="007D0067" w:rsidRPr="00330FD2" w:rsidRDefault="007D0067" w:rsidP="004E7F1A">
            <w:pPr>
              <w:jc w:val="both"/>
              <w:rPr>
                <w:rFonts w:ascii="Bookman Old Style" w:hAnsi="Bookman Old Style"/>
                <w:bCs/>
              </w:rPr>
            </w:pPr>
            <w:r w:rsidRPr="00330FD2">
              <w:rPr>
                <w:rFonts w:ascii="Bookman Old Style" w:hAnsi="Bookman Old Style"/>
                <w:bCs/>
              </w:rPr>
              <w:t>unsigned  int</w:t>
            </w:r>
          </w:p>
        </w:tc>
        <w:tc>
          <w:tcPr>
            <w:tcW w:w="5103" w:type="dxa"/>
          </w:tcPr>
          <w:p w:rsidR="007D0067" w:rsidRPr="00330FD2" w:rsidRDefault="007D0067" w:rsidP="004E7F1A">
            <w:pPr>
              <w:jc w:val="both"/>
              <w:rPr>
                <w:rFonts w:ascii="Bookman Old Style" w:hAnsi="Bookman Old Style"/>
                <w:bCs/>
              </w:rPr>
            </w:pPr>
            <w:r w:rsidRPr="00330FD2">
              <w:rPr>
                <w:rFonts w:ascii="Bookman Old Style" w:hAnsi="Bookman Old Style"/>
                <w:bCs/>
              </w:rPr>
              <w:t>%u</w:t>
            </w:r>
          </w:p>
        </w:tc>
      </w:tr>
      <w:tr w:rsidR="007D0067" w:rsidRPr="00330FD2" w:rsidTr="004E7F1A">
        <w:tc>
          <w:tcPr>
            <w:tcW w:w="4394" w:type="dxa"/>
          </w:tcPr>
          <w:p w:rsidR="007D0067" w:rsidRPr="00330FD2" w:rsidRDefault="007D0067" w:rsidP="004E7F1A">
            <w:pPr>
              <w:jc w:val="both"/>
              <w:rPr>
                <w:rFonts w:ascii="Bookman Old Style" w:hAnsi="Bookman Old Style"/>
                <w:bCs/>
              </w:rPr>
            </w:pPr>
            <w:r w:rsidRPr="00330FD2">
              <w:rPr>
                <w:rFonts w:ascii="Bookman Old Style" w:hAnsi="Bookman Old Style"/>
                <w:bCs/>
              </w:rPr>
              <w:t>short or short int or  signed short int</w:t>
            </w:r>
          </w:p>
        </w:tc>
        <w:tc>
          <w:tcPr>
            <w:tcW w:w="5103" w:type="dxa"/>
          </w:tcPr>
          <w:p w:rsidR="007D0067" w:rsidRPr="00330FD2" w:rsidRDefault="007D0067" w:rsidP="004E7F1A">
            <w:pPr>
              <w:jc w:val="both"/>
              <w:rPr>
                <w:rFonts w:ascii="Bookman Old Style" w:hAnsi="Bookman Old Style"/>
                <w:bCs/>
              </w:rPr>
            </w:pPr>
            <w:r w:rsidRPr="00330FD2">
              <w:rPr>
                <w:rFonts w:ascii="Bookman Old Style" w:hAnsi="Bookman Old Style"/>
                <w:bCs/>
              </w:rPr>
              <w:t>%d</w:t>
            </w:r>
          </w:p>
        </w:tc>
      </w:tr>
      <w:tr w:rsidR="007D0067" w:rsidRPr="00330FD2" w:rsidTr="004E7F1A">
        <w:tc>
          <w:tcPr>
            <w:tcW w:w="4394" w:type="dxa"/>
          </w:tcPr>
          <w:p w:rsidR="007D0067" w:rsidRPr="00330FD2" w:rsidRDefault="007D0067" w:rsidP="004E7F1A">
            <w:pPr>
              <w:jc w:val="both"/>
              <w:rPr>
                <w:rFonts w:ascii="Bookman Old Style" w:hAnsi="Bookman Old Style"/>
                <w:bCs/>
              </w:rPr>
            </w:pPr>
            <w:r w:rsidRPr="00330FD2">
              <w:rPr>
                <w:rFonts w:ascii="Bookman Old Style" w:hAnsi="Bookman Old Style"/>
                <w:bCs/>
              </w:rPr>
              <w:t>unsigned short int</w:t>
            </w:r>
          </w:p>
        </w:tc>
        <w:tc>
          <w:tcPr>
            <w:tcW w:w="5103" w:type="dxa"/>
          </w:tcPr>
          <w:p w:rsidR="007D0067" w:rsidRPr="00330FD2" w:rsidRDefault="007D0067" w:rsidP="004E7F1A">
            <w:pPr>
              <w:jc w:val="both"/>
              <w:rPr>
                <w:rFonts w:ascii="Bookman Old Style" w:hAnsi="Bookman Old Style"/>
                <w:bCs/>
              </w:rPr>
            </w:pPr>
            <w:r w:rsidRPr="00330FD2">
              <w:rPr>
                <w:rFonts w:ascii="Bookman Old Style" w:hAnsi="Bookman Old Style"/>
                <w:bCs/>
              </w:rPr>
              <w:t>%u</w:t>
            </w:r>
          </w:p>
        </w:tc>
      </w:tr>
      <w:tr w:rsidR="007D0067" w:rsidRPr="00330FD2" w:rsidTr="004E7F1A">
        <w:trPr>
          <w:trHeight w:val="260"/>
        </w:trPr>
        <w:tc>
          <w:tcPr>
            <w:tcW w:w="4394" w:type="dxa"/>
          </w:tcPr>
          <w:p w:rsidR="007D0067" w:rsidRPr="00330FD2" w:rsidRDefault="007D0067" w:rsidP="004E7F1A">
            <w:pPr>
              <w:jc w:val="both"/>
              <w:rPr>
                <w:rFonts w:ascii="Bookman Old Style" w:hAnsi="Bookman Old Style"/>
                <w:bCs/>
              </w:rPr>
            </w:pPr>
            <w:r w:rsidRPr="00330FD2">
              <w:rPr>
                <w:rFonts w:ascii="Bookman Old Style" w:hAnsi="Bookman Old Style"/>
                <w:bCs/>
              </w:rPr>
              <w:t>long int or  signed long int</w:t>
            </w:r>
          </w:p>
        </w:tc>
        <w:tc>
          <w:tcPr>
            <w:tcW w:w="5103" w:type="dxa"/>
          </w:tcPr>
          <w:p w:rsidR="007D0067" w:rsidRPr="00330FD2" w:rsidRDefault="007D0067" w:rsidP="004E7F1A">
            <w:pPr>
              <w:jc w:val="both"/>
              <w:rPr>
                <w:rFonts w:ascii="Bookman Old Style" w:hAnsi="Bookman Old Style"/>
                <w:bCs/>
              </w:rPr>
            </w:pPr>
            <w:r w:rsidRPr="00330FD2">
              <w:rPr>
                <w:rFonts w:ascii="Bookman Old Style" w:hAnsi="Bookman Old Style"/>
                <w:bCs/>
              </w:rPr>
              <w:t>%ld</w:t>
            </w:r>
          </w:p>
        </w:tc>
      </w:tr>
      <w:tr w:rsidR="007D0067" w:rsidRPr="00330FD2" w:rsidTr="004E7F1A">
        <w:tc>
          <w:tcPr>
            <w:tcW w:w="4394" w:type="dxa"/>
          </w:tcPr>
          <w:p w:rsidR="007D0067" w:rsidRPr="00330FD2" w:rsidRDefault="007D0067" w:rsidP="004E7F1A">
            <w:pPr>
              <w:jc w:val="both"/>
              <w:rPr>
                <w:rFonts w:ascii="Bookman Old Style" w:hAnsi="Bookman Old Style"/>
                <w:bCs/>
              </w:rPr>
            </w:pPr>
            <w:r w:rsidRPr="00330FD2">
              <w:rPr>
                <w:rFonts w:ascii="Bookman Old Style" w:hAnsi="Bookman Old Style"/>
                <w:bCs/>
              </w:rPr>
              <w:t>unsigned long int</w:t>
            </w:r>
          </w:p>
        </w:tc>
        <w:tc>
          <w:tcPr>
            <w:tcW w:w="5103" w:type="dxa"/>
          </w:tcPr>
          <w:p w:rsidR="007D0067" w:rsidRPr="00330FD2" w:rsidRDefault="007D0067" w:rsidP="004E7F1A">
            <w:pPr>
              <w:jc w:val="both"/>
              <w:rPr>
                <w:rFonts w:ascii="Bookman Old Style" w:hAnsi="Bookman Old Style"/>
                <w:bCs/>
              </w:rPr>
            </w:pPr>
            <w:r w:rsidRPr="00330FD2">
              <w:rPr>
                <w:rFonts w:ascii="Bookman Old Style" w:hAnsi="Bookman Old Style"/>
                <w:bCs/>
              </w:rPr>
              <w:t>%lu</w:t>
            </w:r>
          </w:p>
        </w:tc>
      </w:tr>
      <w:tr w:rsidR="007D0067" w:rsidRPr="00330FD2" w:rsidTr="004E7F1A">
        <w:tc>
          <w:tcPr>
            <w:tcW w:w="4394" w:type="dxa"/>
          </w:tcPr>
          <w:p w:rsidR="007D0067" w:rsidRPr="00330FD2" w:rsidRDefault="007D0067" w:rsidP="004E7F1A">
            <w:pPr>
              <w:jc w:val="both"/>
              <w:rPr>
                <w:rFonts w:ascii="Bookman Old Style" w:hAnsi="Bookman Old Style"/>
                <w:bCs/>
              </w:rPr>
            </w:pPr>
            <w:r w:rsidRPr="00330FD2">
              <w:rPr>
                <w:rFonts w:ascii="Bookman Old Style" w:hAnsi="Bookman Old Style"/>
                <w:bCs/>
              </w:rPr>
              <w:t>float</w:t>
            </w:r>
          </w:p>
        </w:tc>
        <w:tc>
          <w:tcPr>
            <w:tcW w:w="5103" w:type="dxa"/>
          </w:tcPr>
          <w:p w:rsidR="007D0067" w:rsidRPr="00330FD2" w:rsidRDefault="007D0067" w:rsidP="004E7F1A">
            <w:pPr>
              <w:jc w:val="both"/>
              <w:rPr>
                <w:rFonts w:ascii="Bookman Old Style" w:hAnsi="Bookman Old Style"/>
                <w:bCs/>
              </w:rPr>
            </w:pPr>
            <w:r w:rsidRPr="00330FD2">
              <w:rPr>
                <w:rFonts w:ascii="Bookman Old Style" w:hAnsi="Bookman Old Style"/>
                <w:bCs/>
              </w:rPr>
              <w:t>%f or %g or %e(exponential )</w:t>
            </w:r>
          </w:p>
        </w:tc>
      </w:tr>
      <w:tr w:rsidR="007D0067" w:rsidRPr="00330FD2" w:rsidTr="004E7F1A">
        <w:tc>
          <w:tcPr>
            <w:tcW w:w="4394" w:type="dxa"/>
          </w:tcPr>
          <w:p w:rsidR="007D0067" w:rsidRPr="00330FD2" w:rsidRDefault="007D0067" w:rsidP="004E7F1A">
            <w:pPr>
              <w:jc w:val="both"/>
              <w:rPr>
                <w:rFonts w:ascii="Bookman Old Style" w:hAnsi="Bookman Old Style"/>
                <w:bCs/>
              </w:rPr>
            </w:pPr>
            <w:r w:rsidRPr="00330FD2">
              <w:rPr>
                <w:rFonts w:ascii="Bookman Old Style" w:hAnsi="Bookman Old Style"/>
                <w:bCs/>
              </w:rPr>
              <w:t>double</w:t>
            </w:r>
          </w:p>
        </w:tc>
        <w:tc>
          <w:tcPr>
            <w:tcW w:w="5103" w:type="dxa"/>
          </w:tcPr>
          <w:p w:rsidR="007D0067" w:rsidRPr="00330FD2" w:rsidRDefault="007D0067" w:rsidP="004E7F1A">
            <w:pPr>
              <w:jc w:val="both"/>
              <w:rPr>
                <w:rFonts w:ascii="Bookman Old Style" w:hAnsi="Bookman Old Style"/>
                <w:bCs/>
              </w:rPr>
            </w:pPr>
            <w:r w:rsidRPr="00330FD2">
              <w:rPr>
                <w:rFonts w:ascii="Bookman Old Style" w:hAnsi="Bookman Old Style"/>
                <w:bCs/>
              </w:rPr>
              <w:t>%lf</w:t>
            </w:r>
          </w:p>
        </w:tc>
      </w:tr>
      <w:tr w:rsidR="007D0067" w:rsidRPr="00330FD2" w:rsidTr="004E7F1A">
        <w:tc>
          <w:tcPr>
            <w:tcW w:w="4394" w:type="dxa"/>
          </w:tcPr>
          <w:p w:rsidR="007D0067" w:rsidRPr="00330FD2" w:rsidRDefault="007D0067" w:rsidP="004E7F1A">
            <w:pPr>
              <w:jc w:val="both"/>
              <w:rPr>
                <w:rFonts w:ascii="Bookman Old Style" w:hAnsi="Bookman Old Style"/>
                <w:bCs/>
              </w:rPr>
            </w:pPr>
            <w:r w:rsidRPr="00330FD2">
              <w:rPr>
                <w:rFonts w:ascii="Bookman Old Style" w:hAnsi="Bookman Old Style"/>
                <w:bCs/>
              </w:rPr>
              <w:t>long double</w:t>
            </w:r>
          </w:p>
        </w:tc>
        <w:tc>
          <w:tcPr>
            <w:tcW w:w="5103" w:type="dxa"/>
          </w:tcPr>
          <w:p w:rsidR="007D0067" w:rsidRPr="00330FD2" w:rsidRDefault="007D0067" w:rsidP="004E7F1A">
            <w:pPr>
              <w:jc w:val="both"/>
              <w:rPr>
                <w:rFonts w:ascii="Bookman Old Style" w:hAnsi="Bookman Old Style"/>
                <w:bCs/>
              </w:rPr>
            </w:pPr>
            <w:r w:rsidRPr="00330FD2">
              <w:rPr>
                <w:rFonts w:ascii="Bookman Old Style" w:hAnsi="Bookman Old Style"/>
                <w:bCs/>
              </w:rPr>
              <w:t>%Lf</w:t>
            </w:r>
          </w:p>
        </w:tc>
      </w:tr>
    </w:tbl>
    <w:p w:rsidR="007D0067" w:rsidRDefault="007D0067" w:rsidP="007D0067">
      <w:pPr>
        <w:spacing w:after="0" w:line="240" w:lineRule="auto"/>
        <w:jc w:val="both"/>
        <w:rPr>
          <w:rFonts w:ascii="Bookman Old Style" w:hAnsi="Bookman Old Style"/>
          <w:bCs/>
        </w:rPr>
      </w:pPr>
    </w:p>
    <w:p w:rsidR="007D0067" w:rsidRDefault="007D0067" w:rsidP="007D0067">
      <w:pPr>
        <w:spacing w:after="0" w:line="240" w:lineRule="auto"/>
        <w:jc w:val="both"/>
        <w:rPr>
          <w:rFonts w:ascii="Bookman Old Style" w:hAnsi="Bookman Old Style"/>
          <w:bCs/>
        </w:rPr>
      </w:pPr>
      <w:r w:rsidRPr="00330FD2">
        <w:rPr>
          <w:rFonts w:ascii="Bookman Old Style" w:hAnsi="Bookman Old Style"/>
          <w:bCs/>
        </w:rPr>
        <w:t>The function when executed prompts the message enclosed in the quotation to be displayed</w:t>
      </w:r>
      <w:r>
        <w:rPr>
          <w:rFonts w:ascii="Bookman Old Style" w:hAnsi="Bookman Old Style"/>
          <w:bCs/>
        </w:rPr>
        <w:t xml:space="preserve"> </w:t>
      </w:r>
      <w:r w:rsidRPr="00330FD2">
        <w:rPr>
          <w:rFonts w:ascii="Bookman Old Style" w:hAnsi="Bookman Old Style"/>
          <w:bCs/>
        </w:rPr>
        <w:t>on the screen.</w:t>
      </w:r>
    </w:p>
    <w:p w:rsidR="007D0067" w:rsidRDefault="007D0067" w:rsidP="007D0067">
      <w:pPr>
        <w:spacing w:after="0" w:line="240" w:lineRule="auto"/>
        <w:jc w:val="both"/>
        <w:rPr>
          <w:rFonts w:ascii="Bookman Old Style" w:hAnsi="Bookman Old Style"/>
          <w:bCs/>
        </w:rPr>
      </w:pPr>
      <w:r w:rsidRPr="00330FD2">
        <w:rPr>
          <w:rFonts w:ascii="Bookman Old Style" w:hAnsi="Bookman Old Style"/>
          <w:bCs/>
        </w:rPr>
        <w:t>For float x = 8900.768, the following examples show output under different format specifications:</w:t>
      </w:r>
    </w:p>
    <w:p w:rsidR="007D0067" w:rsidRDefault="007D0067" w:rsidP="007D0067">
      <w:pPr>
        <w:spacing w:after="0" w:line="240" w:lineRule="auto"/>
        <w:jc w:val="both"/>
        <w:rPr>
          <w:rFonts w:ascii="Bookman Old Style" w:hAnsi="Bookman Old Style"/>
          <w:bCs/>
        </w:rPr>
      </w:pPr>
    </w:p>
    <w:tbl>
      <w:tblPr>
        <w:tblStyle w:val="TableGrid"/>
        <w:tblW w:w="0" w:type="auto"/>
        <w:tblLook w:val="04A0"/>
      </w:tblPr>
      <w:tblGrid>
        <w:gridCol w:w="3369"/>
        <w:gridCol w:w="2409"/>
        <w:gridCol w:w="3685"/>
      </w:tblGrid>
      <w:tr w:rsidR="007D0067" w:rsidTr="004E7F1A">
        <w:tc>
          <w:tcPr>
            <w:tcW w:w="3369" w:type="dxa"/>
          </w:tcPr>
          <w:p w:rsidR="007D0067" w:rsidRDefault="007D0067" w:rsidP="004E7F1A">
            <w:pPr>
              <w:jc w:val="both"/>
              <w:rPr>
                <w:rFonts w:ascii="Bookman Old Style" w:hAnsi="Bookman Old Style"/>
                <w:bCs/>
              </w:rPr>
            </w:pPr>
            <w:r w:rsidRPr="00330FD2">
              <w:rPr>
                <w:rFonts w:ascii="Bookman Old Style" w:hAnsi="Bookman Old Style"/>
                <w:bCs/>
              </w:rPr>
              <w:t>printf ("%f", x)</w:t>
            </w:r>
          </w:p>
        </w:tc>
        <w:tc>
          <w:tcPr>
            <w:tcW w:w="2409" w:type="dxa"/>
          </w:tcPr>
          <w:p w:rsidR="007D0067" w:rsidRDefault="007D0067" w:rsidP="004E7F1A">
            <w:pPr>
              <w:rPr>
                <w:rFonts w:ascii="Bookman Old Style" w:hAnsi="Bookman Old Style"/>
                <w:bCs/>
              </w:rPr>
            </w:pPr>
            <w:r w:rsidRPr="00330FD2">
              <w:rPr>
                <w:rFonts w:ascii="Bookman Old Style" w:hAnsi="Bookman Old Style"/>
                <w:bCs/>
              </w:rPr>
              <w:t>8900.768</w:t>
            </w:r>
          </w:p>
        </w:tc>
        <w:tc>
          <w:tcPr>
            <w:tcW w:w="3685" w:type="dxa"/>
          </w:tcPr>
          <w:tbl>
            <w:tblPr>
              <w:tblStyle w:val="TableGrid"/>
              <w:tblpPr w:leftFromText="180" w:rightFromText="180" w:vertAnchor="text" w:horzAnchor="margin" w:tblpY="-1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8"/>
              <w:gridCol w:w="418"/>
              <w:gridCol w:w="418"/>
              <w:gridCol w:w="418"/>
              <w:gridCol w:w="418"/>
              <w:gridCol w:w="418"/>
              <w:gridCol w:w="418"/>
              <w:gridCol w:w="353"/>
            </w:tblGrid>
            <w:tr w:rsidR="007D0067" w:rsidTr="004E7F1A">
              <w:trPr>
                <w:trHeight w:val="264"/>
              </w:trPr>
              <w:tc>
                <w:tcPr>
                  <w:tcW w:w="418" w:type="dxa"/>
                </w:tcPr>
                <w:p w:rsidR="007D0067" w:rsidRDefault="007D0067" w:rsidP="004E7F1A">
                  <w:pPr>
                    <w:rPr>
                      <w:rFonts w:ascii="Bookman Old Style" w:hAnsi="Bookman Old Style"/>
                      <w:bCs/>
                    </w:rPr>
                  </w:pPr>
                  <w:r>
                    <w:rPr>
                      <w:rFonts w:ascii="Bookman Old Style" w:hAnsi="Bookman Old Style"/>
                      <w:bCs/>
                    </w:rPr>
                    <w:t>8</w:t>
                  </w:r>
                </w:p>
              </w:tc>
              <w:tc>
                <w:tcPr>
                  <w:tcW w:w="418" w:type="dxa"/>
                </w:tcPr>
                <w:p w:rsidR="007D0067" w:rsidRDefault="007D0067" w:rsidP="004E7F1A">
                  <w:pPr>
                    <w:rPr>
                      <w:rFonts w:ascii="Bookman Old Style" w:hAnsi="Bookman Old Style"/>
                      <w:bCs/>
                    </w:rPr>
                  </w:pPr>
                  <w:r>
                    <w:rPr>
                      <w:rFonts w:ascii="Bookman Old Style" w:hAnsi="Bookman Old Style"/>
                      <w:bCs/>
                    </w:rPr>
                    <w:t>9</w:t>
                  </w:r>
                </w:p>
              </w:tc>
              <w:tc>
                <w:tcPr>
                  <w:tcW w:w="418" w:type="dxa"/>
                </w:tcPr>
                <w:p w:rsidR="007D0067" w:rsidRDefault="007D0067" w:rsidP="004E7F1A">
                  <w:pPr>
                    <w:rPr>
                      <w:rFonts w:ascii="Bookman Old Style" w:hAnsi="Bookman Old Style"/>
                      <w:bCs/>
                    </w:rPr>
                  </w:pPr>
                  <w:r>
                    <w:rPr>
                      <w:rFonts w:ascii="Bookman Old Style" w:hAnsi="Bookman Old Style"/>
                      <w:bCs/>
                    </w:rPr>
                    <w:t>0</w:t>
                  </w:r>
                </w:p>
              </w:tc>
              <w:tc>
                <w:tcPr>
                  <w:tcW w:w="418" w:type="dxa"/>
                </w:tcPr>
                <w:p w:rsidR="007D0067" w:rsidRDefault="007D0067" w:rsidP="004E7F1A">
                  <w:pPr>
                    <w:rPr>
                      <w:rFonts w:ascii="Bookman Old Style" w:hAnsi="Bookman Old Style"/>
                      <w:bCs/>
                    </w:rPr>
                  </w:pPr>
                  <w:r>
                    <w:rPr>
                      <w:rFonts w:ascii="Bookman Old Style" w:hAnsi="Bookman Old Style"/>
                      <w:bCs/>
                    </w:rPr>
                    <w:t>0</w:t>
                  </w:r>
                </w:p>
              </w:tc>
              <w:tc>
                <w:tcPr>
                  <w:tcW w:w="418" w:type="dxa"/>
                </w:tcPr>
                <w:p w:rsidR="007D0067" w:rsidRDefault="007D0067" w:rsidP="004E7F1A">
                  <w:pPr>
                    <w:rPr>
                      <w:rFonts w:ascii="Bookman Old Style" w:hAnsi="Bookman Old Style"/>
                      <w:bCs/>
                    </w:rPr>
                  </w:pPr>
                  <w:r>
                    <w:rPr>
                      <w:rFonts w:ascii="Bookman Old Style" w:hAnsi="Bookman Old Style"/>
                      <w:bCs/>
                    </w:rPr>
                    <w:t>.</w:t>
                  </w:r>
                </w:p>
              </w:tc>
              <w:tc>
                <w:tcPr>
                  <w:tcW w:w="418" w:type="dxa"/>
                </w:tcPr>
                <w:p w:rsidR="007D0067" w:rsidRDefault="007D0067" w:rsidP="004E7F1A">
                  <w:pPr>
                    <w:rPr>
                      <w:rFonts w:ascii="Bookman Old Style" w:hAnsi="Bookman Old Style"/>
                      <w:bCs/>
                    </w:rPr>
                  </w:pPr>
                  <w:r>
                    <w:rPr>
                      <w:rFonts w:ascii="Bookman Old Style" w:hAnsi="Bookman Old Style"/>
                      <w:bCs/>
                    </w:rPr>
                    <w:t>7</w:t>
                  </w:r>
                </w:p>
              </w:tc>
              <w:tc>
                <w:tcPr>
                  <w:tcW w:w="418" w:type="dxa"/>
                </w:tcPr>
                <w:p w:rsidR="007D0067" w:rsidRDefault="007D0067" w:rsidP="004E7F1A">
                  <w:pPr>
                    <w:rPr>
                      <w:rFonts w:ascii="Bookman Old Style" w:hAnsi="Bookman Old Style"/>
                      <w:bCs/>
                    </w:rPr>
                  </w:pPr>
                  <w:r>
                    <w:rPr>
                      <w:rFonts w:ascii="Bookman Old Style" w:hAnsi="Bookman Old Style"/>
                      <w:bCs/>
                    </w:rPr>
                    <w:t>6</w:t>
                  </w:r>
                </w:p>
              </w:tc>
              <w:tc>
                <w:tcPr>
                  <w:tcW w:w="353" w:type="dxa"/>
                </w:tcPr>
                <w:p w:rsidR="007D0067" w:rsidRDefault="007D0067" w:rsidP="004E7F1A">
                  <w:pPr>
                    <w:rPr>
                      <w:rFonts w:ascii="Bookman Old Style" w:hAnsi="Bookman Old Style"/>
                      <w:bCs/>
                    </w:rPr>
                  </w:pPr>
                  <w:r>
                    <w:rPr>
                      <w:rFonts w:ascii="Bookman Old Style" w:hAnsi="Bookman Old Style"/>
                      <w:bCs/>
                    </w:rPr>
                    <w:t>8</w:t>
                  </w:r>
                </w:p>
              </w:tc>
            </w:tr>
          </w:tbl>
          <w:p w:rsidR="007D0067" w:rsidRDefault="007D0067" w:rsidP="004E7F1A">
            <w:pPr>
              <w:rPr>
                <w:rFonts w:ascii="Bookman Old Style" w:hAnsi="Bookman Old Style"/>
                <w:bCs/>
              </w:rPr>
            </w:pPr>
          </w:p>
        </w:tc>
      </w:tr>
      <w:tr w:rsidR="007D0067" w:rsidTr="004E7F1A">
        <w:tc>
          <w:tcPr>
            <w:tcW w:w="3369" w:type="dxa"/>
          </w:tcPr>
          <w:p w:rsidR="007D0067" w:rsidRDefault="007D0067" w:rsidP="004E7F1A">
            <w:pPr>
              <w:jc w:val="both"/>
              <w:rPr>
                <w:rFonts w:ascii="Bookman Old Style" w:hAnsi="Bookman Old Style"/>
                <w:bCs/>
              </w:rPr>
            </w:pPr>
            <w:r w:rsidRPr="00330FD2">
              <w:rPr>
                <w:rFonts w:ascii="Bookman Old Style" w:hAnsi="Bookman Old Style"/>
                <w:bCs/>
              </w:rPr>
              <w:t>printf("%10f", x);</w:t>
            </w:r>
          </w:p>
        </w:tc>
        <w:tc>
          <w:tcPr>
            <w:tcW w:w="2409" w:type="dxa"/>
          </w:tcPr>
          <w:p w:rsidR="007D0067" w:rsidRDefault="007D0067" w:rsidP="004E7F1A">
            <w:pPr>
              <w:rPr>
                <w:rFonts w:ascii="Bookman Old Style" w:hAnsi="Bookman Old Style"/>
                <w:bCs/>
              </w:rPr>
            </w:pPr>
            <w:r w:rsidRPr="00330FD2">
              <w:rPr>
                <w:rFonts w:ascii="Bookman Old Style" w:hAnsi="Bookman Old Style"/>
                <w:bCs/>
              </w:rPr>
              <w:t>8900.768</w:t>
            </w:r>
          </w:p>
        </w:tc>
        <w:tc>
          <w:tcPr>
            <w:tcW w:w="3685" w:type="dxa"/>
          </w:tcPr>
          <w:tbl>
            <w:tblPr>
              <w:tblStyle w:val="TableGrid"/>
              <w:tblpPr w:leftFromText="180" w:rightFromText="180" w:vertAnchor="text" w:horzAnchor="page" w:tblpX="3642" w:tblpY="27"/>
              <w:tblW w:w="0" w:type="auto"/>
              <w:tblLook w:val="04A0"/>
            </w:tblPr>
            <w:tblGrid>
              <w:gridCol w:w="274"/>
              <w:gridCol w:w="274"/>
              <w:gridCol w:w="370"/>
              <w:gridCol w:w="370"/>
              <w:gridCol w:w="370"/>
              <w:gridCol w:w="370"/>
              <w:gridCol w:w="321"/>
              <w:gridCol w:w="370"/>
              <w:gridCol w:w="370"/>
              <w:gridCol w:w="370"/>
            </w:tblGrid>
            <w:tr w:rsidR="007D0067" w:rsidTr="004E7F1A">
              <w:trPr>
                <w:trHeight w:val="264"/>
              </w:trPr>
              <w:tc>
                <w:tcPr>
                  <w:tcW w:w="418" w:type="dxa"/>
                </w:tcPr>
                <w:p w:rsidR="007D0067" w:rsidRDefault="007D0067" w:rsidP="004E7F1A">
                  <w:pPr>
                    <w:rPr>
                      <w:rFonts w:ascii="Bookman Old Style" w:hAnsi="Bookman Old Style"/>
                      <w:bCs/>
                    </w:rPr>
                  </w:pPr>
                </w:p>
              </w:tc>
              <w:tc>
                <w:tcPr>
                  <w:tcW w:w="418" w:type="dxa"/>
                </w:tcPr>
                <w:p w:rsidR="007D0067" w:rsidRDefault="007D0067" w:rsidP="004E7F1A">
                  <w:pPr>
                    <w:rPr>
                      <w:rFonts w:ascii="Bookman Old Style" w:hAnsi="Bookman Old Style"/>
                      <w:bCs/>
                    </w:rPr>
                  </w:pPr>
                </w:p>
              </w:tc>
              <w:tc>
                <w:tcPr>
                  <w:tcW w:w="418" w:type="dxa"/>
                </w:tcPr>
                <w:p w:rsidR="007D0067" w:rsidRDefault="007D0067" w:rsidP="004E7F1A">
                  <w:pPr>
                    <w:rPr>
                      <w:rFonts w:ascii="Bookman Old Style" w:hAnsi="Bookman Old Style"/>
                      <w:bCs/>
                    </w:rPr>
                  </w:pPr>
                  <w:r>
                    <w:rPr>
                      <w:rFonts w:ascii="Bookman Old Style" w:hAnsi="Bookman Old Style"/>
                      <w:bCs/>
                    </w:rPr>
                    <w:t>8</w:t>
                  </w:r>
                </w:p>
              </w:tc>
              <w:tc>
                <w:tcPr>
                  <w:tcW w:w="418" w:type="dxa"/>
                </w:tcPr>
                <w:p w:rsidR="007D0067" w:rsidRDefault="007D0067" w:rsidP="004E7F1A">
                  <w:pPr>
                    <w:rPr>
                      <w:rFonts w:ascii="Bookman Old Style" w:hAnsi="Bookman Old Style"/>
                      <w:bCs/>
                    </w:rPr>
                  </w:pPr>
                  <w:r>
                    <w:rPr>
                      <w:rFonts w:ascii="Bookman Old Style" w:hAnsi="Bookman Old Style"/>
                      <w:bCs/>
                    </w:rPr>
                    <w:t>9</w:t>
                  </w:r>
                </w:p>
              </w:tc>
              <w:tc>
                <w:tcPr>
                  <w:tcW w:w="418" w:type="dxa"/>
                </w:tcPr>
                <w:p w:rsidR="007D0067" w:rsidRDefault="007D0067" w:rsidP="004E7F1A">
                  <w:pPr>
                    <w:rPr>
                      <w:rFonts w:ascii="Bookman Old Style" w:hAnsi="Bookman Old Style"/>
                      <w:bCs/>
                    </w:rPr>
                  </w:pPr>
                  <w:r>
                    <w:rPr>
                      <w:rFonts w:ascii="Bookman Old Style" w:hAnsi="Bookman Old Style"/>
                      <w:bCs/>
                    </w:rPr>
                    <w:t>0</w:t>
                  </w:r>
                </w:p>
              </w:tc>
              <w:tc>
                <w:tcPr>
                  <w:tcW w:w="418" w:type="dxa"/>
                </w:tcPr>
                <w:p w:rsidR="007D0067" w:rsidRDefault="007D0067" w:rsidP="004E7F1A">
                  <w:pPr>
                    <w:rPr>
                      <w:rFonts w:ascii="Bookman Old Style" w:hAnsi="Bookman Old Style"/>
                      <w:bCs/>
                    </w:rPr>
                  </w:pPr>
                  <w:r>
                    <w:rPr>
                      <w:rFonts w:ascii="Bookman Old Style" w:hAnsi="Bookman Old Style"/>
                      <w:bCs/>
                    </w:rPr>
                    <w:t>0</w:t>
                  </w:r>
                </w:p>
              </w:tc>
              <w:tc>
                <w:tcPr>
                  <w:tcW w:w="418" w:type="dxa"/>
                </w:tcPr>
                <w:p w:rsidR="007D0067" w:rsidRDefault="007D0067" w:rsidP="004E7F1A">
                  <w:pPr>
                    <w:rPr>
                      <w:rFonts w:ascii="Bookman Old Style" w:hAnsi="Bookman Old Style"/>
                      <w:bCs/>
                    </w:rPr>
                  </w:pPr>
                  <w:r>
                    <w:rPr>
                      <w:rFonts w:ascii="Bookman Old Style" w:hAnsi="Bookman Old Style"/>
                      <w:bCs/>
                    </w:rPr>
                    <w:t>.</w:t>
                  </w:r>
                </w:p>
              </w:tc>
              <w:tc>
                <w:tcPr>
                  <w:tcW w:w="418" w:type="dxa"/>
                </w:tcPr>
                <w:p w:rsidR="007D0067" w:rsidRDefault="007D0067" w:rsidP="004E7F1A">
                  <w:pPr>
                    <w:rPr>
                      <w:rFonts w:ascii="Bookman Old Style" w:hAnsi="Bookman Old Style"/>
                      <w:bCs/>
                    </w:rPr>
                  </w:pPr>
                  <w:r>
                    <w:rPr>
                      <w:rFonts w:ascii="Bookman Old Style" w:hAnsi="Bookman Old Style"/>
                      <w:bCs/>
                    </w:rPr>
                    <w:t>7</w:t>
                  </w:r>
                </w:p>
              </w:tc>
              <w:tc>
                <w:tcPr>
                  <w:tcW w:w="418" w:type="dxa"/>
                </w:tcPr>
                <w:p w:rsidR="007D0067" w:rsidRDefault="007D0067" w:rsidP="004E7F1A">
                  <w:pPr>
                    <w:rPr>
                      <w:rFonts w:ascii="Bookman Old Style" w:hAnsi="Bookman Old Style"/>
                      <w:bCs/>
                    </w:rPr>
                  </w:pPr>
                  <w:r>
                    <w:rPr>
                      <w:rFonts w:ascii="Bookman Old Style" w:hAnsi="Bookman Old Style"/>
                      <w:bCs/>
                    </w:rPr>
                    <w:t>6</w:t>
                  </w:r>
                </w:p>
              </w:tc>
              <w:tc>
                <w:tcPr>
                  <w:tcW w:w="418" w:type="dxa"/>
                </w:tcPr>
                <w:p w:rsidR="007D0067" w:rsidRDefault="007D0067" w:rsidP="004E7F1A">
                  <w:pPr>
                    <w:rPr>
                      <w:rFonts w:ascii="Bookman Old Style" w:hAnsi="Bookman Old Style"/>
                      <w:bCs/>
                    </w:rPr>
                  </w:pPr>
                  <w:r>
                    <w:rPr>
                      <w:rFonts w:ascii="Bookman Old Style" w:hAnsi="Bookman Old Style"/>
                      <w:bCs/>
                    </w:rPr>
                    <w:t>8</w:t>
                  </w:r>
                </w:p>
              </w:tc>
            </w:tr>
          </w:tbl>
          <w:p w:rsidR="007D0067" w:rsidRDefault="007D0067" w:rsidP="004E7F1A">
            <w:pPr>
              <w:rPr>
                <w:rFonts w:ascii="Bookman Old Style" w:hAnsi="Bookman Old Style"/>
                <w:bCs/>
              </w:rPr>
            </w:pPr>
          </w:p>
        </w:tc>
      </w:tr>
      <w:tr w:rsidR="007D0067" w:rsidTr="004E7F1A">
        <w:tc>
          <w:tcPr>
            <w:tcW w:w="3369" w:type="dxa"/>
          </w:tcPr>
          <w:p w:rsidR="007D0067" w:rsidRDefault="007D0067" w:rsidP="004E7F1A">
            <w:pPr>
              <w:jc w:val="both"/>
              <w:rPr>
                <w:rFonts w:ascii="Bookman Old Style" w:hAnsi="Bookman Old Style"/>
                <w:bCs/>
              </w:rPr>
            </w:pPr>
            <w:r w:rsidRPr="00330FD2">
              <w:rPr>
                <w:rFonts w:ascii="Bookman Old Style" w:hAnsi="Bookman Old Style"/>
                <w:bCs/>
              </w:rPr>
              <w:t xml:space="preserve">printf("%9.2f", x); </w:t>
            </w:r>
          </w:p>
        </w:tc>
        <w:tc>
          <w:tcPr>
            <w:tcW w:w="2409" w:type="dxa"/>
          </w:tcPr>
          <w:p w:rsidR="007D0067" w:rsidRDefault="007D0067" w:rsidP="004E7F1A">
            <w:pPr>
              <w:rPr>
                <w:rFonts w:ascii="Bookman Old Style" w:hAnsi="Bookman Old Style"/>
                <w:bCs/>
              </w:rPr>
            </w:pPr>
            <w:r w:rsidRPr="00330FD2">
              <w:rPr>
                <w:rFonts w:ascii="Bookman Old Style" w:hAnsi="Bookman Old Style"/>
                <w:bCs/>
              </w:rPr>
              <w:t>8900.7</w:t>
            </w:r>
            <w:r>
              <w:rPr>
                <w:rFonts w:ascii="Bookman Old Style" w:hAnsi="Bookman Old Style"/>
                <w:bCs/>
              </w:rPr>
              <w:t>7</w:t>
            </w:r>
          </w:p>
        </w:tc>
        <w:tc>
          <w:tcPr>
            <w:tcW w:w="3685" w:type="dxa"/>
          </w:tcPr>
          <w:tbl>
            <w:tblPr>
              <w:tblStyle w:val="TableGrid"/>
              <w:tblpPr w:leftFromText="180" w:rightFromText="180" w:vertAnchor="text" w:horzAnchor="page" w:tblpX="3642" w:tblpY="27"/>
              <w:tblW w:w="0" w:type="auto"/>
              <w:tblLook w:val="04A0"/>
            </w:tblPr>
            <w:tblGrid>
              <w:gridCol w:w="354"/>
              <w:gridCol w:w="354"/>
              <w:gridCol w:w="396"/>
              <w:gridCol w:w="396"/>
              <w:gridCol w:w="396"/>
              <w:gridCol w:w="396"/>
              <w:gridCol w:w="375"/>
              <w:gridCol w:w="396"/>
              <w:gridCol w:w="396"/>
            </w:tblGrid>
            <w:tr w:rsidR="007D0067" w:rsidTr="004E7F1A">
              <w:trPr>
                <w:trHeight w:val="264"/>
              </w:trPr>
              <w:tc>
                <w:tcPr>
                  <w:tcW w:w="418" w:type="dxa"/>
                </w:tcPr>
                <w:p w:rsidR="007D0067" w:rsidRDefault="007D0067" w:rsidP="004E7F1A">
                  <w:pPr>
                    <w:rPr>
                      <w:rFonts w:ascii="Bookman Old Style" w:hAnsi="Bookman Old Style"/>
                      <w:bCs/>
                    </w:rPr>
                  </w:pPr>
                </w:p>
              </w:tc>
              <w:tc>
                <w:tcPr>
                  <w:tcW w:w="418" w:type="dxa"/>
                </w:tcPr>
                <w:p w:rsidR="007D0067" w:rsidRDefault="007D0067" w:rsidP="004E7F1A">
                  <w:pPr>
                    <w:rPr>
                      <w:rFonts w:ascii="Bookman Old Style" w:hAnsi="Bookman Old Style"/>
                      <w:bCs/>
                    </w:rPr>
                  </w:pPr>
                </w:p>
              </w:tc>
              <w:tc>
                <w:tcPr>
                  <w:tcW w:w="418" w:type="dxa"/>
                </w:tcPr>
                <w:p w:rsidR="007D0067" w:rsidRDefault="007D0067" w:rsidP="004E7F1A">
                  <w:pPr>
                    <w:rPr>
                      <w:rFonts w:ascii="Bookman Old Style" w:hAnsi="Bookman Old Style"/>
                      <w:bCs/>
                    </w:rPr>
                  </w:pPr>
                  <w:r>
                    <w:rPr>
                      <w:rFonts w:ascii="Bookman Old Style" w:hAnsi="Bookman Old Style"/>
                      <w:bCs/>
                    </w:rPr>
                    <w:t>8</w:t>
                  </w:r>
                </w:p>
              </w:tc>
              <w:tc>
                <w:tcPr>
                  <w:tcW w:w="418" w:type="dxa"/>
                </w:tcPr>
                <w:p w:rsidR="007D0067" w:rsidRDefault="007D0067" w:rsidP="004E7F1A">
                  <w:pPr>
                    <w:rPr>
                      <w:rFonts w:ascii="Bookman Old Style" w:hAnsi="Bookman Old Style"/>
                      <w:bCs/>
                    </w:rPr>
                  </w:pPr>
                  <w:r>
                    <w:rPr>
                      <w:rFonts w:ascii="Bookman Old Style" w:hAnsi="Bookman Old Style"/>
                      <w:bCs/>
                    </w:rPr>
                    <w:t>9</w:t>
                  </w:r>
                </w:p>
              </w:tc>
              <w:tc>
                <w:tcPr>
                  <w:tcW w:w="418" w:type="dxa"/>
                </w:tcPr>
                <w:p w:rsidR="007D0067" w:rsidRDefault="007D0067" w:rsidP="004E7F1A">
                  <w:pPr>
                    <w:rPr>
                      <w:rFonts w:ascii="Bookman Old Style" w:hAnsi="Bookman Old Style"/>
                      <w:bCs/>
                    </w:rPr>
                  </w:pPr>
                  <w:r>
                    <w:rPr>
                      <w:rFonts w:ascii="Bookman Old Style" w:hAnsi="Bookman Old Style"/>
                      <w:bCs/>
                    </w:rPr>
                    <w:t>0</w:t>
                  </w:r>
                </w:p>
              </w:tc>
              <w:tc>
                <w:tcPr>
                  <w:tcW w:w="418" w:type="dxa"/>
                </w:tcPr>
                <w:p w:rsidR="007D0067" w:rsidRDefault="007D0067" w:rsidP="004E7F1A">
                  <w:pPr>
                    <w:rPr>
                      <w:rFonts w:ascii="Bookman Old Style" w:hAnsi="Bookman Old Style"/>
                      <w:bCs/>
                    </w:rPr>
                  </w:pPr>
                  <w:r>
                    <w:rPr>
                      <w:rFonts w:ascii="Bookman Old Style" w:hAnsi="Bookman Old Style"/>
                      <w:bCs/>
                    </w:rPr>
                    <w:t>0</w:t>
                  </w:r>
                </w:p>
              </w:tc>
              <w:tc>
                <w:tcPr>
                  <w:tcW w:w="418" w:type="dxa"/>
                </w:tcPr>
                <w:p w:rsidR="007D0067" w:rsidRDefault="007D0067" w:rsidP="004E7F1A">
                  <w:pPr>
                    <w:rPr>
                      <w:rFonts w:ascii="Bookman Old Style" w:hAnsi="Bookman Old Style"/>
                      <w:bCs/>
                    </w:rPr>
                  </w:pPr>
                  <w:r>
                    <w:rPr>
                      <w:rFonts w:ascii="Bookman Old Style" w:hAnsi="Bookman Old Style"/>
                      <w:bCs/>
                    </w:rPr>
                    <w:t>.</w:t>
                  </w:r>
                </w:p>
              </w:tc>
              <w:tc>
                <w:tcPr>
                  <w:tcW w:w="418" w:type="dxa"/>
                </w:tcPr>
                <w:p w:rsidR="007D0067" w:rsidRDefault="007D0067" w:rsidP="004E7F1A">
                  <w:pPr>
                    <w:rPr>
                      <w:rFonts w:ascii="Bookman Old Style" w:hAnsi="Bookman Old Style"/>
                      <w:bCs/>
                    </w:rPr>
                  </w:pPr>
                  <w:r>
                    <w:rPr>
                      <w:rFonts w:ascii="Bookman Old Style" w:hAnsi="Bookman Old Style"/>
                      <w:bCs/>
                    </w:rPr>
                    <w:t>7</w:t>
                  </w:r>
                </w:p>
              </w:tc>
              <w:tc>
                <w:tcPr>
                  <w:tcW w:w="418" w:type="dxa"/>
                </w:tcPr>
                <w:p w:rsidR="007D0067" w:rsidRDefault="007D0067" w:rsidP="004E7F1A">
                  <w:pPr>
                    <w:rPr>
                      <w:rFonts w:ascii="Bookman Old Style" w:hAnsi="Bookman Old Style"/>
                      <w:bCs/>
                    </w:rPr>
                  </w:pPr>
                  <w:r>
                    <w:rPr>
                      <w:rFonts w:ascii="Bookman Old Style" w:hAnsi="Bookman Old Style"/>
                      <w:bCs/>
                    </w:rPr>
                    <w:t>7</w:t>
                  </w:r>
                </w:p>
              </w:tc>
            </w:tr>
          </w:tbl>
          <w:p w:rsidR="007D0067" w:rsidRDefault="007D0067" w:rsidP="004E7F1A">
            <w:pPr>
              <w:rPr>
                <w:rFonts w:ascii="Bookman Old Style" w:hAnsi="Bookman Old Style"/>
                <w:bCs/>
              </w:rPr>
            </w:pPr>
          </w:p>
        </w:tc>
      </w:tr>
      <w:tr w:rsidR="007D0067" w:rsidTr="004E7F1A">
        <w:tc>
          <w:tcPr>
            <w:tcW w:w="3369" w:type="dxa"/>
          </w:tcPr>
          <w:p w:rsidR="007D0067" w:rsidRPr="00330FD2" w:rsidRDefault="007D0067" w:rsidP="004E7F1A">
            <w:pPr>
              <w:jc w:val="both"/>
              <w:rPr>
                <w:rFonts w:ascii="Bookman Old Style" w:hAnsi="Bookman Old Style"/>
                <w:bCs/>
              </w:rPr>
            </w:pPr>
            <w:r w:rsidRPr="00330FD2">
              <w:rPr>
                <w:rFonts w:ascii="Bookman Old Style" w:hAnsi="Bookman Old Style"/>
                <w:bCs/>
              </w:rPr>
              <w:t>printf("%6f", x);</w:t>
            </w:r>
          </w:p>
        </w:tc>
        <w:tc>
          <w:tcPr>
            <w:tcW w:w="2409" w:type="dxa"/>
          </w:tcPr>
          <w:p w:rsidR="007D0067" w:rsidRDefault="007D0067" w:rsidP="004E7F1A">
            <w:pPr>
              <w:rPr>
                <w:rFonts w:ascii="Bookman Old Style" w:hAnsi="Bookman Old Style"/>
                <w:bCs/>
              </w:rPr>
            </w:pPr>
            <w:r w:rsidRPr="00330FD2">
              <w:rPr>
                <w:rFonts w:ascii="Bookman Old Style" w:hAnsi="Bookman Old Style"/>
                <w:bCs/>
              </w:rPr>
              <w:t>8900.768</w:t>
            </w:r>
          </w:p>
        </w:tc>
        <w:tc>
          <w:tcPr>
            <w:tcW w:w="3685" w:type="dxa"/>
          </w:tcPr>
          <w:tbl>
            <w:tblPr>
              <w:tblStyle w:val="TableGrid"/>
              <w:tblpPr w:leftFromText="180" w:rightFromText="180" w:vertAnchor="text" w:horzAnchor="page" w:tblpX="3642" w:tblpY="27"/>
              <w:tblW w:w="0" w:type="auto"/>
              <w:tblLook w:val="04A0"/>
            </w:tblPr>
            <w:tblGrid>
              <w:gridCol w:w="418"/>
              <w:gridCol w:w="418"/>
              <w:gridCol w:w="418"/>
              <w:gridCol w:w="418"/>
              <w:gridCol w:w="418"/>
              <w:gridCol w:w="418"/>
              <w:gridCol w:w="418"/>
              <w:gridCol w:w="418"/>
            </w:tblGrid>
            <w:tr w:rsidR="007D0067" w:rsidTr="004E7F1A">
              <w:trPr>
                <w:trHeight w:val="264"/>
              </w:trPr>
              <w:tc>
                <w:tcPr>
                  <w:tcW w:w="418" w:type="dxa"/>
                </w:tcPr>
                <w:p w:rsidR="007D0067" w:rsidRDefault="007D0067" w:rsidP="004E7F1A">
                  <w:pPr>
                    <w:rPr>
                      <w:rFonts w:ascii="Bookman Old Style" w:hAnsi="Bookman Old Style"/>
                      <w:bCs/>
                    </w:rPr>
                  </w:pPr>
                  <w:r>
                    <w:rPr>
                      <w:rFonts w:ascii="Bookman Old Style" w:hAnsi="Bookman Old Style"/>
                      <w:bCs/>
                    </w:rPr>
                    <w:t>8</w:t>
                  </w:r>
                </w:p>
              </w:tc>
              <w:tc>
                <w:tcPr>
                  <w:tcW w:w="418" w:type="dxa"/>
                </w:tcPr>
                <w:p w:rsidR="007D0067" w:rsidRDefault="007D0067" w:rsidP="004E7F1A">
                  <w:pPr>
                    <w:rPr>
                      <w:rFonts w:ascii="Bookman Old Style" w:hAnsi="Bookman Old Style"/>
                      <w:bCs/>
                    </w:rPr>
                  </w:pPr>
                  <w:r>
                    <w:rPr>
                      <w:rFonts w:ascii="Bookman Old Style" w:hAnsi="Bookman Old Style"/>
                      <w:bCs/>
                    </w:rPr>
                    <w:t>9</w:t>
                  </w:r>
                </w:p>
              </w:tc>
              <w:tc>
                <w:tcPr>
                  <w:tcW w:w="418" w:type="dxa"/>
                </w:tcPr>
                <w:p w:rsidR="007D0067" w:rsidRDefault="007D0067" w:rsidP="004E7F1A">
                  <w:pPr>
                    <w:rPr>
                      <w:rFonts w:ascii="Bookman Old Style" w:hAnsi="Bookman Old Style"/>
                      <w:bCs/>
                    </w:rPr>
                  </w:pPr>
                  <w:r>
                    <w:rPr>
                      <w:rFonts w:ascii="Bookman Old Style" w:hAnsi="Bookman Old Style"/>
                      <w:bCs/>
                    </w:rPr>
                    <w:t>0</w:t>
                  </w:r>
                </w:p>
              </w:tc>
              <w:tc>
                <w:tcPr>
                  <w:tcW w:w="418" w:type="dxa"/>
                </w:tcPr>
                <w:p w:rsidR="007D0067" w:rsidRDefault="007D0067" w:rsidP="004E7F1A">
                  <w:pPr>
                    <w:rPr>
                      <w:rFonts w:ascii="Bookman Old Style" w:hAnsi="Bookman Old Style"/>
                      <w:bCs/>
                    </w:rPr>
                  </w:pPr>
                  <w:r>
                    <w:rPr>
                      <w:rFonts w:ascii="Bookman Old Style" w:hAnsi="Bookman Old Style"/>
                      <w:bCs/>
                    </w:rPr>
                    <w:t>0</w:t>
                  </w:r>
                </w:p>
              </w:tc>
              <w:tc>
                <w:tcPr>
                  <w:tcW w:w="418" w:type="dxa"/>
                </w:tcPr>
                <w:p w:rsidR="007D0067" w:rsidRDefault="007D0067" w:rsidP="004E7F1A">
                  <w:pPr>
                    <w:rPr>
                      <w:rFonts w:ascii="Bookman Old Style" w:hAnsi="Bookman Old Style"/>
                      <w:bCs/>
                    </w:rPr>
                  </w:pPr>
                  <w:r>
                    <w:rPr>
                      <w:rFonts w:ascii="Bookman Old Style" w:hAnsi="Bookman Old Style"/>
                      <w:bCs/>
                    </w:rPr>
                    <w:t>.</w:t>
                  </w:r>
                </w:p>
              </w:tc>
              <w:tc>
                <w:tcPr>
                  <w:tcW w:w="418" w:type="dxa"/>
                </w:tcPr>
                <w:p w:rsidR="007D0067" w:rsidRDefault="007D0067" w:rsidP="004E7F1A">
                  <w:pPr>
                    <w:rPr>
                      <w:rFonts w:ascii="Bookman Old Style" w:hAnsi="Bookman Old Style"/>
                      <w:bCs/>
                    </w:rPr>
                  </w:pPr>
                  <w:r>
                    <w:rPr>
                      <w:rFonts w:ascii="Bookman Old Style" w:hAnsi="Bookman Old Style"/>
                      <w:bCs/>
                    </w:rPr>
                    <w:t>7</w:t>
                  </w:r>
                </w:p>
              </w:tc>
              <w:tc>
                <w:tcPr>
                  <w:tcW w:w="418" w:type="dxa"/>
                </w:tcPr>
                <w:p w:rsidR="007D0067" w:rsidRDefault="007D0067" w:rsidP="004E7F1A">
                  <w:pPr>
                    <w:rPr>
                      <w:rFonts w:ascii="Bookman Old Style" w:hAnsi="Bookman Old Style"/>
                      <w:bCs/>
                    </w:rPr>
                  </w:pPr>
                  <w:r>
                    <w:rPr>
                      <w:rFonts w:ascii="Bookman Old Style" w:hAnsi="Bookman Old Style"/>
                      <w:bCs/>
                    </w:rPr>
                    <w:t>6</w:t>
                  </w:r>
                </w:p>
              </w:tc>
              <w:tc>
                <w:tcPr>
                  <w:tcW w:w="418" w:type="dxa"/>
                </w:tcPr>
                <w:p w:rsidR="007D0067" w:rsidRDefault="007D0067" w:rsidP="004E7F1A">
                  <w:pPr>
                    <w:rPr>
                      <w:rFonts w:ascii="Bookman Old Style" w:hAnsi="Bookman Old Style"/>
                      <w:bCs/>
                    </w:rPr>
                  </w:pPr>
                  <w:r>
                    <w:rPr>
                      <w:rFonts w:ascii="Bookman Old Style" w:hAnsi="Bookman Old Style"/>
                      <w:bCs/>
                    </w:rPr>
                    <w:t>8</w:t>
                  </w:r>
                </w:p>
              </w:tc>
            </w:tr>
          </w:tbl>
          <w:p w:rsidR="007D0067" w:rsidRDefault="007D0067" w:rsidP="004E7F1A">
            <w:pPr>
              <w:rPr>
                <w:rFonts w:ascii="Bookman Old Style" w:hAnsi="Bookman Old Style"/>
                <w:bCs/>
              </w:rPr>
            </w:pPr>
          </w:p>
        </w:tc>
      </w:tr>
    </w:tbl>
    <w:p w:rsidR="007D0067" w:rsidRDefault="007D0067" w:rsidP="007D0067">
      <w:pPr>
        <w:spacing w:after="0" w:line="240" w:lineRule="auto"/>
        <w:jc w:val="both"/>
        <w:rPr>
          <w:rFonts w:ascii="Bookman Old Style" w:hAnsi="Bookman Old Style"/>
          <w:bCs/>
        </w:rPr>
      </w:pPr>
      <w:r>
        <w:rPr>
          <w:rFonts w:ascii="Bookman Old Style" w:hAnsi="Bookman Old Style"/>
          <w:bCs/>
        </w:rPr>
        <w:t>Printing text along with variables’ values:</w:t>
      </w:r>
    </w:p>
    <w:p w:rsidR="007D0067" w:rsidRDefault="007D0067" w:rsidP="007D0067">
      <w:pPr>
        <w:spacing w:after="0" w:line="240" w:lineRule="auto"/>
        <w:jc w:val="both"/>
        <w:rPr>
          <w:rFonts w:ascii="Bookman Old Style" w:hAnsi="Bookman Old Style"/>
          <w:bCs/>
        </w:rPr>
      </w:pPr>
      <w:r w:rsidRPr="00330FD2">
        <w:rPr>
          <w:rFonts w:ascii="Bookman Old Style" w:hAnsi="Bookman Old Style"/>
          <w:bCs/>
        </w:rPr>
        <w:t xml:space="preserve">The format specifiers </w:t>
      </w:r>
      <w:r>
        <w:rPr>
          <w:rFonts w:ascii="Bookman Old Style" w:hAnsi="Bookman Old Style"/>
          <w:bCs/>
        </w:rPr>
        <w:t xml:space="preserve">must be </w:t>
      </w:r>
      <w:r w:rsidRPr="00330FD2">
        <w:rPr>
          <w:rFonts w:ascii="Bookman Old Style" w:hAnsi="Bookman Old Style"/>
          <w:bCs/>
        </w:rPr>
        <w:t xml:space="preserve">arranged in the order so that theycorrespond with the arguments in the variable list. </w:t>
      </w:r>
    </w:p>
    <w:p w:rsidR="007D0067" w:rsidRDefault="007D0067" w:rsidP="007D0067">
      <w:pPr>
        <w:spacing w:after="0" w:line="240" w:lineRule="auto"/>
        <w:jc w:val="both"/>
        <w:rPr>
          <w:rFonts w:ascii="Bookman Old Style" w:hAnsi="Bookman Old Style"/>
          <w:bCs/>
        </w:rPr>
      </w:pPr>
      <w:r>
        <w:rPr>
          <w:noProof/>
        </w:rPr>
        <w:drawing>
          <wp:inline distT="0" distB="0" distL="0" distR="0">
            <wp:extent cx="5556250" cy="1324024"/>
            <wp:effectExtent l="0" t="0" r="0" b="0"/>
            <wp:docPr id="4" name="Picture 6" descr="Image result for printf exampl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intf examples in c"/>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6250" cy="1324024"/>
                    </a:xfrm>
                    <a:prstGeom prst="rect">
                      <a:avLst/>
                    </a:prstGeom>
                    <a:noFill/>
                    <a:ln>
                      <a:noFill/>
                    </a:ln>
                  </pic:spPr>
                </pic:pic>
              </a:graphicData>
            </a:graphic>
          </wp:inline>
        </w:drawing>
      </w:r>
    </w:p>
    <w:p w:rsidR="007D0067" w:rsidRPr="00236327" w:rsidRDefault="007D0067" w:rsidP="007D0067">
      <w:pPr>
        <w:pStyle w:val="Heading2"/>
        <w:spacing w:before="0" w:line="240" w:lineRule="auto"/>
        <w:rPr>
          <w:rFonts w:cs="Arial"/>
          <w:color w:val="auto"/>
          <w:sz w:val="20"/>
          <w:szCs w:val="20"/>
        </w:rPr>
      </w:pPr>
      <w:r w:rsidRPr="00236327">
        <w:rPr>
          <w:rFonts w:cs="Arial"/>
          <w:color w:val="auto"/>
          <w:sz w:val="20"/>
          <w:szCs w:val="20"/>
        </w:rPr>
        <w:t>A summary of printf format specifiers</w:t>
      </w:r>
    </w:p>
    <w:p w:rsidR="007D0067" w:rsidRPr="00236327" w:rsidRDefault="007D0067" w:rsidP="007D0067">
      <w:pPr>
        <w:pStyle w:val="NormalWeb"/>
        <w:spacing w:before="0" w:beforeAutospacing="0" w:after="0" w:afterAutospacing="0"/>
        <w:rPr>
          <w:rFonts w:asciiTheme="majorHAnsi" w:hAnsiTheme="majorHAnsi"/>
          <w:sz w:val="20"/>
          <w:szCs w:val="20"/>
        </w:rPr>
      </w:pPr>
      <w:r w:rsidRPr="00236327">
        <w:rPr>
          <w:rFonts w:asciiTheme="majorHAnsi" w:hAnsiTheme="majorHAnsi"/>
          <w:sz w:val="20"/>
          <w:szCs w:val="20"/>
        </w:rPr>
        <w:t>Here’s a quick summary of the available </w:t>
      </w:r>
      <w:r w:rsidRPr="00236327">
        <w:rPr>
          <w:rStyle w:val="HTMLCode"/>
          <w:rFonts w:asciiTheme="majorHAnsi" w:hAnsiTheme="majorHAnsi" w:cs="Consolas"/>
        </w:rPr>
        <w:t>printf</w:t>
      </w:r>
      <w:r w:rsidRPr="00236327">
        <w:rPr>
          <w:rFonts w:asciiTheme="majorHAnsi" w:hAnsiTheme="majorHAnsi"/>
          <w:sz w:val="20"/>
          <w:szCs w:val="20"/>
        </w:rPr>
        <w:t> format specifiers:</w:t>
      </w:r>
    </w:p>
    <w:tbl>
      <w:tblPr>
        <w:tblW w:w="6611" w:type="dxa"/>
        <w:shd w:val="clear" w:color="auto" w:fill="FEFEFE"/>
        <w:tblCellMar>
          <w:top w:w="15" w:type="dxa"/>
          <w:left w:w="15" w:type="dxa"/>
          <w:bottom w:w="15" w:type="dxa"/>
          <w:right w:w="15" w:type="dxa"/>
        </w:tblCellMar>
        <w:tblLook w:val="04A0"/>
      </w:tblPr>
      <w:tblGrid>
        <w:gridCol w:w="835"/>
        <w:gridCol w:w="5776"/>
      </w:tblGrid>
      <w:tr w:rsidR="007D0067" w:rsidRPr="00236327" w:rsidTr="004E7F1A">
        <w:trPr>
          <w:trHeight w:val="125"/>
        </w:trPr>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7D0067">
            <w:pPr>
              <w:spacing w:after="0" w:line="240" w:lineRule="auto"/>
              <w:rPr>
                <w:rFonts w:asciiTheme="majorHAnsi" w:hAnsiTheme="majorHAnsi" w:cs="Arial"/>
                <w:sz w:val="20"/>
                <w:szCs w:val="20"/>
              </w:rPr>
            </w:pPr>
            <w:r w:rsidRPr="00236327">
              <w:rPr>
                <w:rFonts w:asciiTheme="majorHAnsi" w:hAnsiTheme="majorHAnsi" w:cs="Arial"/>
                <w:sz w:val="20"/>
                <w:szCs w:val="20"/>
              </w:rPr>
              <w:t>%c</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character</w:t>
            </w:r>
          </w:p>
        </w:tc>
      </w:tr>
      <w:tr w:rsidR="007D0067" w:rsidRPr="00236327" w:rsidTr="004E7F1A">
        <w:trPr>
          <w:trHeight w:val="125"/>
        </w:trPr>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%d</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decimal (integer) number (base 10)</w:t>
            </w:r>
          </w:p>
        </w:tc>
      </w:tr>
      <w:tr w:rsidR="007D0067" w:rsidRPr="00236327" w:rsidTr="004E7F1A">
        <w:trPr>
          <w:trHeight w:val="125"/>
        </w:trPr>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%e</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exponential floating-point number</w:t>
            </w:r>
          </w:p>
        </w:tc>
      </w:tr>
      <w:tr w:rsidR="007D0067" w:rsidRPr="00236327" w:rsidTr="004E7F1A">
        <w:trPr>
          <w:trHeight w:val="125"/>
        </w:trPr>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%f</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floating-point number</w:t>
            </w:r>
          </w:p>
        </w:tc>
      </w:tr>
      <w:tr w:rsidR="007D0067" w:rsidRPr="00236327" w:rsidTr="004E7F1A">
        <w:trPr>
          <w:trHeight w:val="125"/>
        </w:trPr>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%i</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integer (base 10)</w:t>
            </w:r>
          </w:p>
        </w:tc>
      </w:tr>
      <w:tr w:rsidR="007D0067" w:rsidRPr="00236327" w:rsidTr="004E7F1A">
        <w:trPr>
          <w:trHeight w:val="125"/>
        </w:trPr>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%o</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octal number (base 8)</w:t>
            </w:r>
          </w:p>
        </w:tc>
      </w:tr>
      <w:tr w:rsidR="007D0067" w:rsidRPr="00236327" w:rsidTr="004E7F1A">
        <w:trPr>
          <w:trHeight w:val="125"/>
        </w:trPr>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lastRenderedPageBreak/>
              <w:t>%s</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a string of characters</w:t>
            </w:r>
          </w:p>
        </w:tc>
      </w:tr>
      <w:tr w:rsidR="007D0067" w:rsidRPr="00236327" w:rsidTr="004E7F1A">
        <w:trPr>
          <w:trHeight w:val="109"/>
        </w:trPr>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%u</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unsigned decimal (integer) number</w:t>
            </w:r>
          </w:p>
        </w:tc>
      </w:tr>
      <w:tr w:rsidR="007D0067" w:rsidRPr="00236327" w:rsidTr="004E7F1A">
        <w:trPr>
          <w:trHeight w:val="185"/>
        </w:trPr>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%x</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number in hexadecimal (base 16)</w:t>
            </w:r>
          </w:p>
        </w:tc>
      </w:tr>
      <w:tr w:rsidR="007D0067" w:rsidRPr="00236327" w:rsidTr="004E7F1A">
        <w:trPr>
          <w:trHeight w:val="120"/>
        </w:trPr>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 a percent sign</w:t>
            </w:r>
          </w:p>
        </w:tc>
      </w:tr>
      <w:tr w:rsidR="007D0067" w:rsidRPr="00236327" w:rsidTr="004E7F1A">
        <w:trPr>
          <w:trHeight w:val="209"/>
        </w:trPr>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 a percent sign</w:t>
            </w:r>
          </w:p>
        </w:tc>
      </w:tr>
    </w:tbl>
    <w:p w:rsidR="007D0067" w:rsidRPr="00236327" w:rsidRDefault="007D0067" w:rsidP="007D0067">
      <w:pPr>
        <w:pStyle w:val="Heading2"/>
        <w:spacing w:before="0" w:line="240" w:lineRule="auto"/>
        <w:rPr>
          <w:rFonts w:cs="Arial"/>
          <w:color w:val="auto"/>
          <w:sz w:val="20"/>
          <w:szCs w:val="20"/>
        </w:rPr>
      </w:pPr>
      <w:r w:rsidRPr="00236327">
        <w:rPr>
          <w:rFonts w:cs="Arial"/>
          <w:color w:val="auto"/>
          <w:sz w:val="20"/>
          <w:szCs w:val="20"/>
        </w:rPr>
        <w:t>Controlling integer width with printf</w:t>
      </w:r>
    </w:p>
    <w:p w:rsidR="007D0067" w:rsidRDefault="007D0067" w:rsidP="007D0067">
      <w:pPr>
        <w:pStyle w:val="NormalWeb"/>
        <w:spacing w:before="0" w:beforeAutospacing="0" w:after="0" w:afterAutospacing="0"/>
        <w:rPr>
          <w:rFonts w:asciiTheme="majorHAnsi" w:hAnsiTheme="majorHAnsi"/>
          <w:sz w:val="20"/>
          <w:szCs w:val="20"/>
        </w:rPr>
      </w:pPr>
      <w:r w:rsidRPr="00236327">
        <w:rPr>
          <w:rFonts w:asciiTheme="majorHAnsi" w:hAnsiTheme="majorHAnsi"/>
          <w:sz w:val="20"/>
          <w:szCs w:val="20"/>
        </w:rPr>
        <w:t>The </w:t>
      </w:r>
      <w:r w:rsidRPr="00236327">
        <w:rPr>
          <w:rStyle w:val="HTMLCode"/>
          <w:rFonts w:asciiTheme="majorHAnsi" w:hAnsiTheme="majorHAnsi" w:cs="Consolas"/>
        </w:rPr>
        <w:t>%3d</w:t>
      </w:r>
      <w:r w:rsidRPr="00236327">
        <w:rPr>
          <w:rFonts w:asciiTheme="majorHAnsi" w:hAnsiTheme="majorHAnsi"/>
          <w:sz w:val="20"/>
          <w:szCs w:val="20"/>
        </w:rPr>
        <w:t> specifier is used with integers, and means a minimum width of three spaces, which, by default, will be right-justified:</w:t>
      </w:r>
    </w:p>
    <w:tbl>
      <w:tblPr>
        <w:tblW w:w="5990" w:type="dxa"/>
        <w:shd w:val="clear" w:color="auto" w:fill="FEFEFE"/>
        <w:tblCellMar>
          <w:top w:w="15" w:type="dxa"/>
          <w:left w:w="15" w:type="dxa"/>
          <w:bottom w:w="15" w:type="dxa"/>
          <w:right w:w="15" w:type="dxa"/>
        </w:tblCellMar>
        <w:tblLook w:val="04A0"/>
      </w:tblPr>
      <w:tblGrid>
        <w:gridCol w:w="4087"/>
        <w:gridCol w:w="1903"/>
      </w:tblGrid>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0);</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0</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123456789);</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123456789</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-10);</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-10</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-123456789);</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-123456789</w:t>
            </w:r>
          </w:p>
        </w:tc>
      </w:tr>
    </w:tbl>
    <w:p w:rsidR="007D0067" w:rsidRPr="00236327" w:rsidRDefault="007D0067" w:rsidP="007D0067">
      <w:pPr>
        <w:pStyle w:val="Heading2"/>
        <w:spacing w:before="0" w:line="240" w:lineRule="auto"/>
        <w:rPr>
          <w:rFonts w:cs="Arial"/>
          <w:color w:val="auto"/>
          <w:sz w:val="20"/>
          <w:szCs w:val="20"/>
        </w:rPr>
      </w:pPr>
      <w:r w:rsidRPr="00236327">
        <w:rPr>
          <w:rFonts w:cs="Arial"/>
          <w:color w:val="auto"/>
          <w:sz w:val="20"/>
          <w:szCs w:val="20"/>
        </w:rPr>
        <w:t>Left-justifying printf integer output</w:t>
      </w:r>
    </w:p>
    <w:p w:rsidR="007D0067" w:rsidRPr="00236327" w:rsidRDefault="007D0067" w:rsidP="007D0067">
      <w:pPr>
        <w:pStyle w:val="NormalWeb"/>
        <w:spacing w:before="0" w:beforeAutospacing="0" w:after="0" w:afterAutospacing="0"/>
        <w:rPr>
          <w:rFonts w:asciiTheme="majorHAnsi" w:hAnsiTheme="majorHAnsi"/>
          <w:sz w:val="20"/>
          <w:szCs w:val="20"/>
        </w:rPr>
      </w:pPr>
      <w:r w:rsidRPr="00236327">
        <w:rPr>
          <w:rFonts w:asciiTheme="majorHAnsi" w:hAnsiTheme="majorHAnsi"/>
          <w:sz w:val="20"/>
          <w:szCs w:val="20"/>
        </w:rPr>
        <w:t>To left-justify integer output with </w:t>
      </w:r>
      <w:r w:rsidRPr="00236327">
        <w:rPr>
          <w:rStyle w:val="HTMLCode"/>
          <w:rFonts w:asciiTheme="majorHAnsi" w:hAnsiTheme="majorHAnsi" w:cs="Consolas"/>
        </w:rPr>
        <w:t>printf</w:t>
      </w:r>
      <w:r w:rsidRPr="00236327">
        <w:rPr>
          <w:rFonts w:asciiTheme="majorHAnsi" w:hAnsiTheme="majorHAnsi"/>
          <w:sz w:val="20"/>
          <w:szCs w:val="20"/>
        </w:rPr>
        <w:t>, just add a minus sign (</w:t>
      </w:r>
      <w:r w:rsidRPr="00236327">
        <w:rPr>
          <w:rStyle w:val="HTMLCode"/>
          <w:rFonts w:asciiTheme="majorHAnsi" w:hAnsiTheme="majorHAnsi" w:cs="Consolas"/>
        </w:rPr>
        <w:t>-</w:t>
      </w:r>
      <w:r w:rsidRPr="00236327">
        <w:rPr>
          <w:rFonts w:asciiTheme="majorHAnsi" w:hAnsiTheme="majorHAnsi"/>
          <w:sz w:val="20"/>
          <w:szCs w:val="20"/>
        </w:rPr>
        <w:t>) after the </w:t>
      </w:r>
      <w:r w:rsidRPr="00236327">
        <w:rPr>
          <w:rStyle w:val="HTMLCode"/>
          <w:rFonts w:asciiTheme="majorHAnsi" w:hAnsiTheme="majorHAnsi" w:cs="Consolas"/>
        </w:rPr>
        <w:t>%</w:t>
      </w:r>
      <w:r w:rsidRPr="00236327">
        <w:rPr>
          <w:rFonts w:asciiTheme="majorHAnsi" w:hAnsiTheme="majorHAnsi"/>
          <w:sz w:val="20"/>
          <w:szCs w:val="20"/>
        </w:rPr>
        <w:t> symbol, like this:</w:t>
      </w:r>
    </w:p>
    <w:tbl>
      <w:tblPr>
        <w:tblW w:w="5990" w:type="dxa"/>
        <w:shd w:val="clear" w:color="auto" w:fill="FEFEFE"/>
        <w:tblCellMar>
          <w:top w:w="15" w:type="dxa"/>
          <w:left w:w="15" w:type="dxa"/>
          <w:bottom w:w="15" w:type="dxa"/>
          <w:right w:w="15" w:type="dxa"/>
        </w:tblCellMar>
        <w:tblLook w:val="04A0"/>
      </w:tblPr>
      <w:tblGrid>
        <w:gridCol w:w="4121"/>
        <w:gridCol w:w="1869"/>
      </w:tblGrid>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0);</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0</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123456789);</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123456789</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-10);</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-10</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-123456789);</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-123456789</w:t>
            </w:r>
          </w:p>
        </w:tc>
      </w:tr>
    </w:tbl>
    <w:p w:rsidR="007D0067" w:rsidRPr="00236327" w:rsidRDefault="007D0067" w:rsidP="007D0067">
      <w:pPr>
        <w:pStyle w:val="Heading2"/>
        <w:spacing w:before="0" w:line="240" w:lineRule="auto"/>
        <w:rPr>
          <w:rFonts w:cs="Arial"/>
          <w:color w:val="auto"/>
          <w:sz w:val="20"/>
          <w:szCs w:val="20"/>
        </w:rPr>
      </w:pPr>
      <w:r w:rsidRPr="00236327">
        <w:rPr>
          <w:rFonts w:cs="Arial"/>
          <w:color w:val="auto"/>
          <w:sz w:val="20"/>
          <w:szCs w:val="20"/>
        </w:rPr>
        <w:t xml:space="preserve">The printf integer </w:t>
      </w:r>
      <w:r>
        <w:rPr>
          <w:rFonts w:cs="Arial"/>
          <w:color w:val="auto"/>
          <w:sz w:val="20"/>
          <w:szCs w:val="20"/>
        </w:rPr>
        <w:t>symbol</w:t>
      </w:r>
      <w:r w:rsidRPr="00236327">
        <w:rPr>
          <w:rFonts w:cs="Arial"/>
          <w:color w:val="auto"/>
          <w:sz w:val="20"/>
          <w:szCs w:val="20"/>
        </w:rPr>
        <w:t>-fill option</w:t>
      </w:r>
    </w:p>
    <w:p w:rsidR="007D0067" w:rsidRPr="00236327" w:rsidRDefault="007D0067" w:rsidP="007D0067">
      <w:pPr>
        <w:pStyle w:val="NormalWeb"/>
        <w:spacing w:before="0" w:beforeAutospacing="0" w:after="0" w:afterAutospacing="0"/>
        <w:rPr>
          <w:rFonts w:asciiTheme="majorHAnsi" w:hAnsiTheme="majorHAnsi"/>
          <w:sz w:val="20"/>
          <w:szCs w:val="20"/>
        </w:rPr>
      </w:pPr>
      <w:r w:rsidRPr="00236327">
        <w:rPr>
          <w:rFonts w:asciiTheme="majorHAnsi" w:hAnsiTheme="majorHAnsi"/>
          <w:sz w:val="20"/>
          <w:szCs w:val="20"/>
        </w:rPr>
        <w:t>To symbol-fill your </w:t>
      </w:r>
      <w:r w:rsidRPr="00236327">
        <w:rPr>
          <w:rStyle w:val="HTMLCode"/>
          <w:rFonts w:asciiTheme="majorHAnsi" w:hAnsiTheme="majorHAnsi" w:cs="Consolas"/>
        </w:rPr>
        <w:t>printf</w:t>
      </w:r>
      <w:r w:rsidRPr="00236327">
        <w:rPr>
          <w:rFonts w:asciiTheme="majorHAnsi" w:hAnsiTheme="majorHAnsi"/>
          <w:sz w:val="20"/>
          <w:szCs w:val="20"/>
        </w:rPr>
        <w:t> integer output, just add a symbol  after the </w:t>
      </w:r>
      <w:r w:rsidRPr="00236327">
        <w:rPr>
          <w:rStyle w:val="HTMLCode"/>
          <w:rFonts w:asciiTheme="majorHAnsi" w:hAnsiTheme="majorHAnsi" w:cs="Consolas"/>
        </w:rPr>
        <w:t>%</w:t>
      </w:r>
      <w:r w:rsidRPr="00236327">
        <w:rPr>
          <w:rFonts w:asciiTheme="majorHAnsi" w:hAnsiTheme="majorHAnsi"/>
          <w:sz w:val="20"/>
          <w:szCs w:val="20"/>
        </w:rPr>
        <w:t>symbol, like this:</w:t>
      </w:r>
    </w:p>
    <w:tbl>
      <w:tblPr>
        <w:tblW w:w="5990" w:type="dxa"/>
        <w:shd w:val="clear" w:color="auto" w:fill="FEFEFE"/>
        <w:tblCellMar>
          <w:top w:w="15" w:type="dxa"/>
          <w:left w:w="15" w:type="dxa"/>
          <w:bottom w:w="15" w:type="dxa"/>
          <w:right w:w="15" w:type="dxa"/>
        </w:tblCellMar>
        <w:tblLook w:val="04A0"/>
      </w:tblPr>
      <w:tblGrid>
        <w:gridCol w:w="4149"/>
        <w:gridCol w:w="1841"/>
      </w:tblGrid>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0);</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##0</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1);</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123456789);</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123456789</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-10);</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-10</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printf("%#3d", -123456789);</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-123456789</w:t>
            </w:r>
          </w:p>
        </w:tc>
      </w:tr>
    </w:tbl>
    <w:p w:rsidR="007D0067" w:rsidRPr="00236327" w:rsidRDefault="007D0067" w:rsidP="007D0067">
      <w:pPr>
        <w:pStyle w:val="Heading2"/>
        <w:spacing w:before="0" w:line="240" w:lineRule="auto"/>
        <w:rPr>
          <w:rFonts w:cs="Arial"/>
          <w:color w:val="auto"/>
          <w:sz w:val="20"/>
          <w:szCs w:val="20"/>
        </w:rPr>
      </w:pPr>
      <w:r w:rsidRPr="00236327">
        <w:rPr>
          <w:rFonts w:cs="Arial"/>
          <w:color w:val="auto"/>
          <w:sz w:val="20"/>
          <w:szCs w:val="20"/>
        </w:rPr>
        <w:t>printf integer formatting</w:t>
      </w:r>
    </w:p>
    <w:p w:rsidR="007D0067" w:rsidRPr="00236327" w:rsidRDefault="007D0067" w:rsidP="007D0067">
      <w:pPr>
        <w:pStyle w:val="NormalWeb"/>
        <w:rPr>
          <w:rFonts w:asciiTheme="majorHAnsi" w:hAnsiTheme="majorHAnsi"/>
          <w:sz w:val="20"/>
          <w:szCs w:val="20"/>
        </w:rPr>
      </w:pPr>
      <w:r w:rsidRPr="00236327">
        <w:rPr>
          <w:rFonts w:asciiTheme="majorHAnsi" w:hAnsiTheme="majorHAnsi"/>
          <w:sz w:val="20"/>
          <w:szCs w:val="20"/>
        </w:rPr>
        <w:t>As a summary of </w:t>
      </w:r>
      <w:r w:rsidRPr="00236327">
        <w:rPr>
          <w:rStyle w:val="HTMLCode"/>
          <w:rFonts w:asciiTheme="majorHAnsi" w:hAnsiTheme="majorHAnsi" w:cs="Consolas"/>
        </w:rPr>
        <w:t>printf</w:t>
      </w:r>
      <w:r w:rsidRPr="00236327">
        <w:rPr>
          <w:rFonts w:asciiTheme="majorHAnsi" w:hAnsiTheme="majorHAnsi"/>
          <w:sz w:val="20"/>
          <w:szCs w:val="20"/>
        </w:rPr>
        <w:t> integer formatting, here’s a little collection of integer formatting examples. Several different options are shown, including a minimum width specification, left-justified, zero-filled, and also a plus sign for positive numbers.</w:t>
      </w:r>
    </w:p>
    <w:tbl>
      <w:tblPr>
        <w:tblW w:w="5990" w:type="dxa"/>
        <w:shd w:val="clear" w:color="auto" w:fill="FEFEFE"/>
        <w:tblCellMar>
          <w:top w:w="15" w:type="dxa"/>
          <w:left w:w="15" w:type="dxa"/>
          <w:bottom w:w="15" w:type="dxa"/>
          <w:right w:w="15" w:type="dxa"/>
        </w:tblCellMar>
        <w:tblLook w:val="04A0"/>
      </w:tblPr>
      <w:tblGrid>
        <w:gridCol w:w="3164"/>
        <w:gridCol w:w="2036"/>
        <w:gridCol w:w="790"/>
      </w:tblGrid>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EFEFEF"/>
            <w:tcMar>
              <w:top w:w="50" w:type="dxa"/>
              <w:left w:w="50" w:type="dxa"/>
              <w:bottom w:w="50" w:type="dxa"/>
              <w:right w:w="50" w:type="dxa"/>
            </w:tcMar>
            <w:vAlign w:val="center"/>
            <w:hideMark/>
          </w:tcPr>
          <w:p w:rsidR="007D0067" w:rsidRPr="00236327" w:rsidRDefault="007D0067" w:rsidP="004E7F1A">
            <w:pPr>
              <w:spacing w:after="0" w:line="240" w:lineRule="auto"/>
              <w:jc w:val="center"/>
              <w:rPr>
                <w:rFonts w:asciiTheme="majorHAnsi" w:hAnsiTheme="majorHAnsi" w:cs="Arial"/>
                <w:b/>
                <w:bCs/>
                <w:sz w:val="20"/>
                <w:szCs w:val="20"/>
              </w:rPr>
            </w:pPr>
            <w:r w:rsidRPr="00236327">
              <w:rPr>
                <w:rFonts w:asciiTheme="majorHAnsi" w:hAnsiTheme="majorHAnsi" w:cs="Arial"/>
                <w:b/>
                <w:bCs/>
                <w:sz w:val="20"/>
                <w:szCs w:val="20"/>
              </w:rPr>
              <w:t>Description</w:t>
            </w:r>
          </w:p>
        </w:tc>
        <w:tc>
          <w:tcPr>
            <w:tcW w:w="0" w:type="auto"/>
            <w:tcBorders>
              <w:top w:val="single" w:sz="4" w:space="0" w:color="CCCCCC"/>
              <w:left w:val="single" w:sz="4" w:space="0" w:color="CCCCCC"/>
              <w:bottom w:val="single" w:sz="4" w:space="0" w:color="CCCCCC"/>
              <w:right w:val="single" w:sz="4" w:space="0" w:color="CCCCCC"/>
            </w:tcBorders>
            <w:shd w:val="clear" w:color="auto" w:fill="EFEFEF"/>
            <w:tcMar>
              <w:top w:w="50" w:type="dxa"/>
              <w:left w:w="50" w:type="dxa"/>
              <w:bottom w:w="50" w:type="dxa"/>
              <w:right w:w="50" w:type="dxa"/>
            </w:tcMar>
            <w:vAlign w:val="center"/>
            <w:hideMark/>
          </w:tcPr>
          <w:p w:rsidR="007D0067" w:rsidRPr="00236327" w:rsidRDefault="007D0067" w:rsidP="004E7F1A">
            <w:pPr>
              <w:spacing w:after="0" w:line="240" w:lineRule="auto"/>
              <w:jc w:val="center"/>
              <w:rPr>
                <w:rFonts w:asciiTheme="majorHAnsi" w:hAnsiTheme="majorHAnsi" w:cs="Arial"/>
                <w:b/>
                <w:bCs/>
                <w:sz w:val="20"/>
                <w:szCs w:val="20"/>
              </w:rPr>
            </w:pPr>
            <w:r w:rsidRPr="00236327">
              <w:rPr>
                <w:rFonts w:asciiTheme="majorHAnsi" w:hAnsiTheme="majorHAnsi" w:cs="Arial"/>
                <w:b/>
                <w:bCs/>
                <w:sz w:val="20"/>
                <w:szCs w:val="20"/>
              </w:rPr>
              <w:t>Code</w:t>
            </w:r>
          </w:p>
        </w:tc>
        <w:tc>
          <w:tcPr>
            <w:tcW w:w="0" w:type="auto"/>
            <w:tcBorders>
              <w:top w:val="single" w:sz="4" w:space="0" w:color="CCCCCC"/>
              <w:left w:val="single" w:sz="4" w:space="0" w:color="CCCCCC"/>
              <w:bottom w:val="single" w:sz="4" w:space="0" w:color="CCCCCC"/>
              <w:right w:val="single" w:sz="4" w:space="0" w:color="CCCCCC"/>
            </w:tcBorders>
            <w:shd w:val="clear" w:color="auto" w:fill="EFEFEF"/>
            <w:tcMar>
              <w:top w:w="50" w:type="dxa"/>
              <w:left w:w="50" w:type="dxa"/>
              <w:bottom w:w="50" w:type="dxa"/>
              <w:right w:w="50" w:type="dxa"/>
            </w:tcMar>
            <w:vAlign w:val="center"/>
            <w:hideMark/>
          </w:tcPr>
          <w:p w:rsidR="007D0067" w:rsidRPr="00236327" w:rsidRDefault="007D0067" w:rsidP="004E7F1A">
            <w:pPr>
              <w:spacing w:after="0" w:line="240" w:lineRule="auto"/>
              <w:jc w:val="center"/>
              <w:rPr>
                <w:rFonts w:asciiTheme="majorHAnsi" w:hAnsiTheme="majorHAnsi" w:cs="Arial"/>
                <w:b/>
                <w:bCs/>
                <w:sz w:val="20"/>
                <w:szCs w:val="20"/>
              </w:rPr>
            </w:pPr>
            <w:r w:rsidRPr="00236327">
              <w:rPr>
                <w:rFonts w:asciiTheme="majorHAnsi" w:hAnsiTheme="majorHAnsi" w:cs="Arial"/>
                <w:b/>
                <w:bCs/>
                <w:sz w:val="20"/>
                <w:szCs w:val="20"/>
              </w:rPr>
              <w:t>Result</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At least five wide</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printf("'%5d'", 10);</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   10'</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At least five-wide, left-justified</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printf("'%-5d'", 10);</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'10   '</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At least five-wide, zero-filled</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printf("'%05d'", 10);</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'00010'</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At least five-wide, with a plus sign</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printf("'%+5d'", 10);</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  +10'</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Five-wide, plus sign, left-justified</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printf("'%-+5d'", 10);</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'+10  '</w:t>
            </w:r>
          </w:p>
        </w:tc>
      </w:tr>
    </w:tbl>
    <w:p w:rsidR="007D0067" w:rsidRPr="00236327" w:rsidRDefault="007D0067" w:rsidP="007D0067">
      <w:pPr>
        <w:pStyle w:val="Heading2"/>
        <w:spacing w:before="0" w:line="240" w:lineRule="auto"/>
        <w:rPr>
          <w:ins w:id="1" w:author="Unknown"/>
          <w:rFonts w:cs="Arial"/>
          <w:color w:val="auto"/>
          <w:sz w:val="20"/>
          <w:szCs w:val="20"/>
        </w:rPr>
      </w:pPr>
      <w:ins w:id="2" w:author="Unknown">
        <w:r w:rsidRPr="00236327">
          <w:rPr>
            <w:rFonts w:cs="Arial"/>
            <w:color w:val="auto"/>
            <w:sz w:val="20"/>
            <w:szCs w:val="20"/>
          </w:rPr>
          <w:t>formatting floating point numbers with printf</w:t>
        </w:r>
      </w:ins>
    </w:p>
    <w:tbl>
      <w:tblPr>
        <w:tblW w:w="8414" w:type="dxa"/>
        <w:shd w:val="clear" w:color="auto" w:fill="FEFEFE"/>
        <w:tblLayout w:type="fixed"/>
        <w:tblCellMar>
          <w:top w:w="15" w:type="dxa"/>
          <w:left w:w="15" w:type="dxa"/>
          <w:bottom w:w="15" w:type="dxa"/>
          <w:right w:w="15" w:type="dxa"/>
        </w:tblCellMar>
        <w:tblLook w:val="04A0"/>
      </w:tblPr>
      <w:tblGrid>
        <w:gridCol w:w="2826"/>
        <w:gridCol w:w="4028"/>
        <w:gridCol w:w="1560"/>
      </w:tblGrid>
      <w:tr w:rsidR="007D0067" w:rsidRPr="00236327" w:rsidTr="004E7F1A">
        <w:tc>
          <w:tcPr>
            <w:tcW w:w="2826" w:type="dxa"/>
            <w:tcBorders>
              <w:top w:val="single" w:sz="4" w:space="0" w:color="CCCCCC"/>
              <w:left w:val="single" w:sz="4" w:space="0" w:color="CCCCCC"/>
              <w:bottom w:val="single" w:sz="4" w:space="0" w:color="CCCCCC"/>
              <w:right w:val="single" w:sz="4" w:space="0" w:color="CCCCCC"/>
            </w:tcBorders>
            <w:shd w:val="clear" w:color="auto" w:fill="EFEFEF"/>
            <w:tcMar>
              <w:top w:w="50" w:type="dxa"/>
              <w:left w:w="50" w:type="dxa"/>
              <w:bottom w:w="50" w:type="dxa"/>
              <w:right w:w="50" w:type="dxa"/>
            </w:tcMar>
            <w:vAlign w:val="center"/>
            <w:hideMark/>
          </w:tcPr>
          <w:p w:rsidR="007D0067" w:rsidRPr="00236327" w:rsidRDefault="007D0067" w:rsidP="004E7F1A">
            <w:pPr>
              <w:spacing w:after="0" w:line="240" w:lineRule="auto"/>
              <w:jc w:val="center"/>
              <w:rPr>
                <w:rFonts w:asciiTheme="majorHAnsi" w:hAnsiTheme="majorHAnsi" w:cs="Arial"/>
                <w:b/>
                <w:bCs/>
                <w:sz w:val="20"/>
                <w:szCs w:val="20"/>
              </w:rPr>
            </w:pPr>
            <w:r w:rsidRPr="00236327">
              <w:rPr>
                <w:rFonts w:asciiTheme="majorHAnsi" w:hAnsiTheme="majorHAnsi" w:cs="Arial"/>
                <w:b/>
                <w:bCs/>
                <w:sz w:val="20"/>
                <w:szCs w:val="20"/>
              </w:rPr>
              <w:t>Description</w:t>
            </w:r>
          </w:p>
        </w:tc>
        <w:tc>
          <w:tcPr>
            <w:tcW w:w="4028" w:type="dxa"/>
            <w:tcBorders>
              <w:top w:val="single" w:sz="4" w:space="0" w:color="CCCCCC"/>
              <w:left w:val="single" w:sz="4" w:space="0" w:color="CCCCCC"/>
              <w:bottom w:val="single" w:sz="4" w:space="0" w:color="CCCCCC"/>
              <w:right w:val="single" w:sz="4" w:space="0" w:color="CCCCCC"/>
            </w:tcBorders>
            <w:shd w:val="clear" w:color="auto" w:fill="EFEFEF"/>
            <w:tcMar>
              <w:top w:w="50" w:type="dxa"/>
              <w:left w:w="50" w:type="dxa"/>
              <w:bottom w:w="50" w:type="dxa"/>
              <w:right w:w="50" w:type="dxa"/>
            </w:tcMar>
            <w:vAlign w:val="center"/>
            <w:hideMark/>
          </w:tcPr>
          <w:p w:rsidR="007D0067" w:rsidRPr="00236327" w:rsidRDefault="007D0067" w:rsidP="004E7F1A">
            <w:pPr>
              <w:spacing w:after="0" w:line="240" w:lineRule="auto"/>
              <w:jc w:val="center"/>
              <w:rPr>
                <w:rFonts w:asciiTheme="majorHAnsi" w:hAnsiTheme="majorHAnsi" w:cs="Arial"/>
                <w:b/>
                <w:bCs/>
                <w:sz w:val="20"/>
                <w:szCs w:val="20"/>
              </w:rPr>
            </w:pPr>
            <w:r w:rsidRPr="00236327">
              <w:rPr>
                <w:rFonts w:asciiTheme="majorHAnsi" w:hAnsiTheme="majorHAnsi" w:cs="Arial"/>
                <w:b/>
                <w:bCs/>
                <w:sz w:val="20"/>
                <w:szCs w:val="20"/>
              </w:rPr>
              <w:t>Code</w:t>
            </w:r>
          </w:p>
        </w:tc>
        <w:tc>
          <w:tcPr>
            <w:tcW w:w="1560" w:type="dxa"/>
            <w:tcBorders>
              <w:top w:val="single" w:sz="4" w:space="0" w:color="CCCCCC"/>
              <w:left w:val="single" w:sz="4" w:space="0" w:color="CCCCCC"/>
              <w:bottom w:val="single" w:sz="4" w:space="0" w:color="CCCCCC"/>
              <w:right w:val="single" w:sz="4" w:space="0" w:color="CCCCCC"/>
            </w:tcBorders>
            <w:shd w:val="clear" w:color="auto" w:fill="EFEFEF"/>
            <w:tcMar>
              <w:top w:w="50" w:type="dxa"/>
              <w:left w:w="50" w:type="dxa"/>
              <w:bottom w:w="50" w:type="dxa"/>
              <w:right w:w="50" w:type="dxa"/>
            </w:tcMar>
            <w:vAlign w:val="center"/>
            <w:hideMark/>
          </w:tcPr>
          <w:p w:rsidR="007D0067" w:rsidRPr="00236327" w:rsidRDefault="007D0067" w:rsidP="004E7F1A">
            <w:pPr>
              <w:spacing w:after="0" w:line="240" w:lineRule="auto"/>
              <w:jc w:val="center"/>
              <w:rPr>
                <w:rFonts w:asciiTheme="majorHAnsi" w:hAnsiTheme="majorHAnsi" w:cs="Arial"/>
                <w:b/>
                <w:bCs/>
                <w:sz w:val="20"/>
                <w:szCs w:val="20"/>
              </w:rPr>
            </w:pPr>
            <w:r w:rsidRPr="00236327">
              <w:rPr>
                <w:rFonts w:asciiTheme="majorHAnsi" w:hAnsiTheme="majorHAnsi" w:cs="Arial"/>
                <w:b/>
                <w:bCs/>
                <w:sz w:val="20"/>
                <w:szCs w:val="20"/>
              </w:rPr>
              <w:t>Result</w:t>
            </w:r>
          </w:p>
        </w:tc>
      </w:tr>
      <w:tr w:rsidR="007D0067" w:rsidRPr="00236327" w:rsidTr="004E7F1A">
        <w:tc>
          <w:tcPr>
            <w:tcW w:w="2826"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 one position after the decimal</w:t>
            </w:r>
          </w:p>
        </w:tc>
        <w:tc>
          <w:tcPr>
            <w:tcW w:w="4028"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printf("'%.1f'", 10.3456);</w:t>
            </w:r>
          </w:p>
        </w:tc>
        <w:tc>
          <w:tcPr>
            <w:tcW w:w="1560"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'10.3'</w:t>
            </w:r>
          </w:p>
        </w:tc>
      </w:tr>
      <w:tr w:rsidR="007D0067" w:rsidRPr="00236327" w:rsidTr="004E7F1A">
        <w:tc>
          <w:tcPr>
            <w:tcW w:w="2826"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Two positions after the decimal</w:t>
            </w:r>
          </w:p>
        </w:tc>
        <w:tc>
          <w:tcPr>
            <w:tcW w:w="4028"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printf("'%.2f'", 10.3456);</w:t>
            </w:r>
          </w:p>
        </w:tc>
        <w:tc>
          <w:tcPr>
            <w:tcW w:w="1560"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'10.35'</w:t>
            </w:r>
          </w:p>
        </w:tc>
      </w:tr>
      <w:tr w:rsidR="007D0067" w:rsidRPr="00236327" w:rsidTr="004E7F1A">
        <w:tc>
          <w:tcPr>
            <w:tcW w:w="2826"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Eight-wide, two positions after the decimal</w:t>
            </w:r>
          </w:p>
        </w:tc>
        <w:tc>
          <w:tcPr>
            <w:tcW w:w="4028"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printf("'%8.2f'", 10.3456);</w:t>
            </w:r>
          </w:p>
        </w:tc>
        <w:tc>
          <w:tcPr>
            <w:tcW w:w="1560"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   10.35'</w:t>
            </w:r>
          </w:p>
        </w:tc>
      </w:tr>
      <w:tr w:rsidR="007D0067" w:rsidRPr="00236327" w:rsidTr="004E7F1A">
        <w:tc>
          <w:tcPr>
            <w:tcW w:w="2826"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 xml:space="preserve">Eight-wide, four positions after </w:t>
            </w:r>
            <w:r w:rsidRPr="00236327">
              <w:rPr>
                <w:rFonts w:asciiTheme="majorHAnsi" w:hAnsiTheme="majorHAnsi" w:cs="Arial"/>
                <w:sz w:val="20"/>
                <w:szCs w:val="20"/>
              </w:rPr>
              <w:lastRenderedPageBreak/>
              <w:t>the decimal</w:t>
            </w:r>
          </w:p>
        </w:tc>
        <w:tc>
          <w:tcPr>
            <w:tcW w:w="4028"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lastRenderedPageBreak/>
              <w:t>printf("'%8.4f'", 10.3456);</w:t>
            </w:r>
          </w:p>
        </w:tc>
        <w:tc>
          <w:tcPr>
            <w:tcW w:w="1560"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 10.3456'</w:t>
            </w:r>
          </w:p>
        </w:tc>
      </w:tr>
      <w:tr w:rsidR="007D0067" w:rsidRPr="00236327" w:rsidTr="004E7F1A">
        <w:tc>
          <w:tcPr>
            <w:tcW w:w="2826"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lastRenderedPageBreak/>
              <w:t>Eight-wide, two positions after the decimal, zero-filled</w:t>
            </w:r>
          </w:p>
        </w:tc>
        <w:tc>
          <w:tcPr>
            <w:tcW w:w="4028"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printf("'%08.2f'", 10.3456);</w:t>
            </w:r>
          </w:p>
        </w:tc>
        <w:tc>
          <w:tcPr>
            <w:tcW w:w="1560"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'00010.35'</w:t>
            </w:r>
          </w:p>
        </w:tc>
      </w:tr>
      <w:tr w:rsidR="007D0067" w:rsidRPr="00236327" w:rsidTr="004E7F1A">
        <w:tc>
          <w:tcPr>
            <w:tcW w:w="2826"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Eight-wide, two positions after the decimal, left-justified</w:t>
            </w:r>
          </w:p>
        </w:tc>
        <w:tc>
          <w:tcPr>
            <w:tcW w:w="4028"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printf("'%-8.2f'", 10.3456);</w:t>
            </w:r>
          </w:p>
        </w:tc>
        <w:tc>
          <w:tcPr>
            <w:tcW w:w="1560"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'10.35   '</w:t>
            </w:r>
          </w:p>
        </w:tc>
      </w:tr>
      <w:tr w:rsidR="007D0067" w:rsidRPr="00236327" w:rsidTr="004E7F1A">
        <w:tc>
          <w:tcPr>
            <w:tcW w:w="2826"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Printing a much larger number with that same format</w:t>
            </w:r>
          </w:p>
        </w:tc>
        <w:tc>
          <w:tcPr>
            <w:tcW w:w="4028"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printf("'%-8.2f'", 101234567.3456);</w:t>
            </w:r>
          </w:p>
        </w:tc>
        <w:tc>
          <w:tcPr>
            <w:tcW w:w="1560" w:type="dxa"/>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'101234567.35'</w:t>
            </w:r>
          </w:p>
        </w:tc>
      </w:tr>
    </w:tbl>
    <w:p w:rsidR="007D0067" w:rsidRPr="00236327" w:rsidRDefault="007D0067" w:rsidP="007D0067">
      <w:pPr>
        <w:pStyle w:val="Heading2"/>
        <w:spacing w:before="0" w:line="240" w:lineRule="auto"/>
        <w:rPr>
          <w:ins w:id="3" w:author="Unknown"/>
          <w:rFonts w:cs="Arial"/>
          <w:color w:val="auto"/>
          <w:sz w:val="20"/>
          <w:szCs w:val="20"/>
        </w:rPr>
      </w:pPr>
      <w:ins w:id="4" w:author="Unknown">
        <w:r w:rsidRPr="00236327">
          <w:rPr>
            <w:rFonts w:cs="Arial"/>
            <w:color w:val="auto"/>
            <w:sz w:val="20"/>
            <w:szCs w:val="20"/>
          </w:rPr>
          <w:t>printf string formatting</w:t>
        </w:r>
      </w:ins>
    </w:p>
    <w:tbl>
      <w:tblPr>
        <w:tblW w:w="5990" w:type="dxa"/>
        <w:shd w:val="clear" w:color="auto" w:fill="FEFEFE"/>
        <w:tblCellMar>
          <w:top w:w="15" w:type="dxa"/>
          <w:left w:w="15" w:type="dxa"/>
          <w:bottom w:w="15" w:type="dxa"/>
          <w:right w:w="15" w:type="dxa"/>
        </w:tblCellMar>
        <w:tblLook w:val="04A0"/>
      </w:tblPr>
      <w:tblGrid>
        <w:gridCol w:w="2820"/>
        <w:gridCol w:w="2301"/>
        <w:gridCol w:w="869"/>
      </w:tblGrid>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EFEFEF"/>
            <w:tcMar>
              <w:top w:w="50" w:type="dxa"/>
              <w:left w:w="50" w:type="dxa"/>
              <w:bottom w:w="50" w:type="dxa"/>
              <w:right w:w="50" w:type="dxa"/>
            </w:tcMar>
            <w:vAlign w:val="center"/>
            <w:hideMark/>
          </w:tcPr>
          <w:p w:rsidR="007D0067" w:rsidRPr="00236327" w:rsidRDefault="007D0067" w:rsidP="004E7F1A">
            <w:pPr>
              <w:spacing w:after="0" w:line="240" w:lineRule="auto"/>
              <w:jc w:val="center"/>
              <w:rPr>
                <w:rFonts w:asciiTheme="majorHAnsi" w:hAnsiTheme="majorHAnsi" w:cs="Arial"/>
                <w:b/>
                <w:bCs/>
                <w:sz w:val="20"/>
                <w:szCs w:val="20"/>
              </w:rPr>
            </w:pPr>
            <w:r w:rsidRPr="00236327">
              <w:rPr>
                <w:rFonts w:asciiTheme="majorHAnsi" w:hAnsiTheme="majorHAnsi" w:cs="Arial"/>
                <w:b/>
                <w:bCs/>
                <w:sz w:val="20"/>
                <w:szCs w:val="20"/>
              </w:rPr>
              <w:t>Description</w:t>
            </w:r>
          </w:p>
        </w:tc>
        <w:tc>
          <w:tcPr>
            <w:tcW w:w="0" w:type="auto"/>
            <w:tcBorders>
              <w:top w:val="single" w:sz="4" w:space="0" w:color="CCCCCC"/>
              <w:left w:val="single" w:sz="4" w:space="0" w:color="CCCCCC"/>
              <w:bottom w:val="single" w:sz="4" w:space="0" w:color="CCCCCC"/>
              <w:right w:val="single" w:sz="4" w:space="0" w:color="CCCCCC"/>
            </w:tcBorders>
            <w:shd w:val="clear" w:color="auto" w:fill="EFEFEF"/>
            <w:tcMar>
              <w:top w:w="50" w:type="dxa"/>
              <w:left w:w="50" w:type="dxa"/>
              <w:bottom w:w="50" w:type="dxa"/>
              <w:right w:w="50" w:type="dxa"/>
            </w:tcMar>
            <w:vAlign w:val="center"/>
            <w:hideMark/>
          </w:tcPr>
          <w:p w:rsidR="007D0067" w:rsidRPr="00236327" w:rsidRDefault="007D0067" w:rsidP="004E7F1A">
            <w:pPr>
              <w:spacing w:after="0" w:line="240" w:lineRule="auto"/>
              <w:jc w:val="center"/>
              <w:rPr>
                <w:rFonts w:asciiTheme="majorHAnsi" w:hAnsiTheme="majorHAnsi" w:cs="Arial"/>
                <w:b/>
                <w:bCs/>
                <w:sz w:val="20"/>
                <w:szCs w:val="20"/>
              </w:rPr>
            </w:pPr>
            <w:r w:rsidRPr="00236327">
              <w:rPr>
                <w:rFonts w:asciiTheme="majorHAnsi" w:hAnsiTheme="majorHAnsi" w:cs="Arial"/>
                <w:b/>
                <w:bCs/>
                <w:sz w:val="20"/>
                <w:szCs w:val="20"/>
              </w:rPr>
              <w:t>Code</w:t>
            </w:r>
          </w:p>
        </w:tc>
        <w:tc>
          <w:tcPr>
            <w:tcW w:w="0" w:type="auto"/>
            <w:tcBorders>
              <w:top w:val="single" w:sz="4" w:space="0" w:color="CCCCCC"/>
              <w:left w:val="single" w:sz="4" w:space="0" w:color="CCCCCC"/>
              <w:bottom w:val="single" w:sz="4" w:space="0" w:color="CCCCCC"/>
              <w:right w:val="single" w:sz="4" w:space="0" w:color="CCCCCC"/>
            </w:tcBorders>
            <w:shd w:val="clear" w:color="auto" w:fill="EFEFEF"/>
            <w:tcMar>
              <w:top w:w="50" w:type="dxa"/>
              <w:left w:w="50" w:type="dxa"/>
              <w:bottom w:w="50" w:type="dxa"/>
              <w:right w:w="50" w:type="dxa"/>
            </w:tcMar>
            <w:vAlign w:val="center"/>
            <w:hideMark/>
          </w:tcPr>
          <w:p w:rsidR="007D0067" w:rsidRPr="00236327" w:rsidRDefault="007D0067" w:rsidP="004E7F1A">
            <w:pPr>
              <w:spacing w:after="0" w:line="240" w:lineRule="auto"/>
              <w:jc w:val="center"/>
              <w:rPr>
                <w:rFonts w:asciiTheme="majorHAnsi" w:hAnsiTheme="majorHAnsi" w:cs="Arial"/>
                <w:b/>
                <w:bCs/>
                <w:sz w:val="20"/>
                <w:szCs w:val="20"/>
              </w:rPr>
            </w:pPr>
            <w:r w:rsidRPr="00236327">
              <w:rPr>
                <w:rFonts w:asciiTheme="majorHAnsi" w:hAnsiTheme="majorHAnsi" w:cs="Arial"/>
                <w:b/>
                <w:bCs/>
                <w:sz w:val="20"/>
                <w:szCs w:val="20"/>
              </w:rPr>
              <w:t>Result</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A simple string</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printf("'%s'", "Hello");</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'Hello'</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A string with a minimum length</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printf("'%10s'", "Hello");</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     Hello'</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Minimum length, left-justified</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printf("'%-10s'", "Hello");</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jc w:val="right"/>
              <w:rPr>
                <w:rFonts w:asciiTheme="majorHAnsi" w:hAnsiTheme="majorHAnsi" w:cs="Arial"/>
                <w:sz w:val="20"/>
                <w:szCs w:val="20"/>
              </w:rPr>
            </w:pPr>
            <w:r w:rsidRPr="00236327">
              <w:rPr>
                <w:rFonts w:asciiTheme="majorHAnsi" w:hAnsiTheme="majorHAnsi" w:cs="Arial"/>
                <w:sz w:val="20"/>
                <w:szCs w:val="20"/>
              </w:rPr>
              <w:t>'Hello     '</w:t>
            </w:r>
          </w:p>
        </w:tc>
      </w:tr>
    </w:tbl>
    <w:p w:rsidR="007D0067" w:rsidRPr="00236327" w:rsidRDefault="007D0067" w:rsidP="007D0067">
      <w:pPr>
        <w:pStyle w:val="Heading2"/>
        <w:spacing w:before="0" w:line="240" w:lineRule="auto"/>
        <w:rPr>
          <w:ins w:id="5" w:author="Unknown"/>
          <w:rFonts w:cs="Arial"/>
          <w:color w:val="auto"/>
          <w:sz w:val="20"/>
          <w:szCs w:val="20"/>
        </w:rPr>
      </w:pPr>
      <w:ins w:id="6" w:author="Unknown">
        <w:r w:rsidRPr="00236327">
          <w:rPr>
            <w:rFonts w:cs="Arial"/>
            <w:color w:val="auto"/>
            <w:sz w:val="20"/>
            <w:szCs w:val="20"/>
          </w:rPr>
          <w:t>printf special characters</w:t>
        </w:r>
      </w:ins>
    </w:p>
    <w:tbl>
      <w:tblPr>
        <w:tblW w:w="5990" w:type="dxa"/>
        <w:shd w:val="clear" w:color="auto" w:fill="FEFEFE"/>
        <w:tblCellMar>
          <w:top w:w="15" w:type="dxa"/>
          <w:left w:w="15" w:type="dxa"/>
          <w:bottom w:w="15" w:type="dxa"/>
          <w:right w:w="15" w:type="dxa"/>
        </w:tblCellMar>
        <w:tblLook w:val="04A0"/>
      </w:tblPr>
      <w:tblGrid>
        <w:gridCol w:w="886"/>
        <w:gridCol w:w="5104"/>
      </w:tblGrid>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\a</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audible alert</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\b</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backspace</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\f</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form feed</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\n</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newline, or linefeed</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\r</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carriage return</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\t</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tab</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\v</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vertical tab</w:t>
            </w:r>
          </w:p>
        </w:tc>
      </w:tr>
      <w:tr w:rsidR="007D0067" w:rsidRPr="00236327" w:rsidTr="004E7F1A">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w:t>
            </w:r>
          </w:p>
        </w:tc>
        <w:tc>
          <w:tcPr>
            <w:tcW w:w="0" w:type="auto"/>
            <w:tcBorders>
              <w:top w:val="single" w:sz="4" w:space="0" w:color="CCCCCC"/>
              <w:left w:val="single" w:sz="4" w:space="0" w:color="CCCCCC"/>
              <w:bottom w:val="single" w:sz="4" w:space="0" w:color="CCCCCC"/>
              <w:right w:val="single" w:sz="4" w:space="0" w:color="CCCCCC"/>
            </w:tcBorders>
            <w:shd w:val="clear" w:color="auto" w:fill="FEFEFE"/>
            <w:tcMar>
              <w:top w:w="50" w:type="dxa"/>
              <w:left w:w="50" w:type="dxa"/>
              <w:bottom w:w="50" w:type="dxa"/>
              <w:right w:w="50" w:type="dxa"/>
            </w:tcMar>
            <w:vAlign w:val="center"/>
            <w:hideMark/>
          </w:tcPr>
          <w:p w:rsidR="007D0067" w:rsidRPr="00236327" w:rsidRDefault="007D0067" w:rsidP="004E7F1A">
            <w:pPr>
              <w:spacing w:after="0" w:line="240" w:lineRule="auto"/>
              <w:rPr>
                <w:rFonts w:asciiTheme="majorHAnsi" w:hAnsiTheme="majorHAnsi" w:cs="Arial"/>
                <w:sz w:val="20"/>
                <w:szCs w:val="20"/>
              </w:rPr>
            </w:pPr>
            <w:r w:rsidRPr="00236327">
              <w:rPr>
                <w:rFonts w:asciiTheme="majorHAnsi" w:hAnsiTheme="majorHAnsi" w:cs="Arial"/>
                <w:sz w:val="20"/>
                <w:szCs w:val="20"/>
              </w:rPr>
              <w:t>backslash</w:t>
            </w:r>
          </w:p>
        </w:tc>
      </w:tr>
    </w:tbl>
    <w:p w:rsidR="007D0067" w:rsidRDefault="007D0067" w:rsidP="007D0067">
      <w:pPr>
        <w:spacing w:after="0" w:line="240" w:lineRule="auto"/>
        <w:jc w:val="both"/>
        <w:rPr>
          <w:rFonts w:ascii="Bookman Old Style" w:hAnsi="Bookman Old Style"/>
          <w:bCs/>
        </w:rPr>
      </w:pPr>
    </w:p>
    <w:p w:rsidR="00192129" w:rsidRDefault="00192129" w:rsidP="00ED31EC">
      <w:pPr>
        <w:spacing w:after="0" w:line="240" w:lineRule="auto"/>
        <w:rPr>
          <w:rFonts w:ascii="Bookman Old Style" w:hAnsi="Bookman Old Style"/>
          <w:b/>
        </w:rPr>
      </w:pPr>
    </w:p>
    <w:p w:rsidR="00ED31EC" w:rsidRDefault="00192129" w:rsidP="00ED31EC">
      <w:pPr>
        <w:spacing w:after="0" w:line="240" w:lineRule="auto"/>
        <w:rPr>
          <w:rFonts w:ascii="Bookman Old Style" w:hAnsi="Bookman Old Style"/>
          <w:b/>
        </w:rPr>
      </w:pPr>
      <w:r>
        <w:rPr>
          <w:rFonts w:ascii="Bookman Old Style" w:hAnsi="Bookman Old Style"/>
          <w:b/>
        </w:rPr>
        <w:t xml:space="preserve">50. </w:t>
      </w:r>
      <w:r w:rsidR="00ED31EC">
        <w:rPr>
          <w:rFonts w:ascii="Bookman Old Style" w:hAnsi="Bookman Old Style"/>
          <w:b/>
        </w:rPr>
        <w:t>Write a program to print length of a string without using string function.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#include&lt;stdio.h&gt;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#include&lt;conio.h&gt;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#include&lt;string.h&gt;</w:t>
      </w:r>
    </w:p>
    <w:p w:rsidR="00ED31EC" w:rsidRPr="002F33D5" w:rsidRDefault="00ED31EC" w:rsidP="00ED31EC">
      <w:pPr>
        <w:spacing w:after="0" w:line="240" w:lineRule="auto"/>
        <w:rPr>
          <w:rFonts w:ascii="Bookman Old Style" w:hAnsi="Bookman Old Style"/>
        </w:rPr>
      </w:pPr>
      <w:r>
        <w:rPr>
          <w:rFonts w:ascii="Bookman Old Style" w:hAnsi="Bookman Old Style"/>
        </w:rPr>
        <w:t>v</w:t>
      </w:r>
      <w:r w:rsidRPr="002F33D5">
        <w:rPr>
          <w:rFonts w:ascii="Bookman Old Style" w:hAnsi="Bookman Old Style"/>
        </w:rPr>
        <w:t>oid main()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ind w:firstLine="720"/>
        <w:rPr>
          <w:rFonts w:ascii="Bookman Old Style" w:hAnsi="Bookman Old Style"/>
        </w:rPr>
      </w:pPr>
      <w:r w:rsidRPr="002F33D5">
        <w:rPr>
          <w:rFonts w:ascii="Bookman Old Style" w:hAnsi="Bookman Old Style"/>
        </w:rPr>
        <w:t>char str[30]=”hellow</w:t>
      </w:r>
      <w:r>
        <w:rPr>
          <w:rFonts w:ascii="Bookman Old Style" w:hAnsi="Bookman Old Style"/>
        </w:rPr>
        <w:t>orld</w:t>
      </w:r>
      <w:r w:rsidRPr="002F33D5">
        <w:rPr>
          <w:rFonts w:ascii="Bookman Old Style" w:hAnsi="Bookman Old Style"/>
        </w:rPr>
        <w:t>”;</w:t>
      </w:r>
    </w:p>
    <w:p w:rsidR="00ED31EC" w:rsidRPr="002F33D5" w:rsidRDefault="00ED31EC" w:rsidP="00ED31EC">
      <w:pPr>
        <w:spacing w:after="0" w:line="240" w:lineRule="auto"/>
        <w:ind w:firstLine="720"/>
        <w:rPr>
          <w:rFonts w:ascii="Bookman Old Style" w:hAnsi="Bookman Old Style"/>
        </w:rPr>
      </w:pPr>
      <w:r w:rsidRPr="002F33D5">
        <w:rPr>
          <w:rFonts w:ascii="Bookman Old Style" w:hAnsi="Bookman Old Style"/>
        </w:rPr>
        <w:t xml:space="preserve">int </w:t>
      </w:r>
      <w:r>
        <w:rPr>
          <w:rFonts w:ascii="Bookman Old Style" w:hAnsi="Bookman Old Style"/>
        </w:rPr>
        <w:t>len</w:t>
      </w:r>
      <w:r w:rsidRPr="002F33D5">
        <w:rPr>
          <w:rFonts w:ascii="Bookman Old Style" w:hAnsi="Bookman Old Style"/>
        </w:rPr>
        <w:t>;</w:t>
      </w:r>
    </w:p>
    <w:p w:rsidR="00ED31EC" w:rsidRDefault="00C72952" w:rsidP="00ED31EC">
      <w:pPr>
        <w:spacing w:after="0" w:line="240" w:lineRule="auto"/>
        <w:ind w:firstLine="720"/>
        <w:rPr>
          <w:rFonts w:ascii="Bookman Old Style" w:hAnsi="Bookman Old Style"/>
        </w:rPr>
      </w:pPr>
      <w:r>
        <w:rPr>
          <w:rFonts w:ascii="Bookman Old Style" w:hAnsi="Bookman Old Style"/>
        </w:rPr>
        <w:t xml:space="preserve"> </w:t>
      </w:r>
    </w:p>
    <w:p w:rsidR="00ED31EC" w:rsidRDefault="00ED31EC" w:rsidP="00ED31EC">
      <w:pPr>
        <w:spacing w:after="0" w:line="240" w:lineRule="auto"/>
        <w:ind w:firstLine="720"/>
        <w:rPr>
          <w:rFonts w:ascii="Bookman Old Style" w:hAnsi="Bookman Old Style"/>
        </w:rPr>
      </w:pPr>
      <w:r>
        <w:rPr>
          <w:rFonts w:ascii="Bookman Old Style" w:hAnsi="Bookman Old Style"/>
        </w:rPr>
        <w:t>len=0;</w:t>
      </w:r>
    </w:p>
    <w:p w:rsidR="00ED31EC" w:rsidRDefault="00ED31EC" w:rsidP="00ED31EC">
      <w:pPr>
        <w:spacing w:after="0" w:line="240" w:lineRule="auto"/>
        <w:ind w:firstLine="720"/>
        <w:rPr>
          <w:rFonts w:ascii="Bookman Old Style" w:hAnsi="Bookman Old Style"/>
        </w:rPr>
      </w:pPr>
      <w:r>
        <w:rPr>
          <w:rFonts w:ascii="Bookman Old Style" w:hAnsi="Bookman Old Style"/>
        </w:rPr>
        <w:t>while(str[len]!=’\0’)</w:t>
      </w:r>
    </w:p>
    <w:p w:rsidR="00ED31EC" w:rsidRDefault="00ED31EC" w:rsidP="00ED31EC">
      <w:pPr>
        <w:spacing w:after="0" w:line="240" w:lineRule="auto"/>
        <w:ind w:firstLine="720"/>
        <w:rPr>
          <w:rFonts w:ascii="Bookman Old Style" w:hAnsi="Bookman Old Style"/>
        </w:rPr>
      </w:pPr>
      <w:r>
        <w:rPr>
          <w:rFonts w:ascii="Bookman Old Style" w:hAnsi="Bookman Old Style"/>
        </w:rPr>
        <w:t>{</w:t>
      </w:r>
    </w:p>
    <w:p w:rsidR="00ED31EC" w:rsidRDefault="00ED31EC" w:rsidP="00ED31EC">
      <w:pPr>
        <w:spacing w:after="0" w:line="240" w:lineRule="auto"/>
        <w:ind w:firstLine="720"/>
        <w:rPr>
          <w:rFonts w:ascii="Bookman Old Style" w:hAnsi="Bookman Old Style"/>
        </w:rPr>
      </w:pPr>
      <w:r>
        <w:rPr>
          <w:rFonts w:ascii="Bookman Old Style" w:hAnsi="Bookman Old Style"/>
        </w:rPr>
        <w:tab/>
        <w:t>len++;</w:t>
      </w:r>
    </w:p>
    <w:p w:rsidR="00ED31EC" w:rsidRPr="002F33D5" w:rsidRDefault="00ED31EC" w:rsidP="00ED31EC">
      <w:pPr>
        <w:spacing w:after="0" w:line="240" w:lineRule="auto"/>
        <w:ind w:firstLine="720"/>
        <w:rPr>
          <w:rFonts w:ascii="Bookman Old Style" w:hAnsi="Bookman Old Style"/>
        </w:rPr>
      </w:pPr>
      <w:r>
        <w:rPr>
          <w:rFonts w:ascii="Bookman Old Style" w:hAnsi="Bookman Old Style"/>
        </w:rPr>
        <w:t>}</w:t>
      </w:r>
    </w:p>
    <w:p w:rsidR="00ED31EC" w:rsidRPr="002F33D5" w:rsidRDefault="00ED31EC" w:rsidP="00ED31EC">
      <w:pPr>
        <w:spacing w:after="0" w:line="240" w:lineRule="auto"/>
        <w:ind w:firstLine="720"/>
        <w:rPr>
          <w:rFonts w:ascii="Bookman Old Style" w:hAnsi="Bookman Old Style"/>
        </w:rPr>
      </w:pPr>
      <w:r w:rsidRPr="002F33D5">
        <w:rPr>
          <w:rFonts w:ascii="Bookman Old Style" w:hAnsi="Bookman Old Style"/>
        </w:rPr>
        <w:t>printf(“</w:t>
      </w:r>
      <w:r>
        <w:rPr>
          <w:rFonts w:ascii="Bookman Old Style" w:hAnsi="Bookman Old Style"/>
        </w:rPr>
        <w:t>\nT</w:t>
      </w:r>
      <w:r w:rsidRPr="002F33D5">
        <w:rPr>
          <w:rFonts w:ascii="Bookman Old Style" w:hAnsi="Bookman Old Style"/>
        </w:rPr>
        <w:t xml:space="preserve">he length of the </w:t>
      </w:r>
      <w:r>
        <w:rPr>
          <w:rFonts w:ascii="Bookman Old Style" w:hAnsi="Bookman Old Style"/>
        </w:rPr>
        <w:t xml:space="preserve">given </w:t>
      </w:r>
      <w:r w:rsidRPr="002F33D5">
        <w:rPr>
          <w:rFonts w:ascii="Bookman Old Style" w:hAnsi="Bookman Old Style"/>
        </w:rPr>
        <w:t xml:space="preserve">string </w:t>
      </w:r>
      <w:r>
        <w:rPr>
          <w:rFonts w:ascii="Bookman Old Style" w:hAnsi="Bookman Old Style"/>
        </w:rPr>
        <w:t xml:space="preserve">\”%s\” </w:t>
      </w:r>
      <w:r w:rsidRPr="002F33D5">
        <w:rPr>
          <w:rFonts w:ascii="Bookman Old Style" w:hAnsi="Bookman Old Style"/>
        </w:rPr>
        <w:t>is %d”,</w:t>
      </w:r>
      <w:r>
        <w:rPr>
          <w:rFonts w:ascii="Bookman Old Style" w:hAnsi="Bookman Old Style"/>
        </w:rPr>
        <w:t>str,len</w:t>
      </w:r>
      <w:r w:rsidRPr="002F33D5">
        <w:rPr>
          <w:rFonts w:ascii="Bookman Old Style" w:hAnsi="Bookman Old Style"/>
        </w:rPr>
        <w:t>);</w:t>
      </w:r>
    </w:p>
    <w:p w:rsidR="00ED31EC" w:rsidRPr="002F33D5" w:rsidRDefault="00ED31EC" w:rsidP="00ED31EC">
      <w:pPr>
        <w:spacing w:after="0" w:line="240" w:lineRule="auto"/>
        <w:ind w:firstLine="720"/>
        <w:rPr>
          <w:rFonts w:ascii="Bookman Old Style" w:hAnsi="Bookman Old Style"/>
        </w:rPr>
      </w:pPr>
      <w:r w:rsidRPr="002F33D5">
        <w:rPr>
          <w:rFonts w:ascii="Bookman Old Style" w:hAnsi="Bookman Old Style"/>
        </w:rPr>
        <w:t>getch();</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rPr>
          <w:rFonts w:ascii="Bookman Old Style" w:hAnsi="Bookman Old Style"/>
          <w:b/>
        </w:rPr>
      </w:pPr>
      <w:r w:rsidRPr="002F33D5">
        <w:rPr>
          <w:rFonts w:ascii="Bookman Old Style" w:hAnsi="Bookman Old Style"/>
          <w:b/>
        </w:rPr>
        <w:t>OUTPUT: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 xml:space="preserve"> The length of </w:t>
      </w:r>
      <w:r>
        <w:rPr>
          <w:rFonts w:ascii="Bookman Old Style" w:hAnsi="Bookman Old Style"/>
        </w:rPr>
        <w:t xml:space="preserve">given </w:t>
      </w:r>
      <w:r w:rsidRPr="002F33D5">
        <w:rPr>
          <w:rFonts w:ascii="Bookman Old Style" w:hAnsi="Bookman Old Style"/>
        </w:rPr>
        <w:t xml:space="preserve">string </w:t>
      </w:r>
      <w:r>
        <w:rPr>
          <w:rFonts w:ascii="Bookman Old Style" w:hAnsi="Bookman Old Style"/>
        </w:rPr>
        <w:t xml:space="preserve">“hello world” </w:t>
      </w:r>
      <w:r w:rsidRPr="002F33D5">
        <w:rPr>
          <w:rFonts w:ascii="Bookman Old Style" w:hAnsi="Bookman Old Style"/>
        </w:rPr>
        <w:t xml:space="preserve">is </w:t>
      </w:r>
      <w:r>
        <w:rPr>
          <w:rFonts w:ascii="Bookman Old Style" w:hAnsi="Bookman Old Style"/>
        </w:rPr>
        <w:t>11</w:t>
      </w:r>
      <w:r w:rsidRPr="002F33D5">
        <w:rPr>
          <w:rFonts w:ascii="Bookman Old Style" w:hAnsi="Bookman Old Style"/>
        </w:rPr>
        <w:t xml:space="preserve">. </w:t>
      </w:r>
    </w:p>
    <w:p w:rsidR="00ED31EC" w:rsidRDefault="00ED31EC" w:rsidP="00ED31EC">
      <w:pPr>
        <w:spacing w:after="0" w:line="240" w:lineRule="auto"/>
        <w:rPr>
          <w:rFonts w:ascii="Bookman Old Style" w:hAnsi="Bookman Old Style"/>
          <w:b/>
        </w:rPr>
      </w:pPr>
    </w:p>
    <w:p w:rsidR="00ED31EC" w:rsidRDefault="00192129" w:rsidP="00ED31EC">
      <w:pPr>
        <w:spacing w:after="0" w:line="240" w:lineRule="auto"/>
        <w:rPr>
          <w:rFonts w:ascii="Bookman Old Style" w:hAnsi="Bookman Old Style"/>
          <w:b/>
        </w:rPr>
      </w:pPr>
      <w:r>
        <w:rPr>
          <w:rFonts w:ascii="Bookman Old Style" w:hAnsi="Bookman Old Style"/>
          <w:b/>
        </w:rPr>
        <w:t xml:space="preserve">51. </w:t>
      </w:r>
      <w:r w:rsidR="00ED31EC">
        <w:rPr>
          <w:rFonts w:ascii="Bookman Old Style" w:hAnsi="Bookman Old Style"/>
          <w:b/>
        </w:rPr>
        <w:t>Write a program to print length of a string with using string function.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#include&lt;stdio.h&gt;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#include&lt;conio.h&gt;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#include&lt;string.h&gt;</w:t>
      </w:r>
    </w:p>
    <w:p w:rsidR="00ED31EC" w:rsidRPr="002F33D5" w:rsidRDefault="00ED31EC" w:rsidP="00ED31EC">
      <w:pPr>
        <w:spacing w:after="0" w:line="240" w:lineRule="auto"/>
        <w:rPr>
          <w:rFonts w:ascii="Bookman Old Style" w:hAnsi="Bookman Old Style"/>
        </w:rPr>
      </w:pPr>
      <w:r>
        <w:rPr>
          <w:rFonts w:ascii="Bookman Old Style" w:hAnsi="Bookman Old Style"/>
        </w:rPr>
        <w:t>v</w:t>
      </w:r>
      <w:r w:rsidRPr="002F33D5">
        <w:rPr>
          <w:rFonts w:ascii="Bookman Old Style" w:hAnsi="Bookman Old Style"/>
        </w:rPr>
        <w:t>oid main()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ind w:firstLine="720"/>
        <w:rPr>
          <w:rFonts w:ascii="Bookman Old Style" w:hAnsi="Bookman Old Style"/>
        </w:rPr>
      </w:pPr>
      <w:r w:rsidRPr="002F33D5">
        <w:rPr>
          <w:rFonts w:ascii="Bookman Old Style" w:hAnsi="Bookman Old Style"/>
        </w:rPr>
        <w:lastRenderedPageBreak/>
        <w:t>char str[30]=”hellow</w:t>
      </w:r>
      <w:r>
        <w:rPr>
          <w:rFonts w:ascii="Bookman Old Style" w:hAnsi="Bookman Old Style"/>
        </w:rPr>
        <w:t>orld</w:t>
      </w:r>
      <w:r w:rsidRPr="002F33D5">
        <w:rPr>
          <w:rFonts w:ascii="Bookman Old Style" w:hAnsi="Bookman Old Style"/>
        </w:rPr>
        <w:t>”;</w:t>
      </w:r>
    </w:p>
    <w:p w:rsidR="00ED31EC" w:rsidRPr="002F33D5" w:rsidRDefault="00ED31EC" w:rsidP="00ED31EC">
      <w:pPr>
        <w:spacing w:after="0" w:line="240" w:lineRule="auto"/>
        <w:ind w:firstLine="720"/>
        <w:rPr>
          <w:rFonts w:ascii="Bookman Old Style" w:hAnsi="Bookman Old Style"/>
        </w:rPr>
      </w:pPr>
      <w:r w:rsidRPr="002F33D5">
        <w:rPr>
          <w:rFonts w:ascii="Bookman Old Style" w:hAnsi="Bookman Old Style"/>
        </w:rPr>
        <w:t xml:space="preserve">int </w:t>
      </w:r>
      <w:r>
        <w:rPr>
          <w:rFonts w:ascii="Bookman Old Style" w:hAnsi="Bookman Old Style"/>
        </w:rPr>
        <w:t>len</w:t>
      </w:r>
      <w:r w:rsidRPr="002F33D5">
        <w:rPr>
          <w:rFonts w:ascii="Bookman Old Style" w:hAnsi="Bookman Old Style"/>
        </w:rPr>
        <w:t>;</w:t>
      </w:r>
    </w:p>
    <w:p w:rsidR="00ED31EC" w:rsidRPr="002F33D5" w:rsidRDefault="00C72952" w:rsidP="00ED31EC">
      <w:pPr>
        <w:spacing w:after="0" w:line="240" w:lineRule="auto"/>
        <w:ind w:firstLine="720"/>
        <w:rPr>
          <w:rFonts w:ascii="Bookman Old Style" w:hAnsi="Bookman Old Style"/>
        </w:rPr>
      </w:pPr>
      <w:r>
        <w:rPr>
          <w:rFonts w:ascii="Bookman Old Style" w:hAnsi="Bookman Old Style"/>
        </w:rPr>
        <w:t xml:space="preserve"> </w:t>
      </w:r>
    </w:p>
    <w:p w:rsidR="00ED31EC" w:rsidRPr="002F33D5" w:rsidRDefault="00ED31EC" w:rsidP="00ED31EC">
      <w:pPr>
        <w:spacing w:after="0" w:line="240" w:lineRule="auto"/>
        <w:ind w:firstLine="720"/>
        <w:rPr>
          <w:rFonts w:ascii="Bookman Old Style" w:hAnsi="Bookman Old Style"/>
        </w:rPr>
      </w:pPr>
      <w:r>
        <w:rPr>
          <w:rFonts w:ascii="Bookman Old Style" w:hAnsi="Bookman Old Style"/>
        </w:rPr>
        <w:t>len</w:t>
      </w:r>
      <w:r w:rsidRPr="002F33D5">
        <w:rPr>
          <w:rFonts w:ascii="Bookman Old Style" w:hAnsi="Bookman Old Style"/>
        </w:rPr>
        <w:t>=strlen(str);</w:t>
      </w:r>
    </w:p>
    <w:p w:rsidR="00ED31EC" w:rsidRPr="002F33D5" w:rsidRDefault="00ED31EC" w:rsidP="00ED31EC">
      <w:pPr>
        <w:spacing w:after="0" w:line="240" w:lineRule="auto"/>
        <w:ind w:firstLine="720"/>
        <w:rPr>
          <w:rFonts w:ascii="Bookman Old Style" w:hAnsi="Bookman Old Style"/>
        </w:rPr>
      </w:pPr>
      <w:r w:rsidRPr="002F33D5">
        <w:rPr>
          <w:rFonts w:ascii="Bookman Old Style" w:hAnsi="Bookman Old Style"/>
        </w:rPr>
        <w:t>printf(“</w:t>
      </w:r>
      <w:r>
        <w:rPr>
          <w:rFonts w:ascii="Bookman Old Style" w:hAnsi="Bookman Old Style"/>
        </w:rPr>
        <w:t>\nT</w:t>
      </w:r>
      <w:r w:rsidRPr="002F33D5">
        <w:rPr>
          <w:rFonts w:ascii="Bookman Old Style" w:hAnsi="Bookman Old Style"/>
        </w:rPr>
        <w:t xml:space="preserve">he length of the </w:t>
      </w:r>
      <w:r>
        <w:rPr>
          <w:rFonts w:ascii="Bookman Old Style" w:hAnsi="Bookman Old Style"/>
        </w:rPr>
        <w:t xml:space="preserve">given </w:t>
      </w:r>
      <w:r w:rsidRPr="002F33D5">
        <w:rPr>
          <w:rFonts w:ascii="Bookman Old Style" w:hAnsi="Bookman Old Style"/>
        </w:rPr>
        <w:t xml:space="preserve">string </w:t>
      </w:r>
      <w:r>
        <w:rPr>
          <w:rFonts w:ascii="Bookman Old Style" w:hAnsi="Bookman Old Style"/>
        </w:rPr>
        <w:t xml:space="preserve">\”%s\” </w:t>
      </w:r>
      <w:r w:rsidRPr="002F33D5">
        <w:rPr>
          <w:rFonts w:ascii="Bookman Old Style" w:hAnsi="Bookman Old Style"/>
        </w:rPr>
        <w:t>is %d”,</w:t>
      </w:r>
      <w:r>
        <w:rPr>
          <w:rFonts w:ascii="Bookman Old Style" w:hAnsi="Bookman Old Style"/>
        </w:rPr>
        <w:t>str,len</w:t>
      </w:r>
      <w:r w:rsidRPr="002F33D5">
        <w:rPr>
          <w:rFonts w:ascii="Bookman Old Style" w:hAnsi="Bookman Old Style"/>
        </w:rPr>
        <w:t>);</w:t>
      </w:r>
    </w:p>
    <w:p w:rsidR="00ED31EC" w:rsidRPr="002F33D5" w:rsidRDefault="00ED31EC" w:rsidP="00ED31EC">
      <w:pPr>
        <w:spacing w:after="0" w:line="240" w:lineRule="auto"/>
        <w:ind w:firstLine="720"/>
        <w:rPr>
          <w:rFonts w:ascii="Bookman Old Style" w:hAnsi="Bookman Old Style"/>
        </w:rPr>
      </w:pPr>
      <w:r w:rsidRPr="002F33D5">
        <w:rPr>
          <w:rFonts w:ascii="Bookman Old Style" w:hAnsi="Bookman Old Style"/>
        </w:rPr>
        <w:t>getch();</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rPr>
          <w:rFonts w:ascii="Bookman Old Style" w:hAnsi="Bookman Old Style"/>
          <w:b/>
        </w:rPr>
      </w:pPr>
      <w:r w:rsidRPr="002F33D5">
        <w:rPr>
          <w:rFonts w:ascii="Bookman Old Style" w:hAnsi="Bookman Old Style"/>
          <w:b/>
        </w:rPr>
        <w:t>OUTPUT: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 xml:space="preserve"> The length of </w:t>
      </w:r>
      <w:r>
        <w:rPr>
          <w:rFonts w:ascii="Bookman Old Style" w:hAnsi="Bookman Old Style"/>
        </w:rPr>
        <w:t xml:space="preserve">given </w:t>
      </w:r>
      <w:r w:rsidRPr="002F33D5">
        <w:rPr>
          <w:rFonts w:ascii="Bookman Old Style" w:hAnsi="Bookman Old Style"/>
        </w:rPr>
        <w:t xml:space="preserve">string </w:t>
      </w:r>
      <w:r>
        <w:rPr>
          <w:rFonts w:ascii="Bookman Old Style" w:hAnsi="Bookman Old Style"/>
        </w:rPr>
        <w:t xml:space="preserve">“hello world” </w:t>
      </w:r>
      <w:r w:rsidRPr="002F33D5">
        <w:rPr>
          <w:rFonts w:ascii="Bookman Old Style" w:hAnsi="Bookman Old Style"/>
        </w:rPr>
        <w:t xml:space="preserve">is </w:t>
      </w:r>
      <w:r>
        <w:rPr>
          <w:rFonts w:ascii="Bookman Old Style" w:hAnsi="Bookman Old Style"/>
        </w:rPr>
        <w:t>11</w:t>
      </w:r>
      <w:r w:rsidRPr="002F33D5">
        <w:rPr>
          <w:rFonts w:ascii="Bookman Old Style" w:hAnsi="Bookman Old Style"/>
        </w:rPr>
        <w:t xml:space="preserve">. </w:t>
      </w:r>
    </w:p>
    <w:p w:rsidR="00ED31EC" w:rsidRDefault="00ED31EC" w:rsidP="0051180D">
      <w:pPr>
        <w:tabs>
          <w:tab w:val="left" w:pos="1881"/>
        </w:tabs>
      </w:pPr>
    </w:p>
    <w:p w:rsidR="00ED31EC" w:rsidRDefault="00192129" w:rsidP="00ED31EC">
      <w:pPr>
        <w:spacing w:after="0" w:line="240" w:lineRule="auto"/>
        <w:rPr>
          <w:rFonts w:ascii="Bookman Old Style" w:hAnsi="Bookman Old Style"/>
          <w:b/>
        </w:rPr>
      </w:pPr>
      <w:r>
        <w:rPr>
          <w:rFonts w:ascii="Bookman Old Style" w:hAnsi="Bookman Old Style"/>
          <w:b/>
        </w:rPr>
        <w:t xml:space="preserve">52. </w:t>
      </w:r>
      <w:r w:rsidR="00ED31EC">
        <w:rPr>
          <w:rFonts w:ascii="Bookman Old Style" w:hAnsi="Bookman Old Style"/>
          <w:b/>
        </w:rPr>
        <w:t>Write a program to copy one string to another without using string function.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#include&lt;stdio.h&gt;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#include&lt;conio.h&gt;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#include&lt;string.h&gt;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void main()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Default="00ED31EC" w:rsidP="00ED31EC">
      <w:pPr>
        <w:spacing w:after="0" w:line="240" w:lineRule="auto"/>
        <w:ind w:left="720"/>
        <w:rPr>
          <w:rFonts w:ascii="Bookman Old Style" w:hAnsi="Bookman Old Style"/>
        </w:rPr>
      </w:pPr>
      <w:r w:rsidRPr="002F33D5">
        <w:rPr>
          <w:rFonts w:ascii="Bookman Old Style" w:hAnsi="Bookman Old Style"/>
        </w:rPr>
        <w:t>char str1[20]="hello",str2[</w:t>
      </w:r>
      <w:r>
        <w:rPr>
          <w:rFonts w:ascii="Bookman Old Style" w:hAnsi="Bookman Old Style"/>
        </w:rPr>
        <w:t>2</w:t>
      </w:r>
      <w:r w:rsidRPr="002F33D5">
        <w:rPr>
          <w:rFonts w:ascii="Bookman Old Style" w:hAnsi="Bookman Old Style"/>
        </w:rPr>
        <w:t>0];</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int i=0;</w:t>
      </w:r>
    </w:p>
    <w:p w:rsidR="00ED31EC" w:rsidRPr="002F33D5" w:rsidRDefault="00C72952" w:rsidP="00ED31EC">
      <w:pPr>
        <w:spacing w:after="0" w:line="240" w:lineRule="auto"/>
        <w:ind w:left="720"/>
        <w:rPr>
          <w:rFonts w:ascii="Bookman Old Style" w:hAnsi="Bookman Old Style"/>
        </w:rPr>
      </w:pPr>
      <w:r>
        <w:rPr>
          <w:rFonts w:ascii="Bookman Old Style" w:hAnsi="Bookman Old Style"/>
        </w:rPr>
        <w:t xml:space="preserve"> </w:t>
      </w:r>
    </w:p>
    <w:p w:rsidR="00ED31EC" w:rsidRDefault="00ED31EC" w:rsidP="00ED31EC">
      <w:pPr>
        <w:spacing w:after="0" w:line="240" w:lineRule="auto"/>
        <w:ind w:left="720"/>
        <w:rPr>
          <w:rFonts w:ascii="Bookman Old Style" w:hAnsi="Bookman Old Style"/>
        </w:rPr>
      </w:pPr>
      <w:r>
        <w:rPr>
          <w:rFonts w:ascii="Bookman Old Style" w:hAnsi="Bookman Old Style"/>
        </w:rPr>
        <w:t>for(i=0;str1[i]!=’\0’;i++)</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left="720"/>
        <w:rPr>
          <w:rFonts w:ascii="Bookman Old Style" w:hAnsi="Bookman Old Style"/>
        </w:rPr>
      </w:pPr>
      <w:r>
        <w:rPr>
          <w:rFonts w:ascii="Bookman Old Style" w:hAnsi="Bookman Old Style"/>
        </w:rPr>
        <w:tab/>
        <w:t>str2[i]=str1[i];</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left="720"/>
        <w:rPr>
          <w:rFonts w:ascii="Bookman Old Style" w:hAnsi="Bookman Old Style"/>
        </w:rPr>
      </w:pPr>
      <w:r>
        <w:rPr>
          <w:rFonts w:ascii="Bookman Old Style" w:hAnsi="Bookman Old Style"/>
        </w:rPr>
        <w:t>str2[i]=’\0’;</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printf("the string in str2 is %s\n",str2);</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getch();</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rPr>
          <w:rFonts w:ascii="Bookman Old Style" w:hAnsi="Bookman Old Style"/>
        </w:rPr>
      </w:pPr>
    </w:p>
    <w:p w:rsidR="00ED31EC" w:rsidRPr="002F33D5" w:rsidRDefault="00ED31EC" w:rsidP="00ED31EC">
      <w:pPr>
        <w:spacing w:after="0" w:line="240" w:lineRule="auto"/>
        <w:rPr>
          <w:rFonts w:ascii="Bookman Old Style" w:hAnsi="Bookman Old Style"/>
          <w:b/>
        </w:rPr>
      </w:pPr>
      <w:r w:rsidRPr="002F33D5">
        <w:rPr>
          <w:rFonts w:ascii="Bookman Old Style" w:hAnsi="Bookman Old Style"/>
          <w:b/>
        </w:rPr>
        <w:t>OUTPUT: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The string in str2 is hello</w:t>
      </w:r>
    </w:p>
    <w:p w:rsidR="00ED31EC" w:rsidRPr="002F33D5" w:rsidRDefault="00ED31EC" w:rsidP="00ED31EC">
      <w:pPr>
        <w:spacing w:after="0" w:line="240" w:lineRule="auto"/>
        <w:rPr>
          <w:rFonts w:ascii="Bookman Old Style" w:hAnsi="Bookman Old Style"/>
        </w:rPr>
      </w:pPr>
    </w:p>
    <w:p w:rsidR="00ED31EC" w:rsidRDefault="00192129" w:rsidP="00ED31EC">
      <w:pPr>
        <w:spacing w:after="0" w:line="240" w:lineRule="auto"/>
        <w:rPr>
          <w:rFonts w:ascii="Bookman Old Style" w:hAnsi="Bookman Old Style"/>
          <w:b/>
        </w:rPr>
      </w:pPr>
      <w:r>
        <w:rPr>
          <w:rFonts w:ascii="Bookman Old Style" w:hAnsi="Bookman Old Style"/>
          <w:b/>
        </w:rPr>
        <w:t xml:space="preserve">53. </w:t>
      </w:r>
      <w:r w:rsidR="00ED31EC">
        <w:rPr>
          <w:rFonts w:ascii="Bookman Old Style" w:hAnsi="Bookman Old Style"/>
          <w:b/>
        </w:rPr>
        <w:t>Write a program to copy one string to another with using string function.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#include&lt;stdio.h&gt;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#include&lt;conio.h&gt;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#include&lt;string.h&gt;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void main()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char str1[20]="hello",str2[30],str3[20];</w:t>
      </w:r>
    </w:p>
    <w:p w:rsidR="00ED31EC" w:rsidRPr="002F33D5" w:rsidRDefault="00C72952" w:rsidP="00ED31EC">
      <w:pPr>
        <w:spacing w:after="0" w:line="240" w:lineRule="auto"/>
        <w:ind w:left="720"/>
        <w:rPr>
          <w:rFonts w:ascii="Bookman Old Style" w:hAnsi="Bookman Old Style"/>
        </w:rPr>
      </w:pPr>
      <w:r>
        <w:rPr>
          <w:rFonts w:ascii="Bookman Old Style" w:hAnsi="Bookman Old Style"/>
        </w:rPr>
        <w:t xml:space="preserve"> </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strcpy(str2,str1);</w:t>
      </w:r>
      <w:r w:rsidRPr="002F33D5">
        <w:rPr>
          <w:rFonts w:ascii="Bookman Old Style" w:hAnsi="Bookman Old Style"/>
        </w:rPr>
        <w:tab/>
        <w:t>/* copying from str1 to str2 */</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printf("the string in str2 is %s\n",str2);</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strcpy(str3,"hi");</w:t>
      </w:r>
      <w:r w:rsidRPr="002F33D5">
        <w:rPr>
          <w:rFonts w:ascii="Bookman Old Style" w:hAnsi="Bookman Old Style"/>
        </w:rPr>
        <w:tab/>
        <w:t>/* copying a constant “hi” to str3*/</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printf("the string in str3 is %s",str3);</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getch();</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rPr>
          <w:rFonts w:ascii="Bookman Old Style" w:hAnsi="Bookman Old Style"/>
        </w:rPr>
      </w:pPr>
    </w:p>
    <w:p w:rsidR="00ED31EC" w:rsidRPr="002F33D5" w:rsidRDefault="00ED31EC" w:rsidP="00ED31EC">
      <w:pPr>
        <w:spacing w:after="0" w:line="240" w:lineRule="auto"/>
        <w:rPr>
          <w:rFonts w:ascii="Bookman Old Style" w:hAnsi="Bookman Old Style"/>
          <w:b/>
        </w:rPr>
      </w:pPr>
      <w:r w:rsidRPr="002F33D5">
        <w:rPr>
          <w:rFonts w:ascii="Bookman Old Style" w:hAnsi="Bookman Old Style"/>
          <w:b/>
        </w:rPr>
        <w:t>OUTPUT: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The string in str2 is hello</w:t>
      </w:r>
    </w:p>
    <w:p w:rsidR="00ED31EC" w:rsidRDefault="00ED31EC" w:rsidP="00ED31EC">
      <w:pPr>
        <w:spacing w:after="0" w:line="240" w:lineRule="auto"/>
        <w:rPr>
          <w:rFonts w:ascii="Bookman Old Style" w:hAnsi="Bookman Old Style"/>
        </w:rPr>
      </w:pPr>
      <w:r w:rsidRPr="002F33D5">
        <w:rPr>
          <w:rFonts w:ascii="Bookman Old Style" w:hAnsi="Bookman Old Style"/>
        </w:rPr>
        <w:t>The string in str3 is hi</w:t>
      </w:r>
    </w:p>
    <w:p w:rsidR="00ED31EC" w:rsidRDefault="00ED31EC" w:rsidP="00ED31EC">
      <w:pPr>
        <w:spacing w:after="0" w:line="240" w:lineRule="auto"/>
        <w:rPr>
          <w:rFonts w:ascii="Bookman Old Style" w:hAnsi="Bookman Old Style"/>
        </w:rPr>
      </w:pPr>
    </w:p>
    <w:p w:rsidR="00ED31EC" w:rsidRDefault="00192129" w:rsidP="00ED31EC">
      <w:pPr>
        <w:spacing w:after="0" w:line="240" w:lineRule="auto"/>
        <w:rPr>
          <w:rFonts w:ascii="Bookman Old Style" w:hAnsi="Bookman Old Style"/>
          <w:b/>
        </w:rPr>
      </w:pPr>
      <w:r>
        <w:rPr>
          <w:rFonts w:ascii="Bookman Old Style" w:hAnsi="Bookman Old Style"/>
          <w:b/>
        </w:rPr>
        <w:t xml:space="preserve">54. </w:t>
      </w:r>
      <w:r w:rsidR="00ED31EC">
        <w:rPr>
          <w:rFonts w:ascii="Bookman Old Style" w:hAnsi="Bookman Old Style"/>
          <w:b/>
        </w:rPr>
        <w:t>/*Implement comparision of two strings without using string handling functions*/</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#include&lt;conio.h&gt;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lastRenderedPageBreak/>
        <w:t>#include&lt;string.h&gt;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void main()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Default="00ED31EC" w:rsidP="00ED31EC">
      <w:pPr>
        <w:spacing w:after="0" w:line="240" w:lineRule="auto"/>
        <w:ind w:left="720"/>
        <w:rPr>
          <w:rFonts w:ascii="Bookman Old Style" w:hAnsi="Bookman Old Style"/>
        </w:rPr>
      </w:pPr>
      <w:r w:rsidRPr="002F33D5">
        <w:rPr>
          <w:rFonts w:ascii="Bookman Old Style" w:hAnsi="Bookman Old Style"/>
        </w:rPr>
        <w:t>char str1[20],str2[</w:t>
      </w:r>
      <w:r>
        <w:rPr>
          <w:rFonts w:ascii="Bookman Old Style" w:hAnsi="Bookman Old Style"/>
        </w:rPr>
        <w:t>2</w:t>
      </w:r>
      <w:r w:rsidRPr="002F33D5">
        <w:rPr>
          <w:rFonts w:ascii="Bookman Old Style" w:hAnsi="Bookman Old Style"/>
        </w:rPr>
        <w:t>0];</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int i;</w:t>
      </w:r>
    </w:p>
    <w:p w:rsidR="00ED31EC" w:rsidRDefault="00C72952" w:rsidP="00ED31EC">
      <w:pPr>
        <w:spacing w:after="0" w:line="240" w:lineRule="auto"/>
        <w:ind w:left="720"/>
        <w:rPr>
          <w:rFonts w:ascii="Bookman Old Style" w:hAnsi="Bookman Old Style"/>
        </w:rPr>
      </w:pPr>
      <w:r>
        <w:rPr>
          <w:rFonts w:ascii="Bookman Old Style" w:hAnsi="Bookman Old Style"/>
        </w:rPr>
        <w:t xml:space="preserve"> </w:t>
      </w:r>
    </w:p>
    <w:p w:rsidR="00ED31EC" w:rsidRDefault="00ED31EC" w:rsidP="00ED31EC">
      <w:pPr>
        <w:spacing w:after="0" w:line="240" w:lineRule="auto"/>
        <w:ind w:left="720"/>
        <w:rPr>
          <w:rFonts w:ascii="Bookman Old Style" w:hAnsi="Bookman Old Style"/>
        </w:rPr>
      </w:pPr>
      <w:r>
        <w:rPr>
          <w:rFonts w:ascii="Bookman Old Style" w:hAnsi="Bookman Old Style"/>
        </w:rPr>
        <w:t>printf(“Enter the first string\n”);</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gets(str1);</w:t>
      </w:r>
    </w:p>
    <w:p w:rsidR="00ED31EC" w:rsidRDefault="00ED31EC" w:rsidP="00ED31EC">
      <w:pPr>
        <w:spacing w:after="0" w:line="240" w:lineRule="auto"/>
        <w:ind w:left="720"/>
        <w:rPr>
          <w:rFonts w:ascii="Bookman Old Style" w:hAnsi="Bookman Old Style"/>
        </w:rPr>
      </w:pPr>
      <w:r>
        <w:rPr>
          <w:rFonts w:ascii="Bookman Old Style" w:hAnsi="Bookman Old Style"/>
        </w:rPr>
        <w:t>printf(“Enter the second string\n”);</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gets(str2);</w:t>
      </w:r>
    </w:p>
    <w:p w:rsidR="00ED31EC" w:rsidRDefault="00ED31EC" w:rsidP="00ED31EC">
      <w:pPr>
        <w:spacing w:after="0" w:line="240" w:lineRule="auto"/>
        <w:ind w:left="720"/>
        <w:rPr>
          <w:rFonts w:ascii="Bookman Old Style" w:hAnsi="Bookman Old Style"/>
        </w:rPr>
      </w:pPr>
      <w:r>
        <w:rPr>
          <w:rFonts w:ascii="Bookman Old Style" w:hAnsi="Bookman Old Style"/>
        </w:rPr>
        <w:t>for(i=0;str1[i]!=’\0’ &amp;&amp; str2[i]!=’\0’;i++)</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left="720"/>
        <w:rPr>
          <w:rFonts w:ascii="Bookman Old Style" w:hAnsi="Bookman Old Style"/>
        </w:rPr>
      </w:pPr>
      <w:r>
        <w:rPr>
          <w:rFonts w:ascii="Bookman Old Style" w:hAnsi="Bookman Old Style"/>
        </w:rPr>
        <w:tab/>
        <w:t>if(str1[i]&lt;str2[i])</w:t>
      </w:r>
    </w:p>
    <w:p w:rsidR="00ED31EC" w:rsidRDefault="00ED31EC" w:rsidP="00ED31EC">
      <w:pPr>
        <w:spacing w:after="0" w:line="240" w:lineRule="auto"/>
        <w:ind w:left="720"/>
        <w:rPr>
          <w:rFonts w:ascii="Bookman Old Style" w:hAnsi="Bookman Old Style"/>
        </w:rPr>
      </w:pPr>
      <w:r>
        <w:rPr>
          <w:rFonts w:ascii="Bookman Old Style" w:hAnsi="Bookman Old Style"/>
        </w:rPr>
        <w:tab/>
        <w:t>{</w:t>
      </w:r>
    </w:p>
    <w:p w:rsidR="00ED31EC" w:rsidRDefault="00ED31EC" w:rsidP="00ED31EC">
      <w:pPr>
        <w:spacing w:after="0" w:line="240" w:lineRule="auto"/>
        <w:ind w:left="720" w:firstLine="720"/>
        <w:rPr>
          <w:rFonts w:ascii="Bookman Old Style" w:hAnsi="Bookman Old Style"/>
        </w:rPr>
      </w:pPr>
      <w:r>
        <w:rPr>
          <w:rFonts w:ascii="Bookman Old Style" w:hAnsi="Bookman Old Style"/>
        </w:rPr>
        <w:tab/>
      </w:r>
      <w:r w:rsidRPr="002F33D5">
        <w:rPr>
          <w:rFonts w:ascii="Bookman Old Style" w:hAnsi="Bookman Old Style"/>
        </w:rPr>
        <w:t>printf("</w:t>
      </w:r>
      <w:r>
        <w:rPr>
          <w:rFonts w:ascii="Bookman Old Style" w:hAnsi="Bookman Old Style"/>
        </w:rPr>
        <w:t>\nT</w:t>
      </w:r>
      <w:r w:rsidRPr="002F33D5">
        <w:rPr>
          <w:rFonts w:ascii="Bookman Old Style" w:hAnsi="Bookman Old Style"/>
        </w:rPr>
        <w:t xml:space="preserve">he </w:t>
      </w:r>
      <w:r>
        <w:rPr>
          <w:rFonts w:ascii="Bookman Old Style" w:hAnsi="Bookman Old Style"/>
        </w:rPr>
        <w:t>first string is less than second string</w:t>
      </w:r>
      <w:r w:rsidRPr="002F33D5">
        <w:rPr>
          <w:rFonts w:ascii="Bookman Old Style" w:hAnsi="Bookman Old Style"/>
        </w:rPr>
        <w:t>\n");</w:t>
      </w:r>
    </w:p>
    <w:p w:rsidR="00ED31EC" w:rsidRDefault="00ED31EC" w:rsidP="00ED31EC">
      <w:pPr>
        <w:spacing w:after="0" w:line="240" w:lineRule="auto"/>
        <w:ind w:left="720"/>
        <w:rPr>
          <w:rFonts w:ascii="Bookman Old Style" w:hAnsi="Bookman Old Style"/>
        </w:rPr>
      </w:pPr>
      <w:r>
        <w:rPr>
          <w:rFonts w:ascii="Bookman Old Style" w:hAnsi="Bookman Old Style"/>
        </w:rPr>
        <w:tab/>
        <w:t>}</w:t>
      </w:r>
    </w:p>
    <w:p w:rsidR="00ED31EC" w:rsidRDefault="00ED31EC" w:rsidP="00ED31EC">
      <w:pPr>
        <w:spacing w:after="0" w:line="240" w:lineRule="auto"/>
        <w:ind w:left="720"/>
        <w:rPr>
          <w:rFonts w:ascii="Bookman Old Style" w:hAnsi="Bookman Old Style"/>
        </w:rPr>
      </w:pPr>
      <w:r>
        <w:rPr>
          <w:rFonts w:ascii="Bookman Old Style" w:hAnsi="Bookman Old Style"/>
        </w:rPr>
        <w:tab/>
        <w:t>else if(str1[i]&gt;str2[i])</w:t>
      </w:r>
    </w:p>
    <w:p w:rsidR="00ED31EC" w:rsidRDefault="00ED31EC" w:rsidP="00ED31EC">
      <w:pPr>
        <w:spacing w:after="0" w:line="240" w:lineRule="auto"/>
        <w:ind w:left="720"/>
        <w:rPr>
          <w:rFonts w:ascii="Bookman Old Style" w:hAnsi="Bookman Old Style"/>
        </w:rPr>
      </w:pPr>
      <w:r>
        <w:rPr>
          <w:rFonts w:ascii="Bookman Old Style" w:hAnsi="Bookman Old Style"/>
        </w:rPr>
        <w:tab/>
        <w:t>{</w:t>
      </w:r>
    </w:p>
    <w:p w:rsidR="00ED31EC" w:rsidRDefault="00ED31EC" w:rsidP="00ED31EC">
      <w:pPr>
        <w:spacing w:after="0" w:line="240" w:lineRule="auto"/>
        <w:ind w:left="720" w:firstLine="720"/>
        <w:rPr>
          <w:rFonts w:ascii="Bookman Old Style" w:hAnsi="Bookman Old Style"/>
        </w:rPr>
      </w:pPr>
      <w:r>
        <w:rPr>
          <w:rFonts w:ascii="Bookman Old Style" w:hAnsi="Bookman Old Style"/>
        </w:rPr>
        <w:tab/>
      </w:r>
      <w:r w:rsidRPr="002F33D5">
        <w:rPr>
          <w:rFonts w:ascii="Bookman Old Style" w:hAnsi="Bookman Old Style"/>
        </w:rPr>
        <w:t>printf("</w:t>
      </w:r>
      <w:r>
        <w:rPr>
          <w:rFonts w:ascii="Bookman Old Style" w:hAnsi="Bookman Old Style"/>
        </w:rPr>
        <w:t>\nT</w:t>
      </w:r>
      <w:r w:rsidRPr="002F33D5">
        <w:rPr>
          <w:rFonts w:ascii="Bookman Old Style" w:hAnsi="Bookman Old Style"/>
        </w:rPr>
        <w:t xml:space="preserve">he </w:t>
      </w:r>
      <w:r>
        <w:rPr>
          <w:rFonts w:ascii="Bookman Old Style" w:hAnsi="Bookman Old Style"/>
        </w:rPr>
        <w:t>first string is less than second string</w:t>
      </w:r>
      <w:r w:rsidRPr="002F33D5">
        <w:rPr>
          <w:rFonts w:ascii="Bookman Old Style" w:hAnsi="Bookman Old Style"/>
        </w:rPr>
        <w:t>\n");</w:t>
      </w:r>
    </w:p>
    <w:p w:rsidR="00ED31EC" w:rsidRDefault="00ED31EC" w:rsidP="00ED31EC">
      <w:pPr>
        <w:spacing w:after="0" w:line="240" w:lineRule="auto"/>
        <w:ind w:left="720" w:firstLine="720"/>
        <w:rPr>
          <w:rFonts w:ascii="Bookman Old Style" w:hAnsi="Bookman Old Style"/>
        </w:rPr>
      </w:pPr>
      <w:r>
        <w:rPr>
          <w:rFonts w:ascii="Bookman Old Style" w:hAnsi="Bookman Old Style"/>
        </w:rPr>
        <w:t>}</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left="720"/>
        <w:rPr>
          <w:rFonts w:ascii="Bookman Old Style" w:hAnsi="Bookman Old Style"/>
        </w:rPr>
      </w:pPr>
      <w:r>
        <w:rPr>
          <w:rFonts w:ascii="Bookman Old Style" w:hAnsi="Bookman Old Style"/>
        </w:rPr>
        <w:t>if(str1[i]==’\0’ &amp;&amp; str2[i]==’\0’)</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left="720" w:firstLine="720"/>
        <w:rPr>
          <w:rFonts w:ascii="Bookman Old Style" w:hAnsi="Bookman Old Style"/>
        </w:rPr>
      </w:pPr>
      <w:r w:rsidRPr="002F33D5">
        <w:rPr>
          <w:rFonts w:ascii="Bookman Old Style" w:hAnsi="Bookman Old Style"/>
        </w:rPr>
        <w:t>printf("</w:t>
      </w:r>
      <w:r>
        <w:rPr>
          <w:rFonts w:ascii="Bookman Old Style" w:hAnsi="Bookman Old Style"/>
        </w:rPr>
        <w:t>\n T</w:t>
      </w:r>
      <w:r w:rsidRPr="002F33D5">
        <w:rPr>
          <w:rFonts w:ascii="Bookman Old Style" w:hAnsi="Bookman Old Style"/>
        </w:rPr>
        <w:t>he string</w:t>
      </w:r>
      <w:r>
        <w:rPr>
          <w:rFonts w:ascii="Bookman Old Style" w:hAnsi="Bookman Old Style"/>
        </w:rPr>
        <w:t>s are equal</w:t>
      </w:r>
      <w:r w:rsidRPr="002F33D5">
        <w:rPr>
          <w:rFonts w:ascii="Bookman Old Style" w:hAnsi="Bookman Old Style"/>
        </w:rPr>
        <w:t>\n");</w:t>
      </w:r>
    </w:p>
    <w:p w:rsidR="00ED31EC" w:rsidRDefault="00ED31EC" w:rsidP="00ED31EC">
      <w:pPr>
        <w:spacing w:after="0" w:line="240" w:lineRule="auto"/>
        <w:ind w:left="720" w:firstLine="720"/>
        <w:rPr>
          <w:rFonts w:ascii="Bookman Old Style" w:hAnsi="Bookman Old Style"/>
        </w:rPr>
      </w:pPr>
    </w:p>
    <w:p w:rsidR="00ED31EC" w:rsidRPr="002F33D5" w:rsidRDefault="00ED31EC" w:rsidP="00ED31EC">
      <w:pPr>
        <w:spacing w:after="0" w:line="240" w:lineRule="auto"/>
        <w:rPr>
          <w:rFonts w:ascii="Bookman Old Style" w:hAnsi="Bookman Old Style"/>
        </w:rPr>
      </w:pPr>
      <w:r>
        <w:rPr>
          <w:rFonts w:ascii="Bookman Old Style" w:hAnsi="Bookman Old Style"/>
        </w:rPr>
        <w:tab/>
        <w:t>}</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getch();</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Default="00ED31EC" w:rsidP="00ED31EC">
      <w:pPr>
        <w:spacing w:after="0" w:line="240" w:lineRule="auto"/>
        <w:rPr>
          <w:rFonts w:ascii="Bookman Old Style" w:hAnsi="Bookman Old Style"/>
          <w:b/>
          <w:u w:val="single"/>
        </w:rPr>
      </w:pPr>
      <w:r w:rsidRPr="00DD79C6">
        <w:rPr>
          <w:rFonts w:ascii="Bookman Old Style" w:hAnsi="Bookman Old Style"/>
          <w:b/>
          <w:u w:val="single"/>
        </w:rPr>
        <w:t>OUTPUT:</w:t>
      </w:r>
    </w:p>
    <w:p w:rsidR="00ED31EC" w:rsidRPr="00DD79C6" w:rsidRDefault="00ED31EC" w:rsidP="00ED31EC">
      <w:pPr>
        <w:spacing w:after="0" w:line="240" w:lineRule="auto"/>
        <w:rPr>
          <w:rFonts w:ascii="Bookman Old Style" w:hAnsi="Bookman Old Style"/>
          <w:u w:val="single"/>
        </w:rPr>
      </w:pPr>
      <w:r>
        <w:rPr>
          <w:rFonts w:ascii="Bookman Old Style" w:hAnsi="Bookman Old Style"/>
        </w:rPr>
        <w:t>T</w:t>
      </w:r>
      <w:r w:rsidRPr="002F33D5">
        <w:rPr>
          <w:rFonts w:ascii="Bookman Old Style" w:hAnsi="Bookman Old Style"/>
        </w:rPr>
        <w:t>he string</w:t>
      </w:r>
      <w:r>
        <w:rPr>
          <w:rFonts w:ascii="Bookman Old Style" w:hAnsi="Bookman Old Style"/>
        </w:rPr>
        <w:t>s are equal</w:t>
      </w:r>
    </w:p>
    <w:p w:rsidR="00ED31EC" w:rsidRDefault="00ED31EC" w:rsidP="00ED31EC">
      <w:pPr>
        <w:tabs>
          <w:tab w:val="left" w:pos="1060"/>
        </w:tabs>
        <w:spacing w:after="0" w:line="240" w:lineRule="auto"/>
        <w:rPr>
          <w:rFonts w:ascii="Bookman Old Style" w:hAnsi="Bookman Old Style"/>
          <w:b/>
        </w:rPr>
      </w:pPr>
    </w:p>
    <w:p w:rsidR="00711930" w:rsidRDefault="00192129" w:rsidP="00711930">
      <w:pPr>
        <w:spacing w:after="0" w:line="240" w:lineRule="auto"/>
        <w:rPr>
          <w:rFonts w:ascii="Bookman Old Style" w:hAnsi="Bookman Old Style"/>
          <w:b/>
        </w:rPr>
      </w:pPr>
      <w:r>
        <w:rPr>
          <w:rFonts w:ascii="Bookman Old Style" w:hAnsi="Bookman Old Style"/>
          <w:b/>
        </w:rPr>
        <w:t xml:space="preserve">55. </w:t>
      </w:r>
      <w:r w:rsidR="00711930">
        <w:rPr>
          <w:rFonts w:ascii="Bookman Old Style" w:hAnsi="Bookman Old Style"/>
          <w:b/>
        </w:rPr>
        <w:t>/*Implement comparision of two strings with using string handling functions*/</w:t>
      </w:r>
    </w:p>
    <w:p w:rsidR="00711930" w:rsidRPr="002F33D5" w:rsidRDefault="00711930" w:rsidP="00ED31EC">
      <w:pPr>
        <w:tabs>
          <w:tab w:val="left" w:pos="1060"/>
        </w:tabs>
        <w:spacing w:after="0" w:line="240" w:lineRule="auto"/>
        <w:rPr>
          <w:rFonts w:ascii="Bookman Old Style" w:hAnsi="Bookman Old Style"/>
          <w:b/>
        </w:rPr>
      </w:pP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#include&lt;stdio.h&gt;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#include&lt;conio.h&gt;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#include&lt;string.h&gt;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void main()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char str1[20],str2[30];</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int i;</w:t>
      </w:r>
    </w:p>
    <w:p w:rsidR="00ED31EC" w:rsidRDefault="00C72952" w:rsidP="00ED31EC">
      <w:pPr>
        <w:spacing w:after="0" w:line="240" w:lineRule="auto"/>
        <w:ind w:left="720"/>
        <w:rPr>
          <w:rFonts w:ascii="Bookman Old Style" w:hAnsi="Bookman Old Style"/>
        </w:rPr>
      </w:pPr>
      <w:r>
        <w:rPr>
          <w:rFonts w:ascii="Bookman Old Style" w:hAnsi="Bookman Old Style"/>
        </w:rPr>
        <w:t xml:space="preserve"> </w:t>
      </w:r>
    </w:p>
    <w:p w:rsidR="00ED31EC" w:rsidRDefault="00ED31EC" w:rsidP="00ED31EC">
      <w:pPr>
        <w:spacing w:after="0" w:line="240" w:lineRule="auto"/>
        <w:ind w:left="720"/>
        <w:rPr>
          <w:rFonts w:ascii="Bookman Old Style" w:hAnsi="Bookman Old Style"/>
        </w:rPr>
      </w:pPr>
      <w:r>
        <w:rPr>
          <w:rFonts w:ascii="Bookman Old Style" w:hAnsi="Bookman Old Style"/>
        </w:rPr>
        <w:t>printf(“Enter the first string\n”);</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gets(str1);</w:t>
      </w:r>
    </w:p>
    <w:p w:rsidR="00ED31EC" w:rsidRDefault="00ED31EC" w:rsidP="00ED31EC">
      <w:pPr>
        <w:spacing w:after="0" w:line="240" w:lineRule="auto"/>
        <w:ind w:left="720"/>
        <w:rPr>
          <w:rFonts w:ascii="Bookman Old Style" w:hAnsi="Bookman Old Style"/>
        </w:rPr>
      </w:pPr>
      <w:r>
        <w:rPr>
          <w:rFonts w:ascii="Bookman Old Style" w:hAnsi="Bookman Old Style"/>
        </w:rPr>
        <w:t>printf(“Enter the second string\n”);</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gets(str2);</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i=strcmp(str2,str1);</w:t>
      </w:r>
      <w:r w:rsidRPr="002F33D5">
        <w:rPr>
          <w:rFonts w:ascii="Bookman Old Style" w:hAnsi="Bookman Old Style"/>
        </w:rPr>
        <w:tab/>
        <w:t>/* comparing str1 and str2 */</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printf("comparision of str1 and str2 is %d",i);</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getch();</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rPr>
          <w:rFonts w:ascii="Bookman Old Style" w:hAnsi="Bookman Old Style"/>
          <w:b/>
          <w:u w:val="single"/>
        </w:rPr>
      </w:pPr>
      <w:r w:rsidRPr="002F33D5">
        <w:rPr>
          <w:rFonts w:ascii="Bookman Old Style" w:hAnsi="Bookman Old Style"/>
          <w:b/>
          <w:u w:val="single"/>
        </w:rPr>
        <w:t>OUTPUT:</w:t>
      </w:r>
    </w:p>
    <w:p w:rsidR="00ED31EC" w:rsidRPr="002F33D5" w:rsidRDefault="00ED31EC" w:rsidP="00ED31EC">
      <w:pPr>
        <w:spacing w:after="0" w:line="240" w:lineRule="auto"/>
        <w:rPr>
          <w:rFonts w:ascii="Bookman Old Style" w:hAnsi="Bookman Old Style"/>
          <w:b/>
          <w:u w:val="single"/>
        </w:rPr>
      </w:pPr>
      <w:r w:rsidRPr="002F33D5">
        <w:rPr>
          <w:rFonts w:ascii="Bookman Old Style" w:hAnsi="Bookman Old Style"/>
        </w:rPr>
        <w:t>comparision of str1 and str2 is 0</w:t>
      </w:r>
    </w:p>
    <w:p w:rsidR="00ED31EC" w:rsidRPr="002F33D5" w:rsidRDefault="00ED31EC" w:rsidP="00ED31EC">
      <w:pPr>
        <w:spacing w:after="0" w:line="240" w:lineRule="auto"/>
        <w:rPr>
          <w:rFonts w:ascii="Bookman Old Style" w:hAnsi="Bookman Old Style"/>
          <w:b/>
        </w:rPr>
      </w:pPr>
      <w:r w:rsidRPr="002F33D5">
        <w:rPr>
          <w:rFonts w:ascii="Bookman Old Style" w:hAnsi="Bookman Old Style"/>
          <w:b/>
        </w:rPr>
        <w:t>Example:</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char str1[20]="xyz",str2[30]="xxz";</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lastRenderedPageBreak/>
        <w:t>int i;</w:t>
      </w:r>
    </w:p>
    <w:p w:rsidR="00ED31EC" w:rsidRPr="002F33D5" w:rsidRDefault="00ED31EC" w:rsidP="00ED31EC">
      <w:pPr>
        <w:spacing w:after="0" w:line="240" w:lineRule="auto"/>
        <w:rPr>
          <w:rFonts w:ascii="Bookman Old Style" w:hAnsi="Bookman Old Style"/>
          <w:b/>
          <w:u w:val="single"/>
        </w:rPr>
      </w:pPr>
      <w:r w:rsidRPr="002F33D5">
        <w:rPr>
          <w:rFonts w:ascii="Bookman Old Style" w:hAnsi="Bookman Old Style"/>
          <w:b/>
        </w:rPr>
        <w:tab/>
      </w:r>
      <w:r w:rsidRPr="002F33D5">
        <w:rPr>
          <w:rFonts w:ascii="Bookman Old Style" w:hAnsi="Bookman Old Style"/>
        </w:rPr>
        <w:t>i=strcmp(str2,str1);</w:t>
      </w:r>
    </w:p>
    <w:p w:rsidR="00ED31EC" w:rsidRPr="002F33D5" w:rsidRDefault="00ED31EC" w:rsidP="00ED31EC">
      <w:pPr>
        <w:spacing w:after="0" w:line="240" w:lineRule="auto"/>
        <w:rPr>
          <w:rFonts w:ascii="Bookman Old Style" w:hAnsi="Bookman Old Style"/>
          <w:b/>
          <w:u w:val="single"/>
        </w:rPr>
      </w:pPr>
      <w:r w:rsidRPr="002F33D5">
        <w:rPr>
          <w:rFonts w:ascii="Bookman Old Style" w:hAnsi="Bookman Old Style"/>
          <w:b/>
          <w:u w:val="single"/>
        </w:rPr>
        <w:t>OUTPUT:</w:t>
      </w:r>
    </w:p>
    <w:p w:rsidR="00ED31EC" w:rsidRPr="002F33D5" w:rsidRDefault="00ED31EC" w:rsidP="00ED31EC">
      <w:pPr>
        <w:spacing w:after="0" w:line="240" w:lineRule="auto"/>
        <w:rPr>
          <w:rFonts w:ascii="Bookman Old Style" w:hAnsi="Bookman Old Style"/>
          <w:b/>
          <w:u w:val="single"/>
        </w:rPr>
      </w:pPr>
      <w:r w:rsidRPr="002F33D5">
        <w:rPr>
          <w:rFonts w:ascii="Bookman Old Style" w:hAnsi="Bookman Old Style"/>
        </w:rPr>
        <w:t>comparision of str1 and str2 is 1</w:t>
      </w:r>
    </w:p>
    <w:p w:rsidR="00ED31EC" w:rsidRPr="002F33D5" w:rsidRDefault="00ED31EC" w:rsidP="00ED31EC">
      <w:pPr>
        <w:spacing w:after="0" w:line="240" w:lineRule="auto"/>
        <w:rPr>
          <w:rFonts w:ascii="Bookman Old Style" w:hAnsi="Bookman Old Style"/>
          <w:b/>
        </w:rPr>
      </w:pPr>
      <w:r w:rsidRPr="002F33D5">
        <w:rPr>
          <w:rFonts w:ascii="Bookman Old Style" w:hAnsi="Bookman Old Style"/>
          <w:b/>
        </w:rPr>
        <w:t>Example:</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char str1[20]="xxz",str2[30]="xyz";</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int i;</w:t>
      </w:r>
    </w:p>
    <w:p w:rsidR="00ED31EC" w:rsidRPr="002F33D5" w:rsidRDefault="00ED31EC" w:rsidP="00ED31EC">
      <w:pPr>
        <w:spacing w:after="0" w:line="240" w:lineRule="auto"/>
        <w:rPr>
          <w:rFonts w:ascii="Bookman Old Style" w:hAnsi="Bookman Old Style"/>
          <w:b/>
          <w:u w:val="single"/>
        </w:rPr>
      </w:pPr>
      <w:r w:rsidRPr="002F33D5">
        <w:rPr>
          <w:rFonts w:ascii="Bookman Old Style" w:hAnsi="Bookman Old Style"/>
          <w:b/>
        </w:rPr>
        <w:tab/>
      </w:r>
      <w:r w:rsidRPr="002F33D5">
        <w:rPr>
          <w:rFonts w:ascii="Bookman Old Style" w:hAnsi="Bookman Old Style"/>
        </w:rPr>
        <w:t>i=strcmp(str2,str1);</w:t>
      </w:r>
    </w:p>
    <w:p w:rsidR="00ED31EC" w:rsidRPr="002F33D5" w:rsidRDefault="00ED31EC" w:rsidP="00ED31EC">
      <w:pPr>
        <w:spacing w:after="0" w:line="240" w:lineRule="auto"/>
        <w:rPr>
          <w:rFonts w:ascii="Bookman Old Style" w:hAnsi="Bookman Old Style"/>
          <w:b/>
          <w:u w:val="single"/>
        </w:rPr>
      </w:pPr>
      <w:r w:rsidRPr="002F33D5">
        <w:rPr>
          <w:rFonts w:ascii="Bookman Old Style" w:hAnsi="Bookman Old Style"/>
          <w:b/>
          <w:u w:val="single"/>
        </w:rPr>
        <w:t>OUTPUT:</w:t>
      </w:r>
    </w:p>
    <w:p w:rsidR="00ED31EC" w:rsidRDefault="00ED31EC" w:rsidP="00ED31EC">
      <w:pPr>
        <w:spacing w:after="0" w:line="240" w:lineRule="auto"/>
        <w:rPr>
          <w:rFonts w:ascii="Bookman Old Style" w:hAnsi="Bookman Old Style"/>
        </w:rPr>
      </w:pPr>
      <w:r w:rsidRPr="002F33D5">
        <w:rPr>
          <w:rFonts w:ascii="Bookman Old Style" w:hAnsi="Bookman Old Style"/>
        </w:rPr>
        <w:t>comparision of str1 and str2 is -1.</w:t>
      </w:r>
    </w:p>
    <w:p w:rsidR="00ED31EC" w:rsidRDefault="00C40C58" w:rsidP="00ED31EC">
      <w:pPr>
        <w:spacing w:after="0" w:line="240" w:lineRule="auto"/>
        <w:rPr>
          <w:rFonts w:ascii="Bookman Old Style" w:hAnsi="Bookman Old Style"/>
          <w:b/>
        </w:rPr>
      </w:pPr>
      <w:r>
        <w:rPr>
          <w:rFonts w:ascii="Bookman Old Style" w:hAnsi="Bookman Old Style"/>
          <w:b/>
        </w:rPr>
        <w:t xml:space="preserve">56. </w:t>
      </w:r>
      <w:r w:rsidR="00ED31EC">
        <w:rPr>
          <w:rFonts w:ascii="Bookman Old Style" w:hAnsi="Bookman Old Style"/>
          <w:b/>
        </w:rPr>
        <w:t>/*Implement concatenation of two strings without using string handling functions*/</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w:t>
      </w:r>
      <w:r>
        <w:rPr>
          <w:rFonts w:ascii="Bookman Old Style" w:hAnsi="Bookman Old Style"/>
        </w:rPr>
        <w:t>std</w:t>
      </w:r>
      <w:r w:rsidRPr="002F33D5">
        <w:rPr>
          <w:rFonts w:ascii="Bookman Old Style" w:hAnsi="Bookman Old Style"/>
        </w:rPr>
        <w:t>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#include&lt;conio.h&gt;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void main()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Default="00ED31EC" w:rsidP="00ED31EC">
      <w:pPr>
        <w:spacing w:after="0" w:line="240" w:lineRule="auto"/>
        <w:ind w:left="720"/>
        <w:rPr>
          <w:rFonts w:ascii="Bookman Old Style" w:hAnsi="Bookman Old Style"/>
        </w:rPr>
      </w:pPr>
      <w:r w:rsidRPr="002F33D5">
        <w:rPr>
          <w:rFonts w:ascii="Bookman Old Style" w:hAnsi="Bookman Old Style"/>
        </w:rPr>
        <w:t>char str1[20],str2[</w:t>
      </w:r>
      <w:r>
        <w:rPr>
          <w:rFonts w:ascii="Bookman Old Style" w:hAnsi="Bookman Old Style"/>
        </w:rPr>
        <w:t>2</w:t>
      </w:r>
      <w:r w:rsidRPr="002F33D5">
        <w:rPr>
          <w:rFonts w:ascii="Bookman Old Style" w:hAnsi="Bookman Old Style"/>
        </w:rPr>
        <w:t>0];</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int i,j;</w:t>
      </w:r>
    </w:p>
    <w:p w:rsidR="00ED31EC" w:rsidRDefault="00C72952" w:rsidP="00ED31EC">
      <w:pPr>
        <w:spacing w:after="0" w:line="240" w:lineRule="auto"/>
        <w:ind w:left="720"/>
        <w:rPr>
          <w:rFonts w:ascii="Bookman Old Style" w:hAnsi="Bookman Old Style"/>
        </w:rPr>
      </w:pPr>
      <w:r>
        <w:rPr>
          <w:rFonts w:ascii="Bookman Old Style" w:hAnsi="Bookman Old Style"/>
        </w:rPr>
        <w:t xml:space="preserve"> </w:t>
      </w:r>
    </w:p>
    <w:p w:rsidR="00ED31EC" w:rsidRDefault="00ED31EC" w:rsidP="00ED31EC">
      <w:pPr>
        <w:spacing w:after="0" w:line="240" w:lineRule="auto"/>
        <w:ind w:left="720"/>
        <w:rPr>
          <w:rFonts w:ascii="Bookman Old Style" w:hAnsi="Bookman Old Style"/>
        </w:rPr>
      </w:pPr>
      <w:r>
        <w:rPr>
          <w:rFonts w:ascii="Bookman Old Style" w:hAnsi="Bookman Old Style"/>
        </w:rPr>
        <w:t>printf(“Enter the first string\n”);</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gets(str1);</w:t>
      </w:r>
    </w:p>
    <w:p w:rsidR="00ED31EC" w:rsidRDefault="00ED31EC" w:rsidP="00ED31EC">
      <w:pPr>
        <w:spacing w:after="0" w:line="240" w:lineRule="auto"/>
        <w:ind w:left="720"/>
        <w:rPr>
          <w:rFonts w:ascii="Bookman Old Style" w:hAnsi="Bookman Old Style"/>
        </w:rPr>
      </w:pPr>
      <w:r>
        <w:rPr>
          <w:rFonts w:ascii="Bookman Old Style" w:hAnsi="Bookman Old Style"/>
        </w:rPr>
        <w:t>printf(“Enter the second string\n”);</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gets(str2);</w:t>
      </w:r>
    </w:p>
    <w:p w:rsidR="00ED31EC" w:rsidRDefault="00ED31EC" w:rsidP="00ED31EC">
      <w:pPr>
        <w:spacing w:after="0" w:line="240" w:lineRule="auto"/>
        <w:ind w:left="720"/>
        <w:rPr>
          <w:rFonts w:ascii="Bookman Old Style" w:hAnsi="Bookman Old Style"/>
        </w:rPr>
      </w:pPr>
      <w:r>
        <w:rPr>
          <w:rFonts w:ascii="Bookman Old Style" w:hAnsi="Bookman Old Style"/>
        </w:rPr>
        <w:t>for(i=strlen(str1),j=0;str2[j]!=’\0’;i++,j++)</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left="720"/>
        <w:rPr>
          <w:rFonts w:ascii="Bookman Old Style" w:hAnsi="Bookman Old Style"/>
        </w:rPr>
      </w:pPr>
      <w:r>
        <w:rPr>
          <w:rFonts w:ascii="Bookman Old Style" w:hAnsi="Bookman Old Style"/>
        </w:rPr>
        <w:tab/>
        <w:t>str1[i]=str2[j];</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left="720"/>
        <w:rPr>
          <w:rFonts w:ascii="Bookman Old Style" w:hAnsi="Bookman Old Style"/>
        </w:rPr>
      </w:pPr>
      <w:r>
        <w:rPr>
          <w:rFonts w:ascii="Bookman Old Style" w:hAnsi="Bookman Old Style"/>
        </w:rPr>
        <w:t>str1[i]=’\0’;</w:t>
      </w:r>
    </w:p>
    <w:p w:rsidR="00ED31EC" w:rsidRDefault="00ED31EC" w:rsidP="00ED31EC">
      <w:pPr>
        <w:spacing w:after="0" w:line="240" w:lineRule="auto"/>
        <w:ind w:firstLine="720"/>
        <w:rPr>
          <w:rFonts w:ascii="Bookman Old Style" w:hAnsi="Bookman Old Style"/>
        </w:rPr>
      </w:pPr>
      <w:r>
        <w:rPr>
          <w:rFonts w:ascii="Bookman Old Style" w:hAnsi="Bookman Old Style"/>
        </w:rPr>
        <w:t>p</w:t>
      </w:r>
      <w:r w:rsidRPr="002F33D5">
        <w:rPr>
          <w:rFonts w:ascii="Bookman Old Style" w:hAnsi="Bookman Old Style"/>
        </w:rPr>
        <w:t>rintf("</w:t>
      </w:r>
      <w:r>
        <w:rPr>
          <w:rFonts w:ascii="Bookman Old Style" w:hAnsi="Bookman Old Style"/>
        </w:rPr>
        <w:t xml:space="preserve">After concatenation of </w:t>
      </w:r>
      <w:r w:rsidRPr="002F33D5">
        <w:rPr>
          <w:rFonts w:ascii="Bookman Old Style" w:hAnsi="Bookman Old Style"/>
        </w:rPr>
        <w:t xml:space="preserve">the </w:t>
      </w:r>
      <w:r>
        <w:rPr>
          <w:rFonts w:ascii="Bookman Old Style" w:hAnsi="Bookman Old Style"/>
        </w:rPr>
        <w:t xml:space="preserve">two given </w:t>
      </w:r>
      <w:r w:rsidRPr="002F33D5">
        <w:rPr>
          <w:rFonts w:ascii="Bookman Old Style" w:hAnsi="Bookman Old Style"/>
        </w:rPr>
        <w:t>string</w:t>
      </w:r>
      <w:r>
        <w:rPr>
          <w:rFonts w:ascii="Bookman Old Style" w:hAnsi="Bookman Old Style"/>
        </w:rPr>
        <w:t>s is</w:t>
      </w:r>
      <w:r w:rsidRPr="002F33D5">
        <w:rPr>
          <w:rFonts w:ascii="Bookman Old Style" w:hAnsi="Bookman Old Style"/>
        </w:rPr>
        <w:t>\n");</w:t>
      </w:r>
    </w:p>
    <w:p w:rsidR="00ED31EC" w:rsidRPr="002F33D5" w:rsidRDefault="00ED31EC" w:rsidP="00ED31EC">
      <w:pPr>
        <w:spacing w:after="0" w:line="240" w:lineRule="auto"/>
        <w:ind w:firstLine="720"/>
        <w:rPr>
          <w:rFonts w:ascii="Bookman Old Style" w:hAnsi="Bookman Old Style"/>
        </w:rPr>
      </w:pPr>
      <w:r>
        <w:rPr>
          <w:rFonts w:ascii="Bookman Old Style" w:hAnsi="Bookman Old Style"/>
        </w:rPr>
        <w:t>puts(str1);</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getch();</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rPr>
          <w:rFonts w:ascii="Bookman Old Style" w:hAnsi="Bookman Old Style"/>
        </w:rPr>
      </w:pPr>
    </w:p>
    <w:p w:rsidR="00711930" w:rsidRDefault="00C40C58" w:rsidP="00711930">
      <w:pPr>
        <w:spacing w:after="0" w:line="240" w:lineRule="auto"/>
        <w:rPr>
          <w:rFonts w:ascii="Bookman Old Style" w:hAnsi="Bookman Old Style"/>
          <w:b/>
        </w:rPr>
      </w:pPr>
      <w:r>
        <w:rPr>
          <w:rFonts w:ascii="Bookman Old Style" w:hAnsi="Bookman Old Style"/>
          <w:b/>
        </w:rPr>
        <w:t xml:space="preserve">57. </w:t>
      </w:r>
      <w:r w:rsidR="00711930">
        <w:rPr>
          <w:rFonts w:ascii="Bookman Old Style" w:hAnsi="Bookman Old Style"/>
          <w:b/>
        </w:rPr>
        <w:t>/*Implement concatenation of two strings with using string handling functions*/</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#include&lt;stdio.h&gt;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#include&lt;conio.h&gt;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#include&lt;string.h&gt;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void main()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char str1[20]="hello",str2[10]="hi";</w:t>
      </w:r>
    </w:p>
    <w:p w:rsidR="00ED31EC" w:rsidRPr="002F33D5" w:rsidRDefault="00C72952" w:rsidP="00ED31EC">
      <w:pPr>
        <w:spacing w:after="0" w:line="240" w:lineRule="auto"/>
        <w:ind w:left="720"/>
        <w:rPr>
          <w:rFonts w:ascii="Bookman Old Style" w:hAnsi="Bookman Old Style"/>
        </w:rPr>
      </w:pPr>
      <w:r>
        <w:rPr>
          <w:rFonts w:ascii="Bookman Old Style" w:hAnsi="Bookman Old Style"/>
        </w:rPr>
        <w:t xml:space="preserve"> </w:t>
      </w:r>
    </w:p>
    <w:p w:rsidR="00ED31EC" w:rsidRPr="002F33D5" w:rsidRDefault="00ED31EC" w:rsidP="00ED31EC">
      <w:pPr>
        <w:spacing w:after="0" w:line="240" w:lineRule="auto"/>
        <w:ind w:firstLine="720"/>
        <w:rPr>
          <w:rFonts w:ascii="Bookman Old Style" w:hAnsi="Bookman Old Style"/>
        </w:rPr>
      </w:pPr>
      <w:r w:rsidRPr="002F33D5">
        <w:rPr>
          <w:rFonts w:ascii="Bookman Old Style" w:hAnsi="Bookman Old Style"/>
        </w:rPr>
        <w:t>strcat(str1,str2);</w:t>
      </w:r>
    </w:p>
    <w:p w:rsidR="00ED31EC" w:rsidRDefault="00ED31EC" w:rsidP="00ED31EC">
      <w:pPr>
        <w:spacing w:after="0" w:line="240" w:lineRule="auto"/>
        <w:ind w:firstLine="720"/>
        <w:rPr>
          <w:rFonts w:ascii="Bookman Old Style" w:hAnsi="Bookman Old Style"/>
        </w:rPr>
      </w:pPr>
      <w:r w:rsidRPr="002F33D5">
        <w:rPr>
          <w:rFonts w:ascii="Bookman Old Style" w:hAnsi="Bookman Old Style"/>
        </w:rPr>
        <w:t>printf(“after concatenating str1 contains %s”,str1);</w:t>
      </w:r>
    </w:p>
    <w:p w:rsidR="00ED31EC" w:rsidRDefault="00ED31EC" w:rsidP="00ED31EC">
      <w:pPr>
        <w:spacing w:after="0" w:line="240" w:lineRule="auto"/>
        <w:ind w:firstLine="720"/>
        <w:rPr>
          <w:rFonts w:ascii="Bookman Old Style" w:hAnsi="Bookman Old Style"/>
        </w:rPr>
      </w:pPr>
      <w:r>
        <w:rPr>
          <w:rFonts w:ascii="Bookman Old Style" w:hAnsi="Bookman Old Style"/>
        </w:rPr>
        <w:t>strcat(str1,”welcome”);</w:t>
      </w:r>
    </w:p>
    <w:p w:rsidR="00ED31EC" w:rsidRDefault="00ED31EC" w:rsidP="00ED31EC">
      <w:pPr>
        <w:spacing w:after="0" w:line="240" w:lineRule="auto"/>
        <w:ind w:firstLine="720"/>
        <w:rPr>
          <w:rFonts w:ascii="Bookman Old Style" w:hAnsi="Bookman Old Style"/>
        </w:rPr>
      </w:pPr>
      <w:r w:rsidRPr="002F33D5">
        <w:rPr>
          <w:rFonts w:ascii="Bookman Old Style" w:hAnsi="Bookman Old Style"/>
        </w:rPr>
        <w:t>printf(“after concatenating str1 contains %s”,str1);</w:t>
      </w:r>
    </w:p>
    <w:p w:rsidR="00ED31EC" w:rsidRPr="002F33D5" w:rsidRDefault="00ED31EC" w:rsidP="00ED31EC">
      <w:pPr>
        <w:spacing w:after="0" w:line="240" w:lineRule="auto"/>
        <w:ind w:firstLine="720"/>
        <w:rPr>
          <w:rFonts w:ascii="Bookman Old Style" w:hAnsi="Bookman Old Style"/>
        </w:rPr>
      </w:pPr>
      <w:r w:rsidRPr="002F33D5">
        <w:rPr>
          <w:rFonts w:ascii="Bookman Old Style" w:hAnsi="Bookman Old Style"/>
        </w:rPr>
        <w:t>getch();</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rPr>
          <w:rFonts w:ascii="Bookman Old Style" w:hAnsi="Bookman Old Style"/>
          <w:b/>
        </w:rPr>
      </w:pPr>
      <w:r w:rsidRPr="002F33D5">
        <w:rPr>
          <w:rFonts w:ascii="Bookman Old Style" w:hAnsi="Bookman Old Style"/>
          <w:b/>
        </w:rPr>
        <w:t>Output:</w:t>
      </w:r>
    </w:p>
    <w:p w:rsidR="00ED31EC" w:rsidRDefault="00ED31EC" w:rsidP="00ED31EC">
      <w:pPr>
        <w:spacing w:after="0" w:line="240" w:lineRule="auto"/>
        <w:rPr>
          <w:rFonts w:ascii="Bookman Old Style" w:hAnsi="Bookman Old Style"/>
          <w:b/>
        </w:rPr>
      </w:pPr>
      <w:r w:rsidRPr="002F33D5">
        <w:rPr>
          <w:rFonts w:ascii="Bookman Old Style" w:hAnsi="Bookman Old Style"/>
        </w:rPr>
        <w:t xml:space="preserve">After concatenating str1 contains </w:t>
      </w:r>
      <w:r w:rsidRPr="002F33D5">
        <w:rPr>
          <w:rFonts w:ascii="Bookman Old Style" w:hAnsi="Bookman Old Style"/>
          <w:b/>
        </w:rPr>
        <w:t>hellohi</w:t>
      </w:r>
    </w:p>
    <w:p w:rsidR="00ED31EC" w:rsidRDefault="00ED31EC" w:rsidP="00ED31EC">
      <w:pPr>
        <w:tabs>
          <w:tab w:val="left" w:pos="1881"/>
        </w:tabs>
        <w:rPr>
          <w:rFonts w:ascii="Bookman Old Style" w:hAnsi="Bookman Old Style"/>
          <w:b/>
        </w:rPr>
      </w:pPr>
      <w:r w:rsidRPr="002F33D5">
        <w:rPr>
          <w:rFonts w:ascii="Bookman Old Style" w:hAnsi="Bookman Old Style"/>
        </w:rPr>
        <w:t xml:space="preserve">After concatenating str1 contains </w:t>
      </w:r>
      <w:r w:rsidRPr="002F33D5">
        <w:rPr>
          <w:rFonts w:ascii="Bookman Old Style" w:hAnsi="Bookman Old Style"/>
          <w:b/>
        </w:rPr>
        <w:t>hellohi</w:t>
      </w:r>
      <w:r>
        <w:rPr>
          <w:rFonts w:ascii="Bookman Old Style" w:hAnsi="Bookman Old Style"/>
          <w:b/>
        </w:rPr>
        <w:t>welcome</w:t>
      </w:r>
    </w:p>
    <w:p w:rsidR="00ED31EC" w:rsidRDefault="00C40C58" w:rsidP="00ED31EC">
      <w:pPr>
        <w:spacing w:after="0" w:line="240" w:lineRule="auto"/>
        <w:rPr>
          <w:rFonts w:ascii="Bookman Old Style" w:hAnsi="Bookman Old Style"/>
          <w:b/>
        </w:rPr>
      </w:pPr>
      <w:r>
        <w:rPr>
          <w:rFonts w:ascii="Bookman Old Style" w:hAnsi="Bookman Old Style"/>
          <w:b/>
        </w:rPr>
        <w:t xml:space="preserve">58. </w:t>
      </w:r>
      <w:r w:rsidR="00ED31EC">
        <w:rPr>
          <w:rFonts w:ascii="Bookman Old Style" w:hAnsi="Bookman Old Style"/>
          <w:b/>
        </w:rPr>
        <w:t>/*Implement reversing characters in a string without using string handling functions*/</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lastRenderedPageBreak/>
        <w:t>#include&lt;</w:t>
      </w:r>
      <w:r>
        <w:rPr>
          <w:rFonts w:ascii="Bookman Old Style" w:hAnsi="Bookman Old Style"/>
        </w:rPr>
        <w:t>std</w:t>
      </w:r>
      <w:r w:rsidRPr="002F33D5">
        <w:rPr>
          <w:rFonts w:ascii="Bookman Old Style" w:hAnsi="Bookman Old Style"/>
        </w:rPr>
        <w:t>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#include&lt;conio.h&gt;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void main()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Default="00ED31EC" w:rsidP="00ED31EC">
      <w:pPr>
        <w:spacing w:after="0" w:line="240" w:lineRule="auto"/>
        <w:ind w:left="720"/>
        <w:rPr>
          <w:rFonts w:ascii="Bookman Old Style" w:hAnsi="Bookman Old Style"/>
        </w:rPr>
      </w:pPr>
      <w:r w:rsidRPr="002F33D5">
        <w:rPr>
          <w:rFonts w:ascii="Bookman Old Style" w:hAnsi="Bookman Old Style"/>
        </w:rPr>
        <w:t>char str1[20]</w:t>
      </w:r>
      <w:r>
        <w:rPr>
          <w:rFonts w:ascii="Bookman Old Style" w:hAnsi="Bookman Old Style"/>
        </w:rPr>
        <w:t>,str2[20]</w:t>
      </w:r>
      <w:r w:rsidRPr="002F33D5">
        <w:rPr>
          <w:rFonts w:ascii="Bookman Old Style" w:hAnsi="Bookman Old Style"/>
        </w:rPr>
        <w:t>;</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int i;</w:t>
      </w:r>
    </w:p>
    <w:p w:rsidR="00ED31EC" w:rsidRDefault="00C72952" w:rsidP="00ED31EC">
      <w:pPr>
        <w:spacing w:after="0" w:line="240" w:lineRule="auto"/>
        <w:ind w:left="720"/>
        <w:rPr>
          <w:rFonts w:ascii="Bookman Old Style" w:hAnsi="Bookman Old Style"/>
        </w:rPr>
      </w:pPr>
      <w:r>
        <w:rPr>
          <w:rFonts w:ascii="Bookman Old Style" w:hAnsi="Bookman Old Style"/>
        </w:rPr>
        <w:t xml:space="preserve"> </w:t>
      </w:r>
    </w:p>
    <w:p w:rsidR="00ED31EC" w:rsidRDefault="00ED31EC" w:rsidP="00ED31EC">
      <w:pPr>
        <w:spacing w:after="0" w:line="240" w:lineRule="auto"/>
        <w:ind w:left="720"/>
        <w:rPr>
          <w:rFonts w:ascii="Bookman Old Style" w:hAnsi="Bookman Old Style"/>
        </w:rPr>
      </w:pPr>
      <w:r>
        <w:rPr>
          <w:rFonts w:ascii="Bookman Old Style" w:hAnsi="Bookman Old Style"/>
        </w:rPr>
        <w:t>printf(“Enter a string\n”);</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gets(str1);</w:t>
      </w:r>
    </w:p>
    <w:p w:rsidR="00ED31EC" w:rsidRDefault="00ED31EC" w:rsidP="00ED31EC">
      <w:pPr>
        <w:spacing w:after="0" w:line="240" w:lineRule="auto"/>
        <w:ind w:left="720"/>
        <w:rPr>
          <w:rFonts w:ascii="Bookman Old Style" w:hAnsi="Bookman Old Style"/>
        </w:rPr>
      </w:pPr>
      <w:r>
        <w:rPr>
          <w:rFonts w:ascii="Bookman Old Style" w:hAnsi="Bookman Old Style"/>
        </w:rPr>
        <w:t>for(i=strlen(str1),j=0;i&gt;=0;i--,j++)</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left="720"/>
        <w:rPr>
          <w:rFonts w:ascii="Bookman Old Style" w:hAnsi="Bookman Old Style"/>
        </w:rPr>
      </w:pPr>
      <w:r>
        <w:rPr>
          <w:rFonts w:ascii="Bookman Old Style" w:hAnsi="Bookman Old Style"/>
        </w:rPr>
        <w:tab/>
        <w:t>str2[j]=str1[i];</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left="720"/>
        <w:rPr>
          <w:rFonts w:ascii="Bookman Old Style" w:hAnsi="Bookman Old Style"/>
        </w:rPr>
      </w:pPr>
      <w:r>
        <w:rPr>
          <w:rFonts w:ascii="Bookman Old Style" w:hAnsi="Bookman Old Style"/>
        </w:rPr>
        <w:t>str2[j]=’\0’;</w:t>
      </w:r>
    </w:p>
    <w:p w:rsidR="00ED31EC" w:rsidRDefault="00ED31EC" w:rsidP="00ED31EC">
      <w:pPr>
        <w:spacing w:after="0" w:line="240" w:lineRule="auto"/>
        <w:ind w:firstLine="720"/>
        <w:rPr>
          <w:rFonts w:ascii="Bookman Old Style" w:hAnsi="Bookman Old Style"/>
        </w:rPr>
      </w:pPr>
      <w:r>
        <w:rPr>
          <w:rFonts w:ascii="Bookman Old Style" w:hAnsi="Bookman Old Style"/>
        </w:rPr>
        <w:t>p</w:t>
      </w:r>
      <w:r w:rsidRPr="002F33D5">
        <w:rPr>
          <w:rFonts w:ascii="Bookman Old Style" w:hAnsi="Bookman Old Style"/>
        </w:rPr>
        <w:t>rintf("</w:t>
      </w:r>
      <w:r>
        <w:rPr>
          <w:rFonts w:ascii="Bookman Old Style" w:hAnsi="Bookman Old Style"/>
        </w:rPr>
        <w:t xml:space="preserve">After reversing </w:t>
      </w:r>
      <w:r w:rsidRPr="002F33D5">
        <w:rPr>
          <w:rFonts w:ascii="Bookman Old Style" w:hAnsi="Bookman Old Style"/>
        </w:rPr>
        <w:t xml:space="preserve">the </w:t>
      </w:r>
      <w:r>
        <w:rPr>
          <w:rFonts w:ascii="Bookman Old Style" w:hAnsi="Bookman Old Style"/>
        </w:rPr>
        <w:t xml:space="preserve">given </w:t>
      </w:r>
      <w:r w:rsidRPr="002F33D5">
        <w:rPr>
          <w:rFonts w:ascii="Bookman Old Style" w:hAnsi="Bookman Old Style"/>
        </w:rPr>
        <w:t>string\n");</w:t>
      </w:r>
    </w:p>
    <w:p w:rsidR="00ED31EC" w:rsidRPr="002F33D5" w:rsidRDefault="00ED31EC" w:rsidP="00ED31EC">
      <w:pPr>
        <w:spacing w:after="0" w:line="240" w:lineRule="auto"/>
        <w:ind w:firstLine="720"/>
        <w:rPr>
          <w:rFonts w:ascii="Bookman Old Style" w:hAnsi="Bookman Old Style"/>
        </w:rPr>
      </w:pPr>
      <w:r>
        <w:rPr>
          <w:rFonts w:ascii="Bookman Old Style" w:hAnsi="Bookman Old Style"/>
        </w:rPr>
        <w:t>puts(str2);</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getch();</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Default="00ED31EC" w:rsidP="00ED31EC">
      <w:pPr>
        <w:spacing w:after="0" w:line="240" w:lineRule="auto"/>
        <w:rPr>
          <w:rFonts w:ascii="Bookman Old Style" w:hAnsi="Bookman Old Style"/>
        </w:rPr>
      </w:pPr>
      <w:r>
        <w:rPr>
          <w:rFonts w:ascii="Bookman Old Style" w:hAnsi="Bookman Old Style"/>
        </w:rPr>
        <w:t>OUTPUT:</w:t>
      </w:r>
    </w:p>
    <w:p w:rsidR="00ED31EC" w:rsidRDefault="00ED31EC" w:rsidP="00ED31EC">
      <w:pPr>
        <w:spacing w:after="0" w:line="240" w:lineRule="auto"/>
        <w:rPr>
          <w:rFonts w:ascii="Bookman Old Style" w:hAnsi="Bookman Old Style"/>
        </w:rPr>
      </w:pPr>
      <w:r>
        <w:rPr>
          <w:rFonts w:ascii="Bookman Old Style" w:hAnsi="Bookman Old Style"/>
        </w:rPr>
        <w:t>Enter a string</w:t>
      </w:r>
    </w:p>
    <w:p w:rsidR="00ED31EC" w:rsidRDefault="00ED31EC" w:rsidP="00ED31EC">
      <w:pPr>
        <w:spacing w:after="0" w:line="240" w:lineRule="auto"/>
        <w:rPr>
          <w:rFonts w:ascii="Bookman Old Style" w:hAnsi="Bookman Old Style"/>
        </w:rPr>
      </w:pPr>
      <w:r>
        <w:rPr>
          <w:rFonts w:ascii="Bookman Old Style" w:hAnsi="Bookman Old Style"/>
        </w:rPr>
        <w:t>Hello</w:t>
      </w:r>
    </w:p>
    <w:p w:rsidR="00ED31EC" w:rsidRDefault="00ED31EC" w:rsidP="00ED31EC">
      <w:pPr>
        <w:spacing w:after="0" w:line="240" w:lineRule="auto"/>
        <w:rPr>
          <w:rFonts w:ascii="Bookman Old Style" w:hAnsi="Bookman Old Style"/>
        </w:rPr>
      </w:pPr>
      <w:r>
        <w:rPr>
          <w:rFonts w:ascii="Bookman Old Style" w:hAnsi="Bookman Old Style"/>
        </w:rPr>
        <w:t>After reversing the given string</w:t>
      </w:r>
    </w:p>
    <w:p w:rsidR="00ED31EC" w:rsidRDefault="00ED31EC" w:rsidP="00ED31EC">
      <w:pPr>
        <w:spacing w:after="0" w:line="240" w:lineRule="auto"/>
        <w:rPr>
          <w:rFonts w:ascii="Bookman Old Style" w:hAnsi="Bookman Old Style"/>
        </w:rPr>
      </w:pPr>
      <w:r>
        <w:rPr>
          <w:rFonts w:ascii="Bookman Old Style" w:hAnsi="Bookman Old Style"/>
        </w:rPr>
        <w:t>olleH</w:t>
      </w:r>
    </w:p>
    <w:p w:rsidR="00711930" w:rsidRDefault="00C40C58" w:rsidP="00711930">
      <w:pPr>
        <w:spacing w:after="0" w:line="240" w:lineRule="auto"/>
        <w:rPr>
          <w:rFonts w:ascii="Bookman Old Style" w:hAnsi="Bookman Old Style"/>
          <w:b/>
        </w:rPr>
      </w:pPr>
      <w:r>
        <w:rPr>
          <w:rFonts w:ascii="Bookman Old Style" w:hAnsi="Bookman Old Style"/>
          <w:b/>
        </w:rPr>
        <w:t xml:space="preserve">59. </w:t>
      </w:r>
      <w:r w:rsidR="00711930">
        <w:rPr>
          <w:rFonts w:ascii="Bookman Old Style" w:hAnsi="Bookman Old Style"/>
          <w:b/>
        </w:rPr>
        <w:t>/*Implement reversing characters in a string with using string handling functions*/</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#include&lt;stdio.h&gt;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#include&lt;conio.h&gt;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#include&lt;string.h&gt;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void main()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Default="00ED31EC" w:rsidP="00ED31EC">
      <w:pPr>
        <w:spacing w:after="0" w:line="240" w:lineRule="auto"/>
        <w:ind w:left="720"/>
        <w:rPr>
          <w:rFonts w:ascii="Bookman Old Style" w:hAnsi="Bookman Old Style"/>
        </w:rPr>
      </w:pPr>
      <w:r w:rsidRPr="002F33D5">
        <w:rPr>
          <w:rFonts w:ascii="Bookman Old Style" w:hAnsi="Bookman Old Style"/>
        </w:rPr>
        <w:t>char str1[20];</w:t>
      </w:r>
    </w:p>
    <w:p w:rsidR="00ED31EC" w:rsidRDefault="00C72952" w:rsidP="00ED31EC">
      <w:pPr>
        <w:spacing w:after="0" w:line="240" w:lineRule="auto"/>
        <w:ind w:left="720"/>
        <w:rPr>
          <w:rFonts w:ascii="Bookman Old Style" w:hAnsi="Bookman Old Style"/>
        </w:rPr>
      </w:pPr>
      <w:r>
        <w:rPr>
          <w:rFonts w:ascii="Bookman Old Style" w:hAnsi="Bookman Old Style"/>
        </w:rPr>
        <w:t xml:space="preserve"> </w:t>
      </w:r>
    </w:p>
    <w:p w:rsidR="00ED31EC" w:rsidRDefault="00ED31EC" w:rsidP="00ED31EC">
      <w:pPr>
        <w:spacing w:after="0" w:line="240" w:lineRule="auto"/>
        <w:ind w:left="720"/>
        <w:rPr>
          <w:rFonts w:ascii="Bookman Old Style" w:hAnsi="Bookman Old Style"/>
        </w:rPr>
      </w:pPr>
      <w:r>
        <w:rPr>
          <w:rFonts w:ascii="Bookman Old Style" w:hAnsi="Bookman Old Style"/>
        </w:rPr>
        <w:t>printf(“Enter a string\n”);</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gets(str1);</w:t>
      </w:r>
    </w:p>
    <w:p w:rsidR="00ED31EC" w:rsidRDefault="00ED31EC" w:rsidP="00ED31EC">
      <w:pPr>
        <w:spacing w:after="0" w:line="240" w:lineRule="auto"/>
        <w:ind w:firstLine="720"/>
        <w:rPr>
          <w:rFonts w:ascii="Bookman Old Style" w:hAnsi="Bookman Old Style"/>
        </w:rPr>
      </w:pPr>
      <w:r>
        <w:rPr>
          <w:rFonts w:ascii="Bookman Old Style" w:hAnsi="Bookman Old Style"/>
        </w:rPr>
        <w:t>p</w:t>
      </w:r>
      <w:r w:rsidRPr="002F33D5">
        <w:rPr>
          <w:rFonts w:ascii="Bookman Old Style" w:hAnsi="Bookman Old Style"/>
        </w:rPr>
        <w:t>rintf("</w:t>
      </w:r>
      <w:r>
        <w:rPr>
          <w:rFonts w:ascii="Bookman Old Style" w:hAnsi="Bookman Old Style"/>
        </w:rPr>
        <w:t xml:space="preserve">After reversing </w:t>
      </w:r>
      <w:r w:rsidRPr="002F33D5">
        <w:rPr>
          <w:rFonts w:ascii="Bookman Old Style" w:hAnsi="Bookman Old Style"/>
        </w:rPr>
        <w:t xml:space="preserve">the </w:t>
      </w:r>
      <w:r>
        <w:rPr>
          <w:rFonts w:ascii="Bookman Old Style" w:hAnsi="Bookman Old Style"/>
        </w:rPr>
        <w:t xml:space="preserve">given </w:t>
      </w:r>
      <w:r w:rsidRPr="002F33D5">
        <w:rPr>
          <w:rFonts w:ascii="Bookman Old Style" w:hAnsi="Bookman Old Style"/>
        </w:rPr>
        <w:t>string\n");</w:t>
      </w:r>
    </w:p>
    <w:p w:rsidR="00ED31EC" w:rsidRPr="002F33D5" w:rsidRDefault="00ED31EC" w:rsidP="00ED31EC">
      <w:pPr>
        <w:spacing w:after="0" w:line="240" w:lineRule="auto"/>
        <w:ind w:firstLine="720"/>
        <w:rPr>
          <w:rFonts w:ascii="Bookman Old Style" w:hAnsi="Bookman Old Style"/>
        </w:rPr>
      </w:pPr>
      <w:r>
        <w:rPr>
          <w:rFonts w:ascii="Bookman Old Style" w:hAnsi="Bookman Old Style"/>
        </w:rPr>
        <w:t>puts(strrev(str1));</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getch();</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Default="00ED31EC" w:rsidP="00ED31EC">
      <w:pPr>
        <w:spacing w:after="0" w:line="240" w:lineRule="auto"/>
        <w:rPr>
          <w:rFonts w:ascii="Bookman Old Style" w:hAnsi="Bookman Old Style"/>
        </w:rPr>
      </w:pPr>
      <w:r>
        <w:rPr>
          <w:rFonts w:ascii="Bookman Old Style" w:hAnsi="Bookman Old Style"/>
        </w:rPr>
        <w:t>OUTPUT:</w:t>
      </w:r>
    </w:p>
    <w:p w:rsidR="00ED31EC" w:rsidRDefault="00ED31EC" w:rsidP="00ED31EC">
      <w:pPr>
        <w:spacing w:after="0" w:line="240" w:lineRule="auto"/>
        <w:rPr>
          <w:rFonts w:ascii="Bookman Old Style" w:hAnsi="Bookman Old Style"/>
        </w:rPr>
      </w:pPr>
      <w:r>
        <w:rPr>
          <w:rFonts w:ascii="Bookman Old Style" w:hAnsi="Bookman Old Style"/>
        </w:rPr>
        <w:t>Enter a string</w:t>
      </w:r>
    </w:p>
    <w:p w:rsidR="00ED31EC" w:rsidRDefault="00ED31EC" w:rsidP="00ED31EC">
      <w:pPr>
        <w:spacing w:after="0" w:line="240" w:lineRule="auto"/>
        <w:rPr>
          <w:rFonts w:ascii="Bookman Old Style" w:hAnsi="Bookman Old Style"/>
        </w:rPr>
      </w:pPr>
      <w:r>
        <w:rPr>
          <w:rFonts w:ascii="Bookman Old Style" w:hAnsi="Bookman Old Style"/>
        </w:rPr>
        <w:t>Hello</w:t>
      </w:r>
    </w:p>
    <w:p w:rsidR="00ED31EC" w:rsidRDefault="00ED31EC" w:rsidP="00ED31EC">
      <w:pPr>
        <w:spacing w:after="0" w:line="240" w:lineRule="auto"/>
        <w:rPr>
          <w:rFonts w:ascii="Bookman Old Style" w:hAnsi="Bookman Old Style"/>
        </w:rPr>
      </w:pPr>
      <w:r>
        <w:rPr>
          <w:rFonts w:ascii="Bookman Old Style" w:hAnsi="Bookman Old Style"/>
        </w:rPr>
        <w:t>After reversing the given string</w:t>
      </w:r>
    </w:p>
    <w:p w:rsidR="00ED31EC" w:rsidRDefault="00ED31EC" w:rsidP="00ED31EC">
      <w:pPr>
        <w:spacing w:after="0" w:line="240" w:lineRule="auto"/>
        <w:rPr>
          <w:rFonts w:ascii="Bookman Old Style" w:hAnsi="Bookman Old Style"/>
        </w:rPr>
      </w:pPr>
      <w:r>
        <w:rPr>
          <w:rFonts w:ascii="Bookman Old Style" w:hAnsi="Bookman Old Style"/>
        </w:rPr>
        <w:t>olleH</w:t>
      </w:r>
    </w:p>
    <w:p w:rsidR="00ED31EC" w:rsidRDefault="00ED31EC" w:rsidP="00ED31EC">
      <w:pPr>
        <w:tabs>
          <w:tab w:val="left" w:pos="1881"/>
        </w:tabs>
      </w:pPr>
      <w:r w:rsidRPr="00ED31EC">
        <w:rPr>
          <w:noProof/>
        </w:rPr>
        <w:lastRenderedPageBreak/>
        <w:drawing>
          <wp:inline distT="0" distB="0" distL="0" distR="0">
            <wp:extent cx="5731510" cy="4399366"/>
            <wp:effectExtent l="19050" t="0" r="2540" b="0"/>
            <wp:docPr id="5" name="Picture 2" descr="E:\C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33.jpg"/>
                    <pic:cNvPicPr>
                      <a:picLocks noChangeAspect="1" noChangeArrowheads="1"/>
                    </pic:cNvPicPr>
                  </pic:nvPicPr>
                  <pic:blipFill>
                    <a:blip r:embed="rId8"/>
                    <a:srcRect/>
                    <a:stretch>
                      <a:fillRect/>
                    </a:stretch>
                  </pic:blipFill>
                  <pic:spPr bwMode="auto">
                    <a:xfrm>
                      <a:off x="0" y="0"/>
                      <a:ext cx="5731510" cy="4399366"/>
                    </a:xfrm>
                    <a:prstGeom prst="rect">
                      <a:avLst/>
                    </a:prstGeom>
                    <a:noFill/>
                    <a:ln w="9525">
                      <a:noFill/>
                      <a:miter lim="800000"/>
                      <a:headEnd/>
                      <a:tailEnd/>
                    </a:ln>
                  </pic:spPr>
                </pic:pic>
              </a:graphicData>
            </a:graphic>
          </wp:inline>
        </w:drawing>
      </w:r>
    </w:p>
    <w:p w:rsidR="00ED31EC" w:rsidRDefault="00ED31EC" w:rsidP="00ED31EC">
      <w:pPr>
        <w:tabs>
          <w:tab w:val="left" w:pos="1881"/>
        </w:tabs>
      </w:pPr>
    </w:p>
    <w:p w:rsidR="00ED31EC" w:rsidRPr="00043D76" w:rsidRDefault="00C40C58" w:rsidP="00ED31EC">
      <w:pPr>
        <w:spacing w:after="0" w:line="240" w:lineRule="auto"/>
        <w:rPr>
          <w:rFonts w:ascii="Bookman Old Style" w:hAnsi="Bookman Old Style"/>
          <w:b/>
        </w:rPr>
      </w:pPr>
      <w:r>
        <w:rPr>
          <w:rFonts w:ascii="Bookman Old Style" w:hAnsi="Bookman Old Style"/>
          <w:b/>
        </w:rPr>
        <w:t xml:space="preserve">60. </w:t>
      </w:r>
      <w:r w:rsidR="00ED31EC" w:rsidRPr="00043D76">
        <w:rPr>
          <w:rFonts w:ascii="Bookman Old Style" w:hAnsi="Bookman Old Style"/>
          <w:b/>
        </w:rPr>
        <w:t>/* Check Whether a given string is Palindrome or not*/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w:t>
      </w:r>
      <w:r>
        <w:rPr>
          <w:rFonts w:ascii="Bookman Old Style" w:hAnsi="Bookman Old Style"/>
        </w:rPr>
        <w:t>std</w:t>
      </w:r>
      <w:r w:rsidRPr="002F33D5">
        <w:rPr>
          <w:rFonts w:ascii="Bookman Old Style" w:hAnsi="Bookman Old Style"/>
        </w:rPr>
        <w:t>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#include&lt;conio.h&gt;</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void main()</w:t>
      </w:r>
    </w:p>
    <w:p w:rsidR="00ED31EC" w:rsidRPr="002F33D5" w:rsidRDefault="00ED31EC" w:rsidP="00ED31EC">
      <w:pPr>
        <w:spacing w:after="0" w:line="240" w:lineRule="auto"/>
        <w:rPr>
          <w:rFonts w:ascii="Bookman Old Style" w:hAnsi="Bookman Old Style"/>
        </w:rPr>
      </w:pPr>
      <w:r w:rsidRPr="002F33D5">
        <w:rPr>
          <w:rFonts w:ascii="Bookman Old Style" w:hAnsi="Bookman Old Style"/>
        </w:rPr>
        <w:t>{</w:t>
      </w:r>
    </w:p>
    <w:p w:rsidR="00ED31EC" w:rsidRDefault="00ED31EC" w:rsidP="00ED31EC">
      <w:pPr>
        <w:spacing w:after="0" w:line="240" w:lineRule="auto"/>
        <w:ind w:left="720"/>
        <w:rPr>
          <w:rFonts w:ascii="Bookman Old Style" w:hAnsi="Bookman Old Style"/>
        </w:rPr>
      </w:pPr>
      <w:r w:rsidRPr="002F33D5">
        <w:rPr>
          <w:rFonts w:ascii="Bookman Old Style" w:hAnsi="Bookman Old Style"/>
        </w:rPr>
        <w:t>char str1[20]</w:t>
      </w:r>
      <w:r>
        <w:rPr>
          <w:rFonts w:ascii="Bookman Old Style" w:hAnsi="Bookman Old Style"/>
        </w:rPr>
        <w:t>,str2[20]</w:t>
      </w:r>
      <w:r w:rsidRPr="002F33D5">
        <w:rPr>
          <w:rFonts w:ascii="Bookman Old Style" w:hAnsi="Bookman Old Style"/>
        </w:rPr>
        <w:t>;</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int i,n,flag=0;</w:t>
      </w:r>
    </w:p>
    <w:p w:rsidR="00ED31EC" w:rsidRDefault="00C72952" w:rsidP="00ED31EC">
      <w:pPr>
        <w:spacing w:after="0" w:line="240" w:lineRule="auto"/>
        <w:ind w:left="720"/>
        <w:rPr>
          <w:rFonts w:ascii="Bookman Old Style" w:hAnsi="Bookman Old Style"/>
        </w:rPr>
      </w:pPr>
      <w:r>
        <w:rPr>
          <w:rFonts w:ascii="Bookman Old Style" w:hAnsi="Bookman Old Style"/>
        </w:rPr>
        <w:t xml:space="preserve"> </w:t>
      </w:r>
    </w:p>
    <w:p w:rsidR="00ED31EC" w:rsidRDefault="00ED31EC" w:rsidP="00ED31EC">
      <w:pPr>
        <w:spacing w:after="0" w:line="240" w:lineRule="auto"/>
        <w:ind w:left="720"/>
        <w:rPr>
          <w:rFonts w:ascii="Bookman Old Style" w:hAnsi="Bookman Old Style"/>
        </w:rPr>
      </w:pPr>
      <w:r>
        <w:rPr>
          <w:rFonts w:ascii="Bookman Old Style" w:hAnsi="Bookman Old Style"/>
        </w:rPr>
        <w:t>printf(“Enter a string\n”);</w:t>
      </w:r>
    </w:p>
    <w:p w:rsidR="00ED31EC" w:rsidRDefault="00ED31EC" w:rsidP="00ED31EC">
      <w:pPr>
        <w:spacing w:after="0" w:line="240" w:lineRule="auto"/>
        <w:ind w:left="720"/>
        <w:rPr>
          <w:rFonts w:ascii="Bookman Old Style" w:hAnsi="Bookman Old Style"/>
        </w:rPr>
      </w:pPr>
      <w:r>
        <w:rPr>
          <w:rFonts w:ascii="Bookman Old Style" w:hAnsi="Bookman Old Style"/>
        </w:rPr>
        <w:t>gets(str1);</w:t>
      </w:r>
    </w:p>
    <w:p w:rsidR="00ED31EC" w:rsidRDefault="00ED31EC" w:rsidP="00ED31EC">
      <w:pPr>
        <w:spacing w:after="0" w:line="240" w:lineRule="auto"/>
        <w:ind w:left="720"/>
        <w:rPr>
          <w:rFonts w:ascii="Bookman Old Style" w:hAnsi="Bookman Old Style"/>
        </w:rPr>
      </w:pPr>
      <w:r>
        <w:rPr>
          <w:rFonts w:ascii="Bookman Old Style" w:hAnsi="Bookman Old Style"/>
        </w:rPr>
        <w:t>i=0;</w:t>
      </w:r>
    </w:p>
    <w:p w:rsidR="00ED31EC" w:rsidRDefault="00ED31EC" w:rsidP="00ED31EC">
      <w:pPr>
        <w:spacing w:after="0" w:line="240" w:lineRule="auto"/>
        <w:ind w:left="720"/>
        <w:rPr>
          <w:rFonts w:ascii="Bookman Old Style" w:hAnsi="Bookman Old Style"/>
        </w:rPr>
      </w:pPr>
      <w:r>
        <w:rPr>
          <w:rFonts w:ascii="Bookman Old Style" w:hAnsi="Bookman Old Style"/>
        </w:rPr>
        <w:t>while(str1[i]!=’\0’)</w:t>
      </w:r>
    </w:p>
    <w:p w:rsidR="00ED31EC" w:rsidRDefault="00ED31EC" w:rsidP="00ED31EC">
      <w:pPr>
        <w:spacing w:after="0" w:line="240" w:lineRule="auto"/>
        <w:ind w:left="720"/>
        <w:rPr>
          <w:rFonts w:ascii="Bookman Old Style" w:hAnsi="Bookman Old Style"/>
        </w:rPr>
      </w:pPr>
      <w:r>
        <w:rPr>
          <w:rFonts w:ascii="Bookman Old Style" w:hAnsi="Bookman Old Style"/>
        </w:rPr>
        <w:tab/>
        <w:t>i++;</w:t>
      </w:r>
    </w:p>
    <w:p w:rsidR="00ED31EC" w:rsidRPr="002F33D5" w:rsidRDefault="00ED31EC" w:rsidP="00ED31EC">
      <w:pPr>
        <w:spacing w:after="0" w:line="240" w:lineRule="auto"/>
        <w:ind w:left="720"/>
        <w:rPr>
          <w:rFonts w:ascii="Bookman Old Style" w:hAnsi="Bookman Old Style"/>
        </w:rPr>
      </w:pPr>
      <w:r>
        <w:rPr>
          <w:rFonts w:ascii="Bookman Old Style" w:hAnsi="Bookman Old Style"/>
        </w:rPr>
        <w:t>n=i;</w:t>
      </w:r>
    </w:p>
    <w:p w:rsidR="00ED31EC" w:rsidRDefault="00ED31EC" w:rsidP="00ED31EC">
      <w:pPr>
        <w:spacing w:after="0" w:line="240" w:lineRule="auto"/>
        <w:ind w:left="720"/>
        <w:rPr>
          <w:rFonts w:ascii="Bookman Old Style" w:hAnsi="Bookman Old Style"/>
        </w:rPr>
      </w:pPr>
      <w:r>
        <w:rPr>
          <w:rFonts w:ascii="Bookman Old Style" w:hAnsi="Bookman Old Style"/>
        </w:rPr>
        <w:t>for(i=n,j=0;i&gt;=0;i--,j++)</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left="720"/>
        <w:rPr>
          <w:rFonts w:ascii="Bookman Old Style" w:hAnsi="Bookman Old Style"/>
        </w:rPr>
      </w:pPr>
      <w:r>
        <w:rPr>
          <w:rFonts w:ascii="Bookman Old Style" w:hAnsi="Bookman Old Style"/>
        </w:rPr>
        <w:tab/>
        <w:t>str2[j]=str1[i];</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left="720"/>
        <w:rPr>
          <w:rFonts w:ascii="Bookman Old Style" w:hAnsi="Bookman Old Style"/>
        </w:rPr>
      </w:pPr>
      <w:r>
        <w:rPr>
          <w:rFonts w:ascii="Bookman Old Style" w:hAnsi="Bookman Old Style"/>
        </w:rPr>
        <w:t>str2[j]=’\0’;</w:t>
      </w:r>
    </w:p>
    <w:p w:rsidR="00ED31EC" w:rsidRDefault="00ED31EC" w:rsidP="00ED31EC">
      <w:pPr>
        <w:spacing w:after="0" w:line="240" w:lineRule="auto"/>
        <w:ind w:firstLine="720"/>
        <w:rPr>
          <w:rFonts w:ascii="Bookman Old Style" w:hAnsi="Bookman Old Style"/>
        </w:rPr>
      </w:pPr>
      <w:r>
        <w:rPr>
          <w:rFonts w:ascii="Bookman Old Style" w:hAnsi="Bookman Old Style"/>
        </w:rPr>
        <w:t>p</w:t>
      </w:r>
      <w:r w:rsidRPr="002F33D5">
        <w:rPr>
          <w:rFonts w:ascii="Bookman Old Style" w:hAnsi="Bookman Old Style"/>
        </w:rPr>
        <w:t>rintf("</w:t>
      </w:r>
      <w:r>
        <w:rPr>
          <w:rFonts w:ascii="Bookman Old Style" w:hAnsi="Bookman Old Style"/>
        </w:rPr>
        <w:t xml:space="preserve">After reversing </w:t>
      </w:r>
      <w:r w:rsidRPr="002F33D5">
        <w:rPr>
          <w:rFonts w:ascii="Bookman Old Style" w:hAnsi="Bookman Old Style"/>
        </w:rPr>
        <w:t xml:space="preserve">the </w:t>
      </w:r>
      <w:r>
        <w:rPr>
          <w:rFonts w:ascii="Bookman Old Style" w:hAnsi="Bookman Old Style"/>
        </w:rPr>
        <w:t xml:space="preserve">given </w:t>
      </w:r>
      <w:r w:rsidRPr="002F33D5">
        <w:rPr>
          <w:rFonts w:ascii="Bookman Old Style" w:hAnsi="Bookman Old Style"/>
        </w:rPr>
        <w:t>string\n");</w:t>
      </w:r>
    </w:p>
    <w:p w:rsidR="00ED31EC" w:rsidRDefault="00ED31EC" w:rsidP="00ED31EC">
      <w:pPr>
        <w:spacing w:after="0" w:line="240" w:lineRule="auto"/>
        <w:ind w:firstLine="720"/>
        <w:rPr>
          <w:rFonts w:ascii="Bookman Old Style" w:hAnsi="Bookman Old Style"/>
        </w:rPr>
      </w:pPr>
      <w:r>
        <w:rPr>
          <w:rFonts w:ascii="Bookman Old Style" w:hAnsi="Bookman Old Style"/>
        </w:rPr>
        <w:t>puts(str2);</w:t>
      </w:r>
    </w:p>
    <w:p w:rsidR="00ED31EC" w:rsidRDefault="00ED31EC" w:rsidP="00ED31EC">
      <w:pPr>
        <w:spacing w:after="0" w:line="240" w:lineRule="auto"/>
        <w:ind w:firstLine="720"/>
        <w:rPr>
          <w:rFonts w:ascii="Bookman Old Style" w:hAnsi="Bookman Old Style"/>
        </w:rPr>
      </w:pPr>
      <w:r>
        <w:rPr>
          <w:rFonts w:ascii="Bookman Old Style" w:hAnsi="Bookman Old Style"/>
        </w:rPr>
        <w:t>for(i=0;str1[i]!=’\0’;i++)</w:t>
      </w:r>
    </w:p>
    <w:p w:rsidR="00ED31EC" w:rsidRDefault="00ED31EC" w:rsidP="00ED31EC">
      <w:pPr>
        <w:spacing w:after="0" w:line="240" w:lineRule="auto"/>
        <w:ind w:firstLine="720"/>
        <w:rPr>
          <w:rFonts w:ascii="Bookman Old Style" w:hAnsi="Bookman Old Style"/>
        </w:rPr>
      </w:pPr>
      <w:r>
        <w:rPr>
          <w:rFonts w:ascii="Bookman Old Style" w:hAnsi="Bookman Old Style"/>
        </w:rPr>
        <w:t>{</w:t>
      </w:r>
    </w:p>
    <w:p w:rsidR="00ED31EC" w:rsidRDefault="00ED31EC" w:rsidP="00ED31EC">
      <w:pPr>
        <w:spacing w:after="0" w:line="240" w:lineRule="auto"/>
        <w:ind w:left="720" w:firstLine="720"/>
        <w:rPr>
          <w:rFonts w:ascii="Bookman Old Style" w:hAnsi="Bookman Old Style"/>
        </w:rPr>
      </w:pPr>
      <w:r>
        <w:rPr>
          <w:rFonts w:ascii="Bookman Old Style" w:hAnsi="Bookman Old Style"/>
        </w:rPr>
        <w:t>if(str1[i]!=tr2[i])</w:t>
      </w:r>
    </w:p>
    <w:p w:rsidR="00ED31EC" w:rsidRDefault="00ED31EC" w:rsidP="00ED31EC">
      <w:pPr>
        <w:spacing w:after="0" w:line="240" w:lineRule="auto"/>
        <w:ind w:left="720" w:firstLine="720"/>
        <w:rPr>
          <w:rFonts w:ascii="Bookman Old Style" w:hAnsi="Bookman Old Style"/>
        </w:rPr>
      </w:pPr>
      <w:r>
        <w:rPr>
          <w:rFonts w:ascii="Bookman Old Style" w:hAnsi="Bookman Old Style"/>
        </w:rPr>
        <w:lastRenderedPageBreak/>
        <w:t>{</w:t>
      </w:r>
    </w:p>
    <w:p w:rsidR="00ED31EC" w:rsidRDefault="00ED31EC" w:rsidP="00ED31EC">
      <w:pPr>
        <w:spacing w:after="0" w:line="240" w:lineRule="auto"/>
        <w:ind w:left="1440" w:firstLine="720"/>
        <w:rPr>
          <w:rFonts w:ascii="Bookman Old Style" w:hAnsi="Bookman Old Style"/>
        </w:rPr>
      </w:pPr>
      <w:r>
        <w:rPr>
          <w:rFonts w:ascii="Bookman Old Style" w:hAnsi="Bookman Old Style"/>
        </w:rPr>
        <w:t>flag=1;</w:t>
      </w:r>
    </w:p>
    <w:p w:rsidR="00ED31EC" w:rsidRDefault="00ED31EC" w:rsidP="00ED31EC">
      <w:pPr>
        <w:spacing w:after="0" w:line="240" w:lineRule="auto"/>
        <w:ind w:left="1440" w:firstLine="720"/>
        <w:rPr>
          <w:rFonts w:ascii="Bookman Old Style" w:hAnsi="Bookman Old Style"/>
        </w:rPr>
      </w:pPr>
      <w:r>
        <w:rPr>
          <w:rFonts w:ascii="Bookman Old Style" w:hAnsi="Bookman Old Style"/>
        </w:rPr>
        <w:t>break;</w:t>
      </w:r>
    </w:p>
    <w:p w:rsidR="00ED31EC" w:rsidRDefault="00ED31EC" w:rsidP="00ED31EC">
      <w:pPr>
        <w:spacing w:after="0" w:line="240" w:lineRule="auto"/>
        <w:rPr>
          <w:rFonts w:ascii="Bookman Old Style" w:hAnsi="Bookman Old Style"/>
        </w:rPr>
      </w:pPr>
      <w:r>
        <w:rPr>
          <w:rFonts w:ascii="Bookman Old Style" w:hAnsi="Bookman Old Style"/>
        </w:rPr>
        <w:tab/>
      </w:r>
      <w:r>
        <w:rPr>
          <w:rFonts w:ascii="Bookman Old Style" w:hAnsi="Bookman Old Style"/>
        </w:rPr>
        <w:tab/>
        <w:t>}</w:t>
      </w:r>
    </w:p>
    <w:p w:rsidR="00ED31EC" w:rsidRDefault="00ED31EC" w:rsidP="00ED31EC">
      <w:pPr>
        <w:spacing w:after="0" w:line="240" w:lineRule="auto"/>
        <w:ind w:firstLine="720"/>
        <w:rPr>
          <w:rFonts w:ascii="Bookman Old Style" w:hAnsi="Bookman Old Style"/>
        </w:rPr>
      </w:pPr>
      <w:r>
        <w:rPr>
          <w:rFonts w:ascii="Bookman Old Style" w:hAnsi="Bookman Old Style"/>
        </w:rPr>
        <w:t>}</w:t>
      </w:r>
    </w:p>
    <w:p w:rsidR="00ED31EC" w:rsidRDefault="00ED31EC" w:rsidP="00ED31EC">
      <w:pPr>
        <w:spacing w:after="0" w:line="240" w:lineRule="auto"/>
        <w:ind w:firstLine="720"/>
        <w:rPr>
          <w:rFonts w:ascii="Bookman Old Style" w:hAnsi="Bookman Old Style"/>
        </w:rPr>
      </w:pPr>
      <w:r>
        <w:rPr>
          <w:rFonts w:ascii="Bookman Old Style" w:hAnsi="Bookman Old Style"/>
        </w:rPr>
        <w:t>if(flag==0)</w:t>
      </w:r>
    </w:p>
    <w:p w:rsidR="00ED31EC" w:rsidRDefault="00ED31EC" w:rsidP="00ED31EC">
      <w:pPr>
        <w:spacing w:after="0" w:line="240" w:lineRule="auto"/>
        <w:ind w:firstLine="720"/>
        <w:rPr>
          <w:rFonts w:ascii="Bookman Old Style" w:hAnsi="Bookman Old Style"/>
        </w:rPr>
      </w:pPr>
      <w:r>
        <w:rPr>
          <w:rFonts w:ascii="Bookman Old Style" w:hAnsi="Bookman Old Style"/>
        </w:rPr>
        <w:tab/>
        <w:t>printf(“\n The given string is Palindrome \n”);</w:t>
      </w:r>
    </w:p>
    <w:p w:rsidR="00ED31EC" w:rsidRDefault="00ED31EC" w:rsidP="00ED31EC">
      <w:pPr>
        <w:spacing w:after="0" w:line="240" w:lineRule="auto"/>
        <w:ind w:firstLine="720"/>
        <w:rPr>
          <w:rFonts w:ascii="Bookman Old Style" w:hAnsi="Bookman Old Style"/>
        </w:rPr>
      </w:pPr>
      <w:r>
        <w:rPr>
          <w:rFonts w:ascii="Bookman Old Style" w:hAnsi="Bookman Old Style"/>
        </w:rPr>
        <w:t>else</w:t>
      </w:r>
    </w:p>
    <w:p w:rsidR="00ED31EC" w:rsidRDefault="00ED31EC" w:rsidP="00ED31EC">
      <w:pPr>
        <w:spacing w:after="0" w:line="240" w:lineRule="auto"/>
        <w:ind w:firstLine="720"/>
        <w:rPr>
          <w:rFonts w:ascii="Bookman Old Style" w:hAnsi="Bookman Old Style"/>
        </w:rPr>
      </w:pPr>
      <w:r>
        <w:rPr>
          <w:rFonts w:ascii="Bookman Old Style" w:hAnsi="Bookman Old Style"/>
        </w:rPr>
        <w:tab/>
        <w:t>printf(“\n The given string is NOT Palindrome \n”);</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getch();</w:t>
      </w:r>
    </w:p>
    <w:p w:rsidR="00ED31EC" w:rsidRDefault="00ED31EC" w:rsidP="00ED31EC">
      <w:pPr>
        <w:spacing w:after="0" w:line="240" w:lineRule="auto"/>
        <w:rPr>
          <w:rFonts w:ascii="Bookman Old Style" w:hAnsi="Bookman Old Style"/>
        </w:rPr>
      </w:pPr>
      <w:r w:rsidRPr="002F33D5">
        <w:rPr>
          <w:rFonts w:ascii="Bookman Old Style" w:hAnsi="Bookman Old Style"/>
        </w:rPr>
        <w:t>}</w:t>
      </w:r>
    </w:p>
    <w:p w:rsidR="00ED31EC" w:rsidRPr="002F33D5" w:rsidRDefault="00ED31EC" w:rsidP="00ED31EC">
      <w:pPr>
        <w:spacing w:after="0" w:line="240" w:lineRule="auto"/>
        <w:rPr>
          <w:rFonts w:ascii="Bookman Old Style" w:hAnsi="Bookman Old Style"/>
        </w:rPr>
      </w:pPr>
      <w:r>
        <w:rPr>
          <w:rFonts w:ascii="Bookman Old Style" w:hAnsi="Bookman Old Style"/>
        </w:rPr>
        <w:t>OUTPUT:</w:t>
      </w:r>
    </w:p>
    <w:p w:rsidR="00ED31EC" w:rsidRDefault="00ED31EC" w:rsidP="00ED31EC">
      <w:pPr>
        <w:spacing w:after="0" w:line="240" w:lineRule="auto"/>
        <w:rPr>
          <w:rFonts w:ascii="Bookman Old Style" w:hAnsi="Bookman Old Style"/>
        </w:rPr>
      </w:pPr>
      <w:r>
        <w:rPr>
          <w:rFonts w:ascii="Bookman Old Style" w:hAnsi="Bookman Old Style"/>
        </w:rPr>
        <w:t>Enter a string</w:t>
      </w:r>
    </w:p>
    <w:p w:rsidR="00ED31EC" w:rsidRDefault="00ED31EC" w:rsidP="00ED31EC">
      <w:pPr>
        <w:spacing w:after="0" w:line="240" w:lineRule="auto"/>
        <w:rPr>
          <w:rFonts w:ascii="Bookman Old Style" w:hAnsi="Bookman Old Style"/>
        </w:rPr>
      </w:pPr>
      <w:r>
        <w:rPr>
          <w:rFonts w:ascii="Bookman Old Style" w:hAnsi="Bookman Old Style"/>
        </w:rPr>
        <w:t>MADAM</w:t>
      </w:r>
    </w:p>
    <w:p w:rsidR="00ED31EC" w:rsidRDefault="00ED31EC" w:rsidP="00ED31EC">
      <w:pPr>
        <w:spacing w:after="0" w:line="240" w:lineRule="auto"/>
        <w:rPr>
          <w:rFonts w:ascii="Bookman Old Style" w:hAnsi="Bookman Old Style"/>
        </w:rPr>
      </w:pPr>
      <w:r>
        <w:rPr>
          <w:rFonts w:ascii="Bookman Old Style" w:hAnsi="Bookman Old Style"/>
        </w:rPr>
        <w:t>After reversing the given string</w:t>
      </w:r>
    </w:p>
    <w:p w:rsidR="00ED31EC" w:rsidRDefault="00ED31EC" w:rsidP="00ED31EC">
      <w:pPr>
        <w:spacing w:after="0" w:line="240" w:lineRule="auto"/>
        <w:rPr>
          <w:rFonts w:ascii="Bookman Old Style" w:hAnsi="Bookman Old Style"/>
        </w:rPr>
      </w:pPr>
      <w:r>
        <w:rPr>
          <w:rFonts w:ascii="Bookman Old Style" w:hAnsi="Bookman Old Style"/>
        </w:rPr>
        <w:t>MADAM</w:t>
      </w:r>
    </w:p>
    <w:p w:rsidR="00ED31EC" w:rsidRDefault="00ED31EC" w:rsidP="00ED31EC">
      <w:pPr>
        <w:spacing w:after="0" w:line="240" w:lineRule="auto"/>
        <w:rPr>
          <w:rFonts w:ascii="Bookman Old Style" w:hAnsi="Bookman Old Style"/>
        </w:rPr>
      </w:pPr>
      <w:r>
        <w:rPr>
          <w:rFonts w:ascii="Bookman Old Style" w:hAnsi="Bookman Old Style"/>
        </w:rPr>
        <w:t>The given string is Palindrome</w:t>
      </w:r>
    </w:p>
    <w:p w:rsidR="00ED31EC" w:rsidRDefault="00ED31EC" w:rsidP="00ED31EC">
      <w:pPr>
        <w:spacing w:after="0" w:line="240" w:lineRule="auto"/>
        <w:rPr>
          <w:rFonts w:ascii="Bookman Old Style" w:hAnsi="Bookman Old Style"/>
        </w:rPr>
      </w:pPr>
    </w:p>
    <w:p w:rsidR="00ED31EC" w:rsidRPr="00C40C58" w:rsidRDefault="00C40C58" w:rsidP="00ED31EC">
      <w:pPr>
        <w:spacing w:after="0" w:line="240" w:lineRule="auto"/>
        <w:rPr>
          <w:rFonts w:ascii="Bookman Old Style" w:hAnsi="Bookman Old Style"/>
          <w:b/>
        </w:rPr>
      </w:pPr>
      <w:r w:rsidRPr="00C40C58">
        <w:rPr>
          <w:rFonts w:ascii="Bookman Old Style" w:hAnsi="Bookman Old Style"/>
          <w:b/>
        </w:rPr>
        <w:t xml:space="preserve">61. </w:t>
      </w:r>
      <w:r w:rsidR="00ED31EC" w:rsidRPr="00C40C58">
        <w:rPr>
          <w:rFonts w:ascii="Bookman Old Style" w:hAnsi="Bookman Old Style"/>
          <w:b/>
        </w:rPr>
        <w:t>/*Write a Program to count no. of words, characters in a text*/</w:t>
      </w:r>
    </w:p>
    <w:p w:rsidR="00ED31EC" w:rsidRDefault="00ED31EC" w:rsidP="00ED31EC">
      <w:pPr>
        <w:spacing w:after="0" w:line="240" w:lineRule="auto"/>
        <w:rPr>
          <w:rFonts w:ascii="Bookman Old Style" w:hAnsi="Bookman Old Style"/>
        </w:rPr>
      </w:pPr>
      <w:r>
        <w:rPr>
          <w:rFonts w:ascii="Bookman Old Style" w:hAnsi="Bookman Old Style"/>
        </w:rPr>
        <w:t>void main()</w:t>
      </w:r>
    </w:p>
    <w:p w:rsidR="00ED31EC" w:rsidRDefault="00ED31EC" w:rsidP="00ED31EC">
      <w:pPr>
        <w:spacing w:after="0" w:line="240" w:lineRule="auto"/>
        <w:rPr>
          <w:rFonts w:ascii="Bookman Old Style" w:hAnsi="Bookman Old Style"/>
        </w:rPr>
      </w:pPr>
      <w:r>
        <w:rPr>
          <w:rFonts w:ascii="Bookman Old Style" w:hAnsi="Bookman Old Style"/>
        </w:rPr>
        <w:t>{</w:t>
      </w:r>
    </w:p>
    <w:p w:rsidR="00ED31EC" w:rsidRDefault="00ED31EC" w:rsidP="00ED31EC">
      <w:pPr>
        <w:spacing w:after="0" w:line="240" w:lineRule="auto"/>
        <w:rPr>
          <w:rFonts w:ascii="Bookman Old Style" w:hAnsi="Bookman Old Style"/>
        </w:rPr>
      </w:pPr>
      <w:r>
        <w:rPr>
          <w:rFonts w:ascii="Bookman Old Style" w:hAnsi="Bookman Old Style"/>
        </w:rPr>
        <w:tab/>
        <w:t>char text[100];</w:t>
      </w:r>
    </w:p>
    <w:p w:rsidR="00ED31EC" w:rsidRDefault="00ED31EC" w:rsidP="00ED31EC">
      <w:pPr>
        <w:spacing w:after="0" w:line="240" w:lineRule="auto"/>
        <w:ind w:firstLine="720"/>
        <w:rPr>
          <w:rFonts w:ascii="Bookman Old Style" w:hAnsi="Bookman Old Style"/>
        </w:rPr>
      </w:pPr>
      <w:r>
        <w:rPr>
          <w:rFonts w:ascii="Bookman Old Style" w:hAnsi="Bookman Old Style"/>
        </w:rPr>
        <w:t>int i,n_chars=1,n_words=1;</w:t>
      </w:r>
    </w:p>
    <w:p w:rsidR="00ED31EC" w:rsidRDefault="00ED31EC" w:rsidP="00ED31EC">
      <w:pPr>
        <w:spacing w:after="0" w:line="240" w:lineRule="auto"/>
        <w:rPr>
          <w:rFonts w:ascii="Bookman Old Style" w:hAnsi="Bookman Old Style"/>
        </w:rPr>
      </w:pPr>
      <w:r>
        <w:rPr>
          <w:rFonts w:ascii="Bookman Old Style" w:hAnsi="Bookman Old Style"/>
        </w:rPr>
        <w:tab/>
      </w:r>
      <w:r w:rsidR="00C72952">
        <w:rPr>
          <w:rFonts w:ascii="Bookman Old Style" w:hAnsi="Bookman Old Style"/>
        </w:rPr>
        <w:t xml:space="preserve"> </w:t>
      </w:r>
    </w:p>
    <w:p w:rsidR="00ED31EC" w:rsidRDefault="00ED31EC" w:rsidP="00ED31EC">
      <w:pPr>
        <w:spacing w:after="0" w:line="240" w:lineRule="auto"/>
        <w:ind w:left="720"/>
        <w:rPr>
          <w:rFonts w:ascii="Bookman Old Style" w:hAnsi="Bookman Old Style"/>
        </w:rPr>
      </w:pPr>
      <w:r>
        <w:rPr>
          <w:rFonts w:ascii="Bookman Old Style" w:hAnsi="Bookman Old Style"/>
        </w:rPr>
        <w:t>printf(“Enter text\n”);</w:t>
      </w:r>
    </w:p>
    <w:p w:rsidR="00ED31EC" w:rsidRDefault="00ED31EC" w:rsidP="00ED31EC">
      <w:pPr>
        <w:spacing w:after="0" w:line="240" w:lineRule="auto"/>
        <w:ind w:left="720"/>
        <w:rPr>
          <w:rFonts w:ascii="Bookman Old Style" w:hAnsi="Bookman Old Style"/>
        </w:rPr>
      </w:pPr>
      <w:r>
        <w:rPr>
          <w:rFonts w:ascii="Bookman Old Style" w:hAnsi="Bookman Old Style"/>
        </w:rPr>
        <w:t>gets(text);</w:t>
      </w:r>
    </w:p>
    <w:p w:rsidR="00ED31EC" w:rsidRDefault="00ED31EC" w:rsidP="00ED31EC">
      <w:pPr>
        <w:spacing w:after="0" w:line="240" w:lineRule="auto"/>
        <w:ind w:left="720"/>
        <w:rPr>
          <w:rFonts w:ascii="Bookman Old Style" w:hAnsi="Bookman Old Style"/>
        </w:rPr>
      </w:pPr>
      <w:r>
        <w:rPr>
          <w:rFonts w:ascii="Bookman Old Style" w:hAnsi="Bookman Old Style"/>
        </w:rPr>
        <w:t>i=0;</w:t>
      </w:r>
    </w:p>
    <w:p w:rsidR="00ED31EC" w:rsidRDefault="00ED31EC" w:rsidP="00ED31EC">
      <w:pPr>
        <w:spacing w:after="0" w:line="240" w:lineRule="auto"/>
        <w:ind w:left="720"/>
        <w:rPr>
          <w:rFonts w:ascii="Bookman Old Style" w:hAnsi="Bookman Old Style"/>
        </w:rPr>
      </w:pPr>
      <w:r>
        <w:rPr>
          <w:rFonts w:ascii="Bookman Old Style" w:hAnsi="Bookman Old Style"/>
        </w:rPr>
        <w:t>n_chars=0;</w:t>
      </w:r>
    </w:p>
    <w:p w:rsidR="00ED31EC" w:rsidRDefault="00ED31EC" w:rsidP="00ED31EC">
      <w:pPr>
        <w:spacing w:after="0" w:line="240" w:lineRule="auto"/>
        <w:ind w:left="720"/>
        <w:rPr>
          <w:rFonts w:ascii="Bookman Old Style" w:hAnsi="Bookman Old Style"/>
        </w:rPr>
      </w:pPr>
      <w:r>
        <w:rPr>
          <w:rFonts w:ascii="Bookman Old Style" w:hAnsi="Bookman Old Style"/>
        </w:rPr>
        <w:t>n_words=0;</w:t>
      </w:r>
    </w:p>
    <w:p w:rsidR="00ED31EC" w:rsidRDefault="00ED31EC" w:rsidP="00ED31EC">
      <w:pPr>
        <w:spacing w:after="0" w:line="240" w:lineRule="auto"/>
        <w:ind w:left="720"/>
        <w:rPr>
          <w:rFonts w:ascii="Bookman Old Style" w:hAnsi="Bookman Old Style"/>
        </w:rPr>
      </w:pPr>
      <w:r>
        <w:rPr>
          <w:rFonts w:ascii="Bookman Old Style" w:hAnsi="Bookman Old Style"/>
        </w:rPr>
        <w:t>while(str1[i]!=’\0’)</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left="720"/>
        <w:rPr>
          <w:rFonts w:ascii="Bookman Old Style" w:hAnsi="Bookman Old Style"/>
        </w:rPr>
      </w:pPr>
      <w:r>
        <w:rPr>
          <w:rFonts w:ascii="Bookman Old Style" w:hAnsi="Bookman Old Style"/>
        </w:rPr>
        <w:tab/>
        <w:t>n_chars++;</w:t>
      </w:r>
    </w:p>
    <w:p w:rsidR="00ED31EC" w:rsidRDefault="00ED31EC" w:rsidP="00ED31EC">
      <w:pPr>
        <w:spacing w:after="0" w:line="240" w:lineRule="auto"/>
        <w:ind w:left="720"/>
        <w:rPr>
          <w:rFonts w:ascii="Bookman Old Style" w:hAnsi="Bookman Old Style"/>
        </w:rPr>
      </w:pPr>
      <w:r>
        <w:rPr>
          <w:rFonts w:ascii="Bookman Old Style" w:hAnsi="Bookman Old Style"/>
        </w:rPr>
        <w:tab/>
        <w:t>if(str1[i]=’ ‘)</w:t>
      </w:r>
    </w:p>
    <w:p w:rsidR="00ED31EC" w:rsidRDefault="00ED31EC" w:rsidP="00ED31EC">
      <w:pPr>
        <w:spacing w:after="0" w:line="240" w:lineRule="auto"/>
        <w:ind w:left="720"/>
        <w:rPr>
          <w:rFonts w:ascii="Bookman Old Style" w:hAnsi="Bookman Old Style"/>
        </w:rPr>
      </w:pPr>
      <w:r>
        <w:rPr>
          <w:rFonts w:ascii="Bookman Old Style" w:hAnsi="Bookman Old Style"/>
        </w:rPr>
        <w:tab/>
      </w:r>
      <w:r>
        <w:rPr>
          <w:rFonts w:ascii="Bookman Old Style" w:hAnsi="Bookman Old Style"/>
        </w:rPr>
        <w:tab/>
        <w:t>n_words++;</w:t>
      </w:r>
    </w:p>
    <w:p w:rsidR="00ED31EC" w:rsidRDefault="00ED31EC" w:rsidP="00ED31EC">
      <w:pPr>
        <w:spacing w:after="0" w:line="240" w:lineRule="auto"/>
        <w:ind w:left="720"/>
        <w:rPr>
          <w:rFonts w:ascii="Bookman Old Style" w:hAnsi="Bookman Old Style"/>
        </w:rPr>
      </w:pPr>
      <w:r>
        <w:rPr>
          <w:rFonts w:ascii="Bookman Old Style" w:hAnsi="Bookman Old Style"/>
        </w:rPr>
        <w:tab/>
        <w:t>i++;</w:t>
      </w:r>
    </w:p>
    <w:p w:rsidR="00ED31EC" w:rsidRDefault="00ED31EC" w:rsidP="00ED31EC">
      <w:pPr>
        <w:spacing w:after="0" w:line="240" w:lineRule="auto"/>
        <w:ind w:left="720"/>
        <w:rPr>
          <w:rFonts w:ascii="Bookman Old Style" w:hAnsi="Bookman Old Style"/>
        </w:rPr>
      </w:pPr>
      <w:r>
        <w:rPr>
          <w:rFonts w:ascii="Bookman Old Style" w:hAnsi="Bookman Old Style"/>
        </w:rPr>
        <w:t>}</w:t>
      </w:r>
    </w:p>
    <w:p w:rsidR="00ED31EC" w:rsidRDefault="00ED31EC" w:rsidP="00ED31EC">
      <w:pPr>
        <w:spacing w:after="0" w:line="240" w:lineRule="auto"/>
        <w:ind w:firstLine="720"/>
        <w:rPr>
          <w:rFonts w:ascii="Bookman Old Style" w:hAnsi="Bookman Old Style"/>
        </w:rPr>
      </w:pPr>
      <w:r>
        <w:rPr>
          <w:rFonts w:ascii="Bookman Old Style" w:hAnsi="Bookman Old Style"/>
        </w:rPr>
        <w:t>p</w:t>
      </w:r>
      <w:r w:rsidRPr="002F33D5">
        <w:rPr>
          <w:rFonts w:ascii="Bookman Old Style" w:hAnsi="Bookman Old Style"/>
        </w:rPr>
        <w:t>rintf("</w:t>
      </w:r>
      <w:r>
        <w:rPr>
          <w:rFonts w:ascii="Bookman Old Style" w:hAnsi="Bookman Old Style"/>
        </w:rPr>
        <w:t>The no. of characters in the given text is %d”, n_chars);</w:t>
      </w:r>
    </w:p>
    <w:p w:rsidR="00ED31EC" w:rsidRDefault="00ED31EC" w:rsidP="00ED31EC">
      <w:pPr>
        <w:spacing w:after="0" w:line="240" w:lineRule="auto"/>
        <w:ind w:firstLine="720"/>
        <w:rPr>
          <w:rFonts w:ascii="Bookman Old Style" w:hAnsi="Bookman Old Style"/>
        </w:rPr>
      </w:pPr>
      <w:r>
        <w:rPr>
          <w:rFonts w:ascii="Bookman Old Style" w:hAnsi="Bookman Old Style"/>
        </w:rPr>
        <w:t>p</w:t>
      </w:r>
      <w:r w:rsidRPr="002F33D5">
        <w:rPr>
          <w:rFonts w:ascii="Bookman Old Style" w:hAnsi="Bookman Old Style"/>
        </w:rPr>
        <w:t>rintf("</w:t>
      </w:r>
      <w:r>
        <w:rPr>
          <w:rFonts w:ascii="Bookman Old Style" w:hAnsi="Bookman Old Style"/>
        </w:rPr>
        <w:t>The no. of words in the given text is %d”, n_words);</w:t>
      </w:r>
    </w:p>
    <w:p w:rsidR="00ED31EC" w:rsidRPr="002F33D5" w:rsidRDefault="00ED31EC" w:rsidP="00ED31EC">
      <w:pPr>
        <w:spacing w:after="0" w:line="240" w:lineRule="auto"/>
        <w:ind w:left="720"/>
        <w:rPr>
          <w:rFonts w:ascii="Bookman Old Style" w:hAnsi="Bookman Old Style"/>
        </w:rPr>
      </w:pPr>
      <w:r w:rsidRPr="002F33D5">
        <w:rPr>
          <w:rFonts w:ascii="Bookman Old Style" w:hAnsi="Bookman Old Style"/>
        </w:rPr>
        <w:t>getch();</w:t>
      </w:r>
    </w:p>
    <w:p w:rsidR="00ED31EC" w:rsidRDefault="00ED31EC" w:rsidP="00ED31EC">
      <w:pPr>
        <w:spacing w:after="0" w:line="240" w:lineRule="auto"/>
        <w:rPr>
          <w:rFonts w:ascii="Bookman Old Style" w:hAnsi="Bookman Old Style"/>
        </w:rPr>
      </w:pPr>
    </w:p>
    <w:p w:rsidR="00ED31EC" w:rsidRDefault="00ED31EC" w:rsidP="00ED31EC">
      <w:pPr>
        <w:spacing w:after="0" w:line="240" w:lineRule="auto"/>
        <w:rPr>
          <w:rFonts w:ascii="Bookman Old Style" w:hAnsi="Bookman Old Style"/>
        </w:rPr>
      </w:pPr>
      <w:r>
        <w:rPr>
          <w:rFonts w:ascii="Bookman Old Style" w:hAnsi="Bookman Old Style"/>
        </w:rPr>
        <w:t>}</w:t>
      </w:r>
    </w:p>
    <w:p w:rsidR="00ED31EC" w:rsidRDefault="00ED31EC" w:rsidP="00ED31EC">
      <w:pPr>
        <w:spacing w:after="0" w:line="240" w:lineRule="auto"/>
        <w:rPr>
          <w:rFonts w:ascii="Bookman Old Style" w:hAnsi="Bookman Old Style"/>
        </w:rPr>
      </w:pPr>
      <w:r>
        <w:rPr>
          <w:rFonts w:ascii="Bookman Old Style" w:hAnsi="Bookman Old Style"/>
        </w:rPr>
        <w:t>Enter text</w:t>
      </w:r>
    </w:p>
    <w:p w:rsidR="00ED31EC" w:rsidRDefault="00ED31EC" w:rsidP="00ED31EC">
      <w:pPr>
        <w:spacing w:after="0" w:line="240" w:lineRule="auto"/>
        <w:rPr>
          <w:rFonts w:ascii="Bookman Old Style" w:hAnsi="Bookman Old Style"/>
        </w:rPr>
      </w:pPr>
      <w:r>
        <w:rPr>
          <w:rFonts w:ascii="Bookman Old Style" w:hAnsi="Bookman Old Style"/>
        </w:rPr>
        <w:t>Hardwork beats talent when talent doesn’t work hard.</w:t>
      </w:r>
    </w:p>
    <w:p w:rsidR="00ED31EC" w:rsidRDefault="00ED31EC" w:rsidP="00ED31EC">
      <w:pPr>
        <w:spacing w:after="0" w:line="240" w:lineRule="auto"/>
        <w:rPr>
          <w:rFonts w:ascii="Bookman Old Style" w:hAnsi="Bookman Old Style"/>
        </w:rPr>
      </w:pPr>
      <w:r>
        <w:rPr>
          <w:rFonts w:ascii="Bookman Old Style" w:hAnsi="Bookman Old Style"/>
        </w:rPr>
        <w:t>The no. of characters in the given text is 52</w:t>
      </w:r>
    </w:p>
    <w:p w:rsidR="00ED31EC" w:rsidRDefault="00ED31EC" w:rsidP="00ED31EC">
      <w:pPr>
        <w:spacing w:after="0" w:line="240" w:lineRule="auto"/>
        <w:rPr>
          <w:rFonts w:ascii="Bookman Old Style" w:hAnsi="Bookman Old Style"/>
        </w:rPr>
      </w:pPr>
      <w:r>
        <w:rPr>
          <w:rFonts w:ascii="Bookman Old Style" w:hAnsi="Bookman Old Style"/>
        </w:rPr>
        <w:t>The no. of words in the given text is 8</w:t>
      </w:r>
    </w:p>
    <w:p w:rsidR="00810DD8" w:rsidRDefault="00810DD8" w:rsidP="00ED31EC">
      <w:pPr>
        <w:spacing w:after="0" w:line="240" w:lineRule="auto"/>
        <w:rPr>
          <w:rFonts w:ascii="Bookman Old Style" w:hAnsi="Bookman Old Style"/>
        </w:rPr>
      </w:pPr>
    </w:p>
    <w:p w:rsidR="00810DD8" w:rsidRDefault="00810DD8" w:rsidP="00ED31EC">
      <w:pPr>
        <w:spacing w:after="0" w:line="240" w:lineRule="auto"/>
        <w:rPr>
          <w:rFonts w:ascii="Bookman Old Style" w:hAnsi="Bookman Old Style"/>
        </w:rPr>
      </w:pPr>
    </w:p>
    <w:p w:rsidR="007D0067" w:rsidRDefault="007D0067" w:rsidP="00ED31EC">
      <w:pPr>
        <w:spacing w:after="0" w:line="240" w:lineRule="auto"/>
        <w:rPr>
          <w:rFonts w:ascii="Bookman Old Style" w:hAnsi="Bookman Old Style"/>
        </w:rPr>
      </w:pPr>
    </w:p>
    <w:p w:rsidR="007D0067" w:rsidRDefault="007D0067" w:rsidP="00ED31EC">
      <w:pPr>
        <w:spacing w:after="0" w:line="240" w:lineRule="auto"/>
        <w:rPr>
          <w:rFonts w:ascii="Bookman Old Style" w:hAnsi="Bookman Old Style"/>
        </w:rPr>
      </w:pPr>
    </w:p>
    <w:p w:rsidR="007D0067" w:rsidRDefault="007D0067" w:rsidP="00ED31EC">
      <w:pPr>
        <w:spacing w:after="0" w:line="240" w:lineRule="auto"/>
        <w:rPr>
          <w:rFonts w:ascii="Bookman Old Style" w:hAnsi="Bookman Old Style"/>
        </w:rPr>
      </w:pPr>
    </w:p>
    <w:p w:rsidR="007D0067" w:rsidRDefault="007D0067" w:rsidP="00ED31EC">
      <w:pPr>
        <w:spacing w:after="0" w:line="240" w:lineRule="auto"/>
        <w:rPr>
          <w:rFonts w:ascii="Bookman Old Style" w:hAnsi="Bookman Old Style"/>
        </w:rPr>
      </w:pPr>
    </w:p>
    <w:p w:rsidR="00810DD8" w:rsidRDefault="00810DD8" w:rsidP="00ED31EC">
      <w:pPr>
        <w:spacing w:after="0" w:line="240" w:lineRule="auto"/>
        <w:rPr>
          <w:rFonts w:ascii="Bookman Old Style" w:hAnsi="Bookman Old Style"/>
        </w:rPr>
      </w:pPr>
    </w:p>
    <w:p w:rsidR="00ED31EC" w:rsidRDefault="00ED31EC" w:rsidP="00ED31EC">
      <w:pPr>
        <w:spacing w:after="0" w:line="240" w:lineRule="auto"/>
        <w:rPr>
          <w:rFonts w:ascii="Bookman Old Style" w:hAnsi="Bookman Old Style"/>
        </w:rPr>
      </w:pPr>
    </w:p>
    <w:tbl>
      <w:tblPr>
        <w:tblStyle w:val="TableGrid"/>
        <w:tblW w:w="10774" w:type="dxa"/>
        <w:tblInd w:w="-601" w:type="dxa"/>
        <w:tblLook w:val="04A0"/>
      </w:tblPr>
      <w:tblGrid>
        <w:gridCol w:w="1886"/>
        <w:gridCol w:w="1852"/>
        <w:gridCol w:w="1145"/>
        <w:gridCol w:w="1902"/>
        <w:gridCol w:w="2012"/>
        <w:gridCol w:w="1977"/>
      </w:tblGrid>
      <w:tr w:rsidR="00ED31EC" w:rsidRPr="00963277" w:rsidTr="00ED31EC">
        <w:tc>
          <w:tcPr>
            <w:tcW w:w="1886" w:type="dxa"/>
          </w:tcPr>
          <w:p w:rsidR="00ED31EC" w:rsidRPr="00963277" w:rsidRDefault="00ED31EC" w:rsidP="00810DD8">
            <w:pPr>
              <w:rPr>
                <w:rFonts w:ascii="Bookman Old Style" w:hAnsi="Bookman Old Style"/>
                <w:b/>
              </w:rPr>
            </w:pPr>
            <w:r w:rsidRPr="00963277">
              <w:rPr>
                <w:rFonts w:ascii="Bookman Old Style" w:hAnsi="Bookman Old Style"/>
                <w:b/>
              </w:rPr>
              <w:lastRenderedPageBreak/>
              <w:t>Data type</w:t>
            </w:r>
          </w:p>
        </w:tc>
        <w:tc>
          <w:tcPr>
            <w:tcW w:w="1852" w:type="dxa"/>
          </w:tcPr>
          <w:p w:rsidR="00ED31EC" w:rsidRPr="00963277" w:rsidRDefault="00ED31EC" w:rsidP="00810DD8">
            <w:pPr>
              <w:rPr>
                <w:rFonts w:ascii="Bookman Old Style" w:hAnsi="Bookman Old Style"/>
                <w:b/>
              </w:rPr>
            </w:pPr>
            <w:r w:rsidRPr="00963277">
              <w:rPr>
                <w:rFonts w:ascii="Bookman Old Style" w:hAnsi="Bookman Old Style"/>
                <w:b/>
              </w:rPr>
              <w:t>Description</w:t>
            </w:r>
          </w:p>
        </w:tc>
        <w:tc>
          <w:tcPr>
            <w:tcW w:w="1145" w:type="dxa"/>
          </w:tcPr>
          <w:p w:rsidR="00ED31EC" w:rsidRPr="00963277" w:rsidRDefault="00ED31EC" w:rsidP="00810DD8">
            <w:pPr>
              <w:rPr>
                <w:rFonts w:ascii="Bookman Old Style" w:hAnsi="Bookman Old Style"/>
                <w:b/>
              </w:rPr>
            </w:pPr>
            <w:r>
              <w:rPr>
                <w:rFonts w:ascii="Bookman Old Style" w:hAnsi="Bookman Old Style"/>
                <w:b/>
                <w:sz w:val="18"/>
              </w:rPr>
              <w:t>Memory</w:t>
            </w:r>
          </w:p>
        </w:tc>
        <w:tc>
          <w:tcPr>
            <w:tcW w:w="1902" w:type="dxa"/>
          </w:tcPr>
          <w:p w:rsidR="00ED31EC" w:rsidRPr="00963277" w:rsidRDefault="00ED31EC" w:rsidP="00810DD8">
            <w:pPr>
              <w:rPr>
                <w:rFonts w:ascii="Bookman Old Style" w:hAnsi="Bookman Old Style"/>
                <w:b/>
              </w:rPr>
            </w:pPr>
            <w:r w:rsidRPr="00963277">
              <w:rPr>
                <w:rFonts w:ascii="Bookman Old Style" w:hAnsi="Bookman Old Style"/>
                <w:b/>
              </w:rPr>
              <w:t>Range</w:t>
            </w:r>
          </w:p>
        </w:tc>
        <w:tc>
          <w:tcPr>
            <w:tcW w:w="2012" w:type="dxa"/>
          </w:tcPr>
          <w:p w:rsidR="00ED31EC" w:rsidRPr="00963277" w:rsidRDefault="00ED31EC" w:rsidP="00810DD8">
            <w:pPr>
              <w:rPr>
                <w:rFonts w:ascii="Bookman Old Style" w:hAnsi="Bookman Old Style"/>
                <w:b/>
              </w:rPr>
            </w:pPr>
            <w:r>
              <w:rPr>
                <w:rFonts w:ascii="Bookman Old Style" w:hAnsi="Bookman Old Style"/>
                <w:b/>
              </w:rPr>
              <w:t>Format specifier</w:t>
            </w:r>
          </w:p>
        </w:tc>
        <w:tc>
          <w:tcPr>
            <w:tcW w:w="1977" w:type="dxa"/>
          </w:tcPr>
          <w:p w:rsidR="00ED31EC" w:rsidRPr="00963277" w:rsidRDefault="00ED31EC" w:rsidP="00810DD8">
            <w:pPr>
              <w:rPr>
                <w:rFonts w:ascii="Bookman Old Style" w:hAnsi="Bookman Old Style"/>
                <w:b/>
              </w:rPr>
            </w:pPr>
            <w:r w:rsidRPr="00963277">
              <w:rPr>
                <w:rFonts w:ascii="Bookman Old Style" w:hAnsi="Bookman Old Style"/>
                <w:b/>
              </w:rPr>
              <w:t>Example</w:t>
            </w:r>
          </w:p>
        </w:tc>
      </w:tr>
      <w:tr w:rsidR="00ED31EC" w:rsidRPr="00963277" w:rsidTr="00ED31EC">
        <w:tc>
          <w:tcPr>
            <w:tcW w:w="1886" w:type="dxa"/>
          </w:tcPr>
          <w:p w:rsidR="00ED31EC" w:rsidRPr="00963277" w:rsidRDefault="00ED31EC" w:rsidP="00810DD8">
            <w:pPr>
              <w:rPr>
                <w:rFonts w:ascii="Bookman Old Style" w:hAnsi="Bookman Old Style"/>
              </w:rPr>
            </w:pPr>
            <w:r w:rsidRPr="00963277">
              <w:rPr>
                <w:rFonts w:ascii="Bookman Old Style" w:hAnsi="Bookman Old Style"/>
              </w:rPr>
              <w:t>char</w:t>
            </w:r>
          </w:p>
        </w:tc>
        <w:tc>
          <w:tcPr>
            <w:tcW w:w="1852" w:type="dxa"/>
          </w:tcPr>
          <w:p w:rsidR="00ED31EC" w:rsidRPr="00963277" w:rsidRDefault="00ED31EC" w:rsidP="00810DD8">
            <w:pPr>
              <w:rPr>
                <w:rFonts w:ascii="Bookman Old Style" w:hAnsi="Bookman Old Style"/>
              </w:rPr>
            </w:pPr>
            <w:r w:rsidRPr="00963277">
              <w:rPr>
                <w:rFonts w:ascii="Bookman Old Style" w:hAnsi="Bookman Old Style"/>
              </w:rPr>
              <w:t>Single character</w:t>
            </w:r>
          </w:p>
        </w:tc>
        <w:tc>
          <w:tcPr>
            <w:tcW w:w="1145" w:type="dxa"/>
          </w:tcPr>
          <w:p w:rsidR="00ED31EC" w:rsidRPr="00963277" w:rsidRDefault="00ED31EC" w:rsidP="00810DD8">
            <w:pPr>
              <w:rPr>
                <w:rFonts w:ascii="Bookman Old Style" w:hAnsi="Bookman Old Style"/>
              </w:rPr>
            </w:pPr>
            <w:r w:rsidRPr="00963277">
              <w:rPr>
                <w:rFonts w:ascii="Bookman Old Style" w:hAnsi="Bookman Old Style"/>
              </w:rPr>
              <w:t>1 byte</w:t>
            </w:r>
            <w:r>
              <w:rPr>
                <w:rFonts w:ascii="Bookman Old Style" w:hAnsi="Bookman Old Style"/>
              </w:rPr>
              <w:t xml:space="preserve"> (8 bits)</w:t>
            </w:r>
          </w:p>
        </w:tc>
        <w:tc>
          <w:tcPr>
            <w:tcW w:w="1902" w:type="dxa"/>
          </w:tcPr>
          <w:p w:rsidR="00ED31EC" w:rsidRPr="00963277" w:rsidRDefault="00ED31EC" w:rsidP="00810DD8">
            <w:pPr>
              <w:rPr>
                <w:rFonts w:ascii="Bookman Old Style" w:hAnsi="Bookman Old Style"/>
              </w:rPr>
            </w:pPr>
            <w:r w:rsidRPr="00963277">
              <w:rPr>
                <w:rFonts w:ascii="Bookman Old Style" w:hAnsi="Bookman Old Style"/>
              </w:rPr>
              <w:t>-128 to +127</w:t>
            </w:r>
          </w:p>
        </w:tc>
        <w:tc>
          <w:tcPr>
            <w:tcW w:w="2012" w:type="dxa"/>
          </w:tcPr>
          <w:p w:rsidR="00ED31EC" w:rsidRPr="00963277" w:rsidRDefault="00ED31EC" w:rsidP="00810DD8">
            <w:pPr>
              <w:rPr>
                <w:rFonts w:ascii="Bookman Old Style" w:hAnsi="Bookman Old Style"/>
              </w:rPr>
            </w:pPr>
            <w:r w:rsidRPr="00963277">
              <w:rPr>
                <w:rFonts w:ascii="Bookman Old Style" w:hAnsi="Bookman Old Style"/>
              </w:rPr>
              <w:t>%c</w:t>
            </w:r>
          </w:p>
        </w:tc>
        <w:tc>
          <w:tcPr>
            <w:tcW w:w="1977" w:type="dxa"/>
          </w:tcPr>
          <w:p w:rsidR="00ED31EC" w:rsidRPr="00963277" w:rsidRDefault="00ED31EC" w:rsidP="00810DD8">
            <w:pPr>
              <w:rPr>
                <w:rFonts w:ascii="Bookman Old Style" w:hAnsi="Bookman Old Style"/>
              </w:rPr>
            </w:pPr>
            <w:r w:rsidRPr="00963277">
              <w:rPr>
                <w:rFonts w:ascii="Bookman Old Style" w:hAnsi="Bookman Old Style"/>
              </w:rPr>
              <w:t>char s=’n’</w:t>
            </w:r>
          </w:p>
        </w:tc>
      </w:tr>
      <w:tr w:rsidR="00ED31EC" w:rsidRPr="00963277" w:rsidTr="00ED31EC">
        <w:tc>
          <w:tcPr>
            <w:tcW w:w="1886" w:type="dxa"/>
          </w:tcPr>
          <w:p w:rsidR="00ED31EC" w:rsidRDefault="00ED31EC" w:rsidP="00810DD8">
            <w:pPr>
              <w:rPr>
                <w:rFonts w:ascii="Bookman Old Style" w:hAnsi="Bookman Old Style"/>
              </w:rPr>
            </w:pPr>
            <w:r>
              <w:rPr>
                <w:rFonts w:ascii="Bookman Old Style" w:hAnsi="Bookman Old Style"/>
              </w:rPr>
              <w:t>i</w:t>
            </w:r>
            <w:r w:rsidRPr="00963277">
              <w:rPr>
                <w:rFonts w:ascii="Bookman Old Style" w:hAnsi="Bookman Old Style"/>
              </w:rPr>
              <w:t>nt</w:t>
            </w:r>
          </w:p>
          <w:p w:rsidR="00ED31EC" w:rsidRPr="00963277" w:rsidRDefault="00ED31EC" w:rsidP="00810DD8">
            <w:pPr>
              <w:rPr>
                <w:rFonts w:ascii="Bookman Old Style" w:hAnsi="Bookman Old Style"/>
              </w:rPr>
            </w:pPr>
            <w:r>
              <w:rPr>
                <w:rFonts w:ascii="Bookman Old Style" w:hAnsi="Bookman Old Style"/>
              </w:rPr>
              <w:t>or(signed int )</w:t>
            </w:r>
          </w:p>
        </w:tc>
        <w:tc>
          <w:tcPr>
            <w:tcW w:w="1852" w:type="dxa"/>
            <w:vMerge w:val="restart"/>
            <w:vAlign w:val="center"/>
          </w:tcPr>
          <w:p w:rsidR="00ED31EC" w:rsidRPr="00963277" w:rsidRDefault="00ED31EC" w:rsidP="00810DD8">
            <w:pPr>
              <w:jc w:val="center"/>
              <w:rPr>
                <w:rFonts w:ascii="Bookman Old Style" w:hAnsi="Bookman Old Style"/>
              </w:rPr>
            </w:pPr>
            <w:r w:rsidRPr="00963277">
              <w:rPr>
                <w:rFonts w:ascii="Bookman Old Style" w:hAnsi="Bookman Old Style"/>
              </w:rPr>
              <w:t>Integer quantity</w:t>
            </w:r>
          </w:p>
        </w:tc>
        <w:tc>
          <w:tcPr>
            <w:tcW w:w="1145" w:type="dxa"/>
          </w:tcPr>
          <w:p w:rsidR="00ED31EC" w:rsidRPr="00963277" w:rsidRDefault="00ED31EC" w:rsidP="00810DD8">
            <w:pPr>
              <w:rPr>
                <w:rFonts w:ascii="Bookman Old Style" w:hAnsi="Bookman Old Style"/>
              </w:rPr>
            </w:pPr>
            <w:r w:rsidRPr="00963277">
              <w:rPr>
                <w:rFonts w:ascii="Bookman Old Style" w:hAnsi="Bookman Old Style"/>
              </w:rPr>
              <w:t>2 bytes</w:t>
            </w:r>
            <w:r>
              <w:rPr>
                <w:rFonts w:ascii="Bookman Old Style" w:hAnsi="Bookman Old Style"/>
              </w:rPr>
              <w:t xml:space="preserve"> (16 bits)</w:t>
            </w:r>
          </w:p>
        </w:tc>
        <w:tc>
          <w:tcPr>
            <w:tcW w:w="1902" w:type="dxa"/>
          </w:tcPr>
          <w:p w:rsidR="00ED31EC" w:rsidRPr="00963277" w:rsidRDefault="00ED31EC" w:rsidP="00810DD8">
            <w:pPr>
              <w:rPr>
                <w:rFonts w:ascii="Bookman Old Style" w:hAnsi="Bookman Old Style"/>
              </w:rPr>
            </w:pPr>
            <w:r w:rsidRPr="00963277">
              <w:rPr>
                <w:rFonts w:ascii="Bookman Old Style" w:hAnsi="Bookman Old Style"/>
              </w:rPr>
              <w:t>-32 768 to +32767</w:t>
            </w:r>
            <w:r>
              <w:rPr>
                <w:rFonts w:ascii="Bookman Old Style" w:hAnsi="Bookman Old Style"/>
              </w:rPr>
              <w:t xml:space="preserve"> (or)       -</w:t>
            </w:r>
            <w:r w:rsidRPr="00D46E5F">
              <w:rPr>
                <w:rFonts w:ascii="Bookman Old Style" w:hAnsi="Bookman Old Style"/>
              </w:rPr>
              <w:t>2</w:t>
            </w:r>
            <w:r w:rsidRPr="00D46E5F">
              <w:rPr>
                <w:rFonts w:ascii="Bookman Old Style" w:hAnsi="Bookman Old Style"/>
                <w:vertAlign w:val="superscript"/>
              </w:rPr>
              <w:t>15</w:t>
            </w:r>
            <w:r w:rsidRPr="00D46E5F">
              <w:rPr>
                <w:rFonts w:ascii="Bookman Old Style" w:hAnsi="Bookman Old Style"/>
              </w:rPr>
              <w:t xml:space="preserve"> to 2</w:t>
            </w:r>
            <w:r w:rsidRPr="00D46E5F">
              <w:rPr>
                <w:rFonts w:ascii="Bookman Old Style" w:hAnsi="Bookman Old Style"/>
                <w:vertAlign w:val="superscript"/>
              </w:rPr>
              <w:t>15</w:t>
            </w:r>
            <w:r w:rsidRPr="00D46E5F">
              <w:rPr>
                <w:rFonts w:ascii="Bookman Old Style" w:hAnsi="Bookman Old Style"/>
              </w:rPr>
              <w:t>-1</w:t>
            </w:r>
          </w:p>
        </w:tc>
        <w:tc>
          <w:tcPr>
            <w:tcW w:w="2012" w:type="dxa"/>
          </w:tcPr>
          <w:p w:rsidR="00ED31EC" w:rsidRPr="00963277" w:rsidRDefault="00ED31EC" w:rsidP="00810DD8">
            <w:pPr>
              <w:rPr>
                <w:rFonts w:ascii="Bookman Old Style" w:hAnsi="Bookman Old Style"/>
              </w:rPr>
            </w:pPr>
            <w:r w:rsidRPr="00963277">
              <w:rPr>
                <w:rFonts w:ascii="Bookman Old Style" w:hAnsi="Bookman Old Style"/>
              </w:rPr>
              <w:t>%d or %i</w:t>
            </w:r>
            <w:r>
              <w:rPr>
                <w:rFonts w:ascii="Bookman Old Style" w:hAnsi="Bookman Old Style"/>
              </w:rPr>
              <w:t>, %x(hexadecimal) %o(octal)</w:t>
            </w:r>
          </w:p>
        </w:tc>
        <w:tc>
          <w:tcPr>
            <w:tcW w:w="1977" w:type="dxa"/>
          </w:tcPr>
          <w:p w:rsidR="00ED31EC" w:rsidRPr="00963277" w:rsidRDefault="00ED31EC" w:rsidP="00810DD8">
            <w:pPr>
              <w:rPr>
                <w:rFonts w:ascii="Bookman Old Style" w:hAnsi="Bookman Old Style"/>
              </w:rPr>
            </w:pPr>
            <w:r w:rsidRPr="00963277">
              <w:rPr>
                <w:rFonts w:ascii="Bookman Old Style" w:hAnsi="Bookman Old Style"/>
              </w:rPr>
              <w:t>int a=39</w:t>
            </w:r>
          </w:p>
        </w:tc>
      </w:tr>
      <w:tr w:rsidR="00ED31EC" w:rsidRPr="00963277" w:rsidTr="00ED31EC">
        <w:tc>
          <w:tcPr>
            <w:tcW w:w="1886" w:type="dxa"/>
          </w:tcPr>
          <w:p w:rsidR="00ED31EC" w:rsidRPr="00963277" w:rsidRDefault="00ED31EC" w:rsidP="00810DD8">
            <w:pPr>
              <w:jc w:val="center"/>
              <w:rPr>
                <w:rFonts w:ascii="Bookman Old Style" w:hAnsi="Bookman Old Style"/>
              </w:rPr>
            </w:pPr>
            <w:r w:rsidRPr="00583F06">
              <w:rPr>
                <w:rFonts w:ascii="Arial" w:eastAsia="Times New Roman" w:hAnsi="Arial" w:cs="Arial"/>
                <w:color w:val="000000"/>
                <w:sz w:val="21"/>
                <w:szCs w:val="21"/>
              </w:rPr>
              <w:t>unsigned  int</w:t>
            </w:r>
          </w:p>
        </w:tc>
        <w:tc>
          <w:tcPr>
            <w:tcW w:w="1852" w:type="dxa"/>
            <w:vMerge/>
          </w:tcPr>
          <w:p w:rsidR="00ED31EC" w:rsidRPr="00963277" w:rsidRDefault="00ED31EC" w:rsidP="00810DD8">
            <w:pPr>
              <w:rPr>
                <w:rFonts w:ascii="Bookman Old Style" w:hAnsi="Bookman Old Style"/>
              </w:rPr>
            </w:pPr>
          </w:p>
        </w:tc>
        <w:tc>
          <w:tcPr>
            <w:tcW w:w="1145" w:type="dxa"/>
          </w:tcPr>
          <w:p w:rsidR="00ED31EC" w:rsidRDefault="00ED31EC" w:rsidP="00810DD8">
            <w:pPr>
              <w:rPr>
                <w:rFonts w:ascii="Bookman Old Style" w:hAnsi="Bookman Old Style"/>
              </w:rPr>
            </w:pPr>
            <w:r w:rsidRPr="00963277">
              <w:rPr>
                <w:rFonts w:ascii="Bookman Old Style" w:hAnsi="Bookman Old Style"/>
              </w:rPr>
              <w:t>2 bytes</w:t>
            </w:r>
          </w:p>
          <w:p w:rsidR="00ED31EC" w:rsidRPr="00963277" w:rsidRDefault="00ED31EC" w:rsidP="00810DD8">
            <w:pPr>
              <w:rPr>
                <w:rFonts w:ascii="Bookman Old Style" w:hAnsi="Bookman Old Style"/>
              </w:rPr>
            </w:pPr>
            <w:r>
              <w:rPr>
                <w:rFonts w:ascii="Bookman Old Style" w:hAnsi="Bookman Old Style"/>
              </w:rPr>
              <w:t>(16 bits)</w:t>
            </w:r>
          </w:p>
        </w:tc>
        <w:tc>
          <w:tcPr>
            <w:tcW w:w="1902" w:type="dxa"/>
          </w:tcPr>
          <w:p w:rsidR="00ED31EC" w:rsidRPr="00963277" w:rsidRDefault="00ED31EC" w:rsidP="00810DD8">
            <w:pPr>
              <w:rPr>
                <w:rFonts w:ascii="Bookman Old Style" w:hAnsi="Bookman Old Style"/>
              </w:rPr>
            </w:pPr>
            <w:r>
              <w:rPr>
                <w:rFonts w:ascii="Bookman Old Style" w:hAnsi="Bookman Old Style"/>
              </w:rPr>
              <w:t>0 to 2</w:t>
            </w:r>
            <w:r w:rsidRPr="00D46E5F">
              <w:rPr>
                <w:rFonts w:ascii="Bookman Old Style" w:hAnsi="Bookman Old Style"/>
                <w:vertAlign w:val="superscript"/>
              </w:rPr>
              <w:t>16</w:t>
            </w:r>
            <w:r>
              <w:rPr>
                <w:rFonts w:ascii="Bookman Old Style" w:hAnsi="Bookman Old Style"/>
              </w:rPr>
              <w:t>-1</w:t>
            </w:r>
          </w:p>
        </w:tc>
        <w:tc>
          <w:tcPr>
            <w:tcW w:w="2012" w:type="dxa"/>
          </w:tcPr>
          <w:p w:rsidR="00ED31EC" w:rsidRPr="00963277" w:rsidRDefault="00ED31EC" w:rsidP="00810DD8">
            <w:pPr>
              <w:rPr>
                <w:rFonts w:ascii="Bookman Old Style" w:hAnsi="Bookman Old Style"/>
              </w:rPr>
            </w:pPr>
            <w:r>
              <w:rPr>
                <w:rFonts w:ascii="Bookman Old Style" w:hAnsi="Bookman Old Style"/>
              </w:rPr>
              <w:t>%u</w:t>
            </w:r>
          </w:p>
        </w:tc>
        <w:tc>
          <w:tcPr>
            <w:tcW w:w="1977" w:type="dxa"/>
          </w:tcPr>
          <w:p w:rsidR="00ED31EC" w:rsidRPr="00963277" w:rsidRDefault="00ED31EC" w:rsidP="00810DD8">
            <w:pPr>
              <w:rPr>
                <w:rFonts w:ascii="Bookman Old Style" w:hAnsi="Bookman Old Style"/>
              </w:rPr>
            </w:pPr>
            <w:r>
              <w:rPr>
                <w:rFonts w:ascii="Bookman Old Style" w:hAnsi="Bookman Old Style"/>
              </w:rPr>
              <w:t>unsigned int a =70;</w:t>
            </w:r>
          </w:p>
        </w:tc>
      </w:tr>
      <w:tr w:rsidR="00ED31EC" w:rsidRPr="00963277" w:rsidTr="00ED31EC">
        <w:tc>
          <w:tcPr>
            <w:tcW w:w="1886" w:type="dxa"/>
          </w:tcPr>
          <w:p w:rsidR="00ED31EC" w:rsidRDefault="00ED31EC" w:rsidP="00810DD8">
            <w:pPr>
              <w:rPr>
                <w:rFonts w:ascii="Bookman Old Style" w:hAnsi="Bookman Old Style"/>
              </w:rPr>
            </w:pPr>
            <w:r>
              <w:rPr>
                <w:rFonts w:ascii="Bookman Old Style" w:hAnsi="Bookman Old Style"/>
              </w:rPr>
              <w:t xml:space="preserve">short or </w:t>
            </w:r>
          </w:p>
          <w:p w:rsidR="00ED31EC" w:rsidRPr="00963277" w:rsidRDefault="00ED31EC" w:rsidP="00810DD8">
            <w:pPr>
              <w:rPr>
                <w:rFonts w:ascii="Bookman Old Style" w:hAnsi="Bookman Old Style"/>
              </w:rPr>
            </w:pPr>
            <w:r>
              <w:rPr>
                <w:rFonts w:ascii="Bookman Old Style" w:hAnsi="Bookman Old Style"/>
              </w:rPr>
              <w:t xml:space="preserve">short int or  </w:t>
            </w:r>
            <w:r w:rsidRPr="00AE75F8">
              <w:rPr>
                <w:rFonts w:ascii="Bookman Old Style" w:hAnsi="Bookman Old Style"/>
                <w:sz w:val="18"/>
              </w:rPr>
              <w:t>signed short int</w:t>
            </w:r>
          </w:p>
        </w:tc>
        <w:tc>
          <w:tcPr>
            <w:tcW w:w="1852" w:type="dxa"/>
            <w:vMerge/>
          </w:tcPr>
          <w:p w:rsidR="00ED31EC" w:rsidRPr="00963277" w:rsidRDefault="00ED31EC" w:rsidP="00810DD8">
            <w:pPr>
              <w:rPr>
                <w:rFonts w:ascii="Bookman Old Style" w:hAnsi="Bookman Old Style"/>
              </w:rPr>
            </w:pPr>
          </w:p>
        </w:tc>
        <w:tc>
          <w:tcPr>
            <w:tcW w:w="1145" w:type="dxa"/>
          </w:tcPr>
          <w:p w:rsidR="00ED31EC" w:rsidRDefault="00ED31EC" w:rsidP="00810DD8">
            <w:pPr>
              <w:rPr>
                <w:rFonts w:ascii="Bookman Old Style" w:hAnsi="Bookman Old Style"/>
              </w:rPr>
            </w:pPr>
            <w:r>
              <w:rPr>
                <w:rFonts w:ascii="Bookman Old Style" w:hAnsi="Bookman Old Style"/>
              </w:rPr>
              <w:t>1 byte</w:t>
            </w:r>
          </w:p>
          <w:p w:rsidR="00ED31EC" w:rsidRPr="00963277" w:rsidRDefault="00ED31EC" w:rsidP="00810DD8">
            <w:pPr>
              <w:rPr>
                <w:rFonts w:ascii="Bookman Old Style" w:hAnsi="Bookman Old Style"/>
              </w:rPr>
            </w:pPr>
            <w:r>
              <w:rPr>
                <w:rFonts w:ascii="Bookman Old Style" w:hAnsi="Bookman Old Style"/>
              </w:rPr>
              <w:t>(8 bits)</w:t>
            </w:r>
          </w:p>
        </w:tc>
        <w:tc>
          <w:tcPr>
            <w:tcW w:w="1902" w:type="dxa"/>
          </w:tcPr>
          <w:p w:rsidR="00ED31EC" w:rsidRPr="00963277" w:rsidRDefault="00ED31EC" w:rsidP="00810DD8">
            <w:pPr>
              <w:rPr>
                <w:rFonts w:ascii="Bookman Old Style" w:hAnsi="Bookman Old Style"/>
              </w:rPr>
            </w:pPr>
            <w:r>
              <w:rPr>
                <w:rFonts w:ascii="Bookman Old Style" w:hAnsi="Bookman Old Style"/>
              </w:rPr>
              <w:t>-128 to + 127</w:t>
            </w:r>
          </w:p>
        </w:tc>
        <w:tc>
          <w:tcPr>
            <w:tcW w:w="2012" w:type="dxa"/>
          </w:tcPr>
          <w:p w:rsidR="00ED31EC" w:rsidRPr="00963277" w:rsidRDefault="00ED31EC" w:rsidP="00810DD8">
            <w:pPr>
              <w:rPr>
                <w:rFonts w:ascii="Bookman Old Style" w:hAnsi="Bookman Old Style"/>
              </w:rPr>
            </w:pPr>
            <w:r>
              <w:rPr>
                <w:rFonts w:ascii="Bookman Old Style" w:hAnsi="Bookman Old Style"/>
              </w:rPr>
              <w:t>%d</w:t>
            </w:r>
          </w:p>
        </w:tc>
        <w:tc>
          <w:tcPr>
            <w:tcW w:w="1977" w:type="dxa"/>
          </w:tcPr>
          <w:p w:rsidR="00ED31EC" w:rsidRPr="00963277" w:rsidRDefault="00ED31EC" w:rsidP="00810DD8">
            <w:pPr>
              <w:rPr>
                <w:rFonts w:ascii="Bookman Old Style" w:hAnsi="Bookman Old Style"/>
              </w:rPr>
            </w:pPr>
            <w:r>
              <w:rPr>
                <w:rFonts w:ascii="Bookman Old Style" w:hAnsi="Bookman Old Style"/>
              </w:rPr>
              <w:t>short int a=100;</w:t>
            </w:r>
          </w:p>
        </w:tc>
      </w:tr>
      <w:tr w:rsidR="00ED31EC" w:rsidRPr="00963277" w:rsidTr="00ED31EC">
        <w:tc>
          <w:tcPr>
            <w:tcW w:w="1886" w:type="dxa"/>
          </w:tcPr>
          <w:p w:rsidR="00ED31EC" w:rsidRPr="00963277" w:rsidRDefault="00ED31EC" w:rsidP="00810DD8">
            <w:pPr>
              <w:rPr>
                <w:rFonts w:ascii="Bookman Old Style" w:hAnsi="Bookman Old Style"/>
              </w:rPr>
            </w:pPr>
            <w:r>
              <w:rPr>
                <w:rFonts w:ascii="Bookman Old Style" w:hAnsi="Bookman Old Style"/>
              </w:rPr>
              <w:t>unsigned short int</w:t>
            </w:r>
          </w:p>
        </w:tc>
        <w:tc>
          <w:tcPr>
            <w:tcW w:w="1852" w:type="dxa"/>
            <w:vMerge/>
          </w:tcPr>
          <w:p w:rsidR="00ED31EC" w:rsidRPr="00963277" w:rsidRDefault="00ED31EC" w:rsidP="00810DD8">
            <w:pPr>
              <w:rPr>
                <w:rFonts w:ascii="Bookman Old Style" w:hAnsi="Bookman Old Style"/>
              </w:rPr>
            </w:pPr>
          </w:p>
        </w:tc>
        <w:tc>
          <w:tcPr>
            <w:tcW w:w="1145" w:type="dxa"/>
          </w:tcPr>
          <w:p w:rsidR="00ED31EC" w:rsidRDefault="00ED31EC" w:rsidP="00810DD8">
            <w:pPr>
              <w:rPr>
                <w:rFonts w:ascii="Bookman Old Style" w:hAnsi="Bookman Old Style"/>
              </w:rPr>
            </w:pPr>
            <w:r>
              <w:rPr>
                <w:rFonts w:ascii="Bookman Old Style" w:hAnsi="Bookman Old Style"/>
              </w:rPr>
              <w:t>1 byte</w:t>
            </w:r>
          </w:p>
          <w:p w:rsidR="00ED31EC" w:rsidRPr="00963277" w:rsidRDefault="00ED31EC" w:rsidP="00810DD8">
            <w:pPr>
              <w:rPr>
                <w:rFonts w:ascii="Bookman Old Style" w:hAnsi="Bookman Old Style"/>
              </w:rPr>
            </w:pPr>
            <w:r>
              <w:rPr>
                <w:rFonts w:ascii="Bookman Old Style" w:hAnsi="Bookman Old Style"/>
              </w:rPr>
              <w:t>(8 bits)</w:t>
            </w:r>
          </w:p>
        </w:tc>
        <w:tc>
          <w:tcPr>
            <w:tcW w:w="1902" w:type="dxa"/>
          </w:tcPr>
          <w:p w:rsidR="00ED31EC" w:rsidRPr="00963277" w:rsidRDefault="00ED31EC" w:rsidP="00810DD8">
            <w:pPr>
              <w:rPr>
                <w:rFonts w:ascii="Bookman Old Style" w:hAnsi="Bookman Old Style"/>
              </w:rPr>
            </w:pPr>
            <w:r>
              <w:rPr>
                <w:rFonts w:ascii="Bookman Old Style" w:hAnsi="Bookman Old Style"/>
              </w:rPr>
              <w:t>0 to + 255</w:t>
            </w:r>
          </w:p>
        </w:tc>
        <w:tc>
          <w:tcPr>
            <w:tcW w:w="2012" w:type="dxa"/>
          </w:tcPr>
          <w:p w:rsidR="00ED31EC" w:rsidRPr="00963277" w:rsidRDefault="00ED31EC" w:rsidP="00810DD8">
            <w:pPr>
              <w:rPr>
                <w:rFonts w:ascii="Bookman Old Style" w:hAnsi="Bookman Old Style"/>
              </w:rPr>
            </w:pPr>
            <w:r>
              <w:rPr>
                <w:rFonts w:ascii="Bookman Old Style" w:hAnsi="Bookman Old Style"/>
              </w:rPr>
              <w:t>%u</w:t>
            </w:r>
          </w:p>
        </w:tc>
        <w:tc>
          <w:tcPr>
            <w:tcW w:w="1977" w:type="dxa"/>
          </w:tcPr>
          <w:p w:rsidR="00ED31EC" w:rsidRPr="00963277" w:rsidRDefault="00ED31EC" w:rsidP="00810DD8">
            <w:pPr>
              <w:rPr>
                <w:rFonts w:ascii="Bookman Old Style" w:hAnsi="Bookman Old Style"/>
              </w:rPr>
            </w:pPr>
            <w:r>
              <w:rPr>
                <w:rFonts w:ascii="Bookman Old Style" w:hAnsi="Bookman Old Style"/>
              </w:rPr>
              <w:t>unsigned short int a=200;</w:t>
            </w:r>
          </w:p>
        </w:tc>
      </w:tr>
      <w:tr w:rsidR="00ED31EC" w:rsidRPr="00963277" w:rsidTr="00ED31EC">
        <w:trPr>
          <w:trHeight w:val="863"/>
        </w:trPr>
        <w:tc>
          <w:tcPr>
            <w:tcW w:w="1886" w:type="dxa"/>
          </w:tcPr>
          <w:p w:rsidR="00ED31EC" w:rsidRPr="00963277" w:rsidRDefault="00ED31EC" w:rsidP="00810DD8">
            <w:pPr>
              <w:rPr>
                <w:rFonts w:ascii="Bookman Old Style" w:hAnsi="Bookman Old Style"/>
              </w:rPr>
            </w:pPr>
            <w:r>
              <w:rPr>
                <w:rFonts w:ascii="Bookman Old Style" w:hAnsi="Bookman Old Style"/>
              </w:rPr>
              <w:t>long int or  signed long int</w:t>
            </w:r>
          </w:p>
        </w:tc>
        <w:tc>
          <w:tcPr>
            <w:tcW w:w="1852" w:type="dxa"/>
            <w:vMerge/>
          </w:tcPr>
          <w:p w:rsidR="00ED31EC" w:rsidRPr="00963277" w:rsidRDefault="00ED31EC" w:rsidP="00810DD8">
            <w:pPr>
              <w:rPr>
                <w:rFonts w:ascii="Bookman Old Style" w:hAnsi="Bookman Old Style"/>
              </w:rPr>
            </w:pPr>
          </w:p>
        </w:tc>
        <w:tc>
          <w:tcPr>
            <w:tcW w:w="1145" w:type="dxa"/>
          </w:tcPr>
          <w:p w:rsidR="00ED31EC" w:rsidRDefault="00ED31EC" w:rsidP="00810DD8">
            <w:pPr>
              <w:rPr>
                <w:rFonts w:ascii="Bookman Old Style" w:hAnsi="Bookman Old Style"/>
              </w:rPr>
            </w:pPr>
            <w:r>
              <w:rPr>
                <w:rFonts w:ascii="Bookman Old Style" w:hAnsi="Bookman Old Style"/>
              </w:rPr>
              <w:t>4bytes</w:t>
            </w:r>
          </w:p>
          <w:p w:rsidR="00ED31EC" w:rsidRPr="00963277" w:rsidRDefault="00ED31EC" w:rsidP="00810DD8">
            <w:pPr>
              <w:rPr>
                <w:rFonts w:ascii="Bookman Old Style" w:hAnsi="Bookman Old Style"/>
              </w:rPr>
            </w:pPr>
            <w:r>
              <w:rPr>
                <w:rFonts w:ascii="Bookman Old Style" w:hAnsi="Bookman Old Style"/>
              </w:rPr>
              <w:t>(32 bits)</w:t>
            </w:r>
          </w:p>
        </w:tc>
        <w:tc>
          <w:tcPr>
            <w:tcW w:w="1902" w:type="dxa"/>
          </w:tcPr>
          <w:p w:rsidR="00ED31EC" w:rsidRPr="00963277" w:rsidRDefault="00ED31EC" w:rsidP="00810DD8">
            <w:pPr>
              <w:rPr>
                <w:rFonts w:ascii="Bookman Old Style" w:hAnsi="Bookman Old Style"/>
              </w:rPr>
            </w:pPr>
            <w:r>
              <w:rPr>
                <w:rFonts w:ascii="Bookman Old Style" w:hAnsi="Bookman Old Style"/>
              </w:rPr>
              <w:t>-2</w:t>
            </w:r>
            <w:r w:rsidRPr="0072305D">
              <w:rPr>
                <w:rFonts w:ascii="Bookman Old Style" w:hAnsi="Bookman Old Style"/>
                <w:vertAlign w:val="superscript"/>
              </w:rPr>
              <w:t>31</w:t>
            </w:r>
            <w:r>
              <w:rPr>
                <w:rFonts w:ascii="Bookman Old Style" w:hAnsi="Bookman Old Style"/>
              </w:rPr>
              <w:t xml:space="preserve"> to 2</w:t>
            </w:r>
            <w:r w:rsidRPr="0072305D">
              <w:rPr>
                <w:rFonts w:ascii="Bookman Old Style" w:hAnsi="Bookman Old Style"/>
                <w:vertAlign w:val="superscript"/>
              </w:rPr>
              <w:t>31</w:t>
            </w:r>
            <w:r>
              <w:rPr>
                <w:rFonts w:ascii="Bookman Old Style" w:hAnsi="Bookman Old Style"/>
              </w:rPr>
              <w:t>-1</w:t>
            </w:r>
          </w:p>
        </w:tc>
        <w:tc>
          <w:tcPr>
            <w:tcW w:w="2012" w:type="dxa"/>
          </w:tcPr>
          <w:p w:rsidR="00ED31EC" w:rsidRPr="00963277" w:rsidRDefault="00ED31EC" w:rsidP="00810DD8">
            <w:pPr>
              <w:rPr>
                <w:rFonts w:ascii="Bookman Old Style" w:hAnsi="Bookman Old Style"/>
              </w:rPr>
            </w:pPr>
            <w:r>
              <w:rPr>
                <w:rFonts w:ascii="Bookman Old Style" w:hAnsi="Bookman Old Style"/>
              </w:rPr>
              <w:t>%ld</w:t>
            </w:r>
          </w:p>
        </w:tc>
        <w:tc>
          <w:tcPr>
            <w:tcW w:w="1977" w:type="dxa"/>
          </w:tcPr>
          <w:p w:rsidR="00ED31EC" w:rsidRPr="00963277" w:rsidRDefault="00ED31EC" w:rsidP="00810DD8">
            <w:pPr>
              <w:rPr>
                <w:rFonts w:ascii="Bookman Old Style" w:hAnsi="Bookman Old Style"/>
              </w:rPr>
            </w:pPr>
            <w:r>
              <w:rPr>
                <w:rFonts w:ascii="Bookman Old Style" w:hAnsi="Bookman Old Style"/>
              </w:rPr>
              <w:t>long int a=100;</w:t>
            </w:r>
          </w:p>
        </w:tc>
      </w:tr>
      <w:tr w:rsidR="00ED31EC" w:rsidRPr="00963277" w:rsidTr="00ED31EC">
        <w:tc>
          <w:tcPr>
            <w:tcW w:w="1886" w:type="dxa"/>
          </w:tcPr>
          <w:p w:rsidR="00ED31EC" w:rsidRPr="00963277" w:rsidRDefault="00ED31EC" w:rsidP="00810DD8">
            <w:pPr>
              <w:rPr>
                <w:rFonts w:ascii="Bookman Old Style" w:hAnsi="Bookman Old Style"/>
              </w:rPr>
            </w:pPr>
            <w:r>
              <w:rPr>
                <w:rFonts w:ascii="Bookman Old Style" w:hAnsi="Bookman Old Style"/>
              </w:rPr>
              <w:t>unsigned long int</w:t>
            </w:r>
          </w:p>
        </w:tc>
        <w:tc>
          <w:tcPr>
            <w:tcW w:w="1852" w:type="dxa"/>
            <w:vMerge/>
          </w:tcPr>
          <w:p w:rsidR="00ED31EC" w:rsidRPr="00963277" w:rsidRDefault="00ED31EC" w:rsidP="00810DD8">
            <w:pPr>
              <w:rPr>
                <w:rFonts w:ascii="Bookman Old Style" w:hAnsi="Bookman Old Style"/>
              </w:rPr>
            </w:pPr>
          </w:p>
        </w:tc>
        <w:tc>
          <w:tcPr>
            <w:tcW w:w="1145" w:type="dxa"/>
          </w:tcPr>
          <w:p w:rsidR="00ED31EC" w:rsidRPr="00963277" w:rsidRDefault="00ED31EC" w:rsidP="00810DD8">
            <w:pPr>
              <w:rPr>
                <w:rFonts w:ascii="Bookman Old Style" w:hAnsi="Bookman Old Style"/>
              </w:rPr>
            </w:pPr>
            <w:r>
              <w:rPr>
                <w:rFonts w:ascii="Bookman Old Style" w:hAnsi="Bookman Old Style"/>
              </w:rPr>
              <w:t>4 bytes (32 bits)</w:t>
            </w:r>
          </w:p>
        </w:tc>
        <w:tc>
          <w:tcPr>
            <w:tcW w:w="1902" w:type="dxa"/>
          </w:tcPr>
          <w:p w:rsidR="00ED31EC" w:rsidRPr="00963277" w:rsidRDefault="00ED31EC" w:rsidP="00810DD8">
            <w:pPr>
              <w:rPr>
                <w:rFonts w:ascii="Bookman Old Style" w:hAnsi="Bookman Old Style"/>
              </w:rPr>
            </w:pPr>
            <w:r>
              <w:rPr>
                <w:rFonts w:ascii="Bookman Old Style" w:hAnsi="Bookman Old Style"/>
              </w:rPr>
              <w:t>0 to + 2</w:t>
            </w:r>
            <w:r w:rsidRPr="0072305D">
              <w:rPr>
                <w:rFonts w:ascii="Bookman Old Style" w:hAnsi="Bookman Old Style"/>
                <w:vertAlign w:val="superscript"/>
              </w:rPr>
              <w:t>32</w:t>
            </w:r>
            <w:r>
              <w:rPr>
                <w:rFonts w:ascii="Bookman Old Style" w:hAnsi="Bookman Old Style"/>
              </w:rPr>
              <w:t>-1</w:t>
            </w:r>
          </w:p>
        </w:tc>
        <w:tc>
          <w:tcPr>
            <w:tcW w:w="2012" w:type="dxa"/>
          </w:tcPr>
          <w:p w:rsidR="00ED31EC" w:rsidRPr="00963277" w:rsidRDefault="00ED31EC" w:rsidP="00810DD8">
            <w:pPr>
              <w:rPr>
                <w:rFonts w:ascii="Bookman Old Style" w:hAnsi="Bookman Old Style"/>
              </w:rPr>
            </w:pPr>
            <w:r>
              <w:rPr>
                <w:rFonts w:ascii="Bookman Old Style" w:hAnsi="Bookman Old Style"/>
              </w:rPr>
              <w:t>%lu</w:t>
            </w:r>
          </w:p>
        </w:tc>
        <w:tc>
          <w:tcPr>
            <w:tcW w:w="1977" w:type="dxa"/>
          </w:tcPr>
          <w:p w:rsidR="00ED31EC" w:rsidRPr="00963277" w:rsidRDefault="00ED31EC" w:rsidP="00810DD8">
            <w:pPr>
              <w:rPr>
                <w:rFonts w:ascii="Bookman Old Style" w:hAnsi="Bookman Old Style"/>
              </w:rPr>
            </w:pPr>
            <w:r>
              <w:rPr>
                <w:rFonts w:ascii="Bookman Old Style" w:hAnsi="Bookman Old Style"/>
              </w:rPr>
              <w:t>unsigned long int a=200;</w:t>
            </w:r>
          </w:p>
        </w:tc>
      </w:tr>
      <w:tr w:rsidR="00ED31EC" w:rsidRPr="00963277" w:rsidTr="00ED31EC">
        <w:tc>
          <w:tcPr>
            <w:tcW w:w="1886" w:type="dxa"/>
          </w:tcPr>
          <w:p w:rsidR="00ED31EC" w:rsidRPr="00583F06" w:rsidRDefault="00ED31EC" w:rsidP="00810DD8">
            <w:pPr>
              <w:rPr>
                <w:rFonts w:ascii="Arial" w:eastAsia="Times New Roman" w:hAnsi="Arial" w:cs="Arial"/>
                <w:color w:val="000000"/>
                <w:sz w:val="21"/>
                <w:szCs w:val="21"/>
              </w:rPr>
            </w:pPr>
            <w:r w:rsidRPr="00583F06">
              <w:rPr>
                <w:rFonts w:ascii="Arial" w:eastAsia="Times New Roman" w:hAnsi="Arial" w:cs="Arial"/>
                <w:color w:val="000000"/>
                <w:sz w:val="21"/>
                <w:szCs w:val="21"/>
              </w:rPr>
              <w:t>float</w:t>
            </w:r>
          </w:p>
        </w:tc>
        <w:tc>
          <w:tcPr>
            <w:tcW w:w="1852" w:type="dxa"/>
          </w:tcPr>
          <w:p w:rsidR="00ED31EC" w:rsidRPr="00963277" w:rsidRDefault="00ED31EC" w:rsidP="00810DD8">
            <w:pPr>
              <w:rPr>
                <w:rFonts w:ascii="Bookman Old Style" w:hAnsi="Bookman Old Style"/>
              </w:rPr>
            </w:pPr>
            <w:r>
              <w:rPr>
                <w:rFonts w:ascii="Bookman Old Style" w:hAnsi="Bookman Old Style"/>
              </w:rPr>
              <w:t>Single precision numbers</w:t>
            </w:r>
          </w:p>
        </w:tc>
        <w:tc>
          <w:tcPr>
            <w:tcW w:w="1145" w:type="dxa"/>
          </w:tcPr>
          <w:p w:rsidR="00ED31EC" w:rsidRPr="00583F06" w:rsidRDefault="00ED31EC" w:rsidP="00810DD8">
            <w:pPr>
              <w:rPr>
                <w:rFonts w:ascii="Arial" w:eastAsia="Times New Roman" w:hAnsi="Arial" w:cs="Arial"/>
                <w:color w:val="000000"/>
                <w:sz w:val="21"/>
                <w:szCs w:val="21"/>
              </w:rPr>
            </w:pPr>
            <w:r w:rsidRPr="00583F06">
              <w:rPr>
                <w:rFonts w:ascii="Arial" w:eastAsia="Times New Roman" w:hAnsi="Arial" w:cs="Arial"/>
                <w:color w:val="000000"/>
                <w:sz w:val="21"/>
                <w:szCs w:val="21"/>
              </w:rPr>
              <w:t>4</w:t>
            </w:r>
            <w:r>
              <w:rPr>
                <w:rFonts w:ascii="Arial" w:eastAsia="Times New Roman" w:hAnsi="Arial" w:cs="Arial"/>
                <w:color w:val="000000"/>
                <w:sz w:val="21"/>
                <w:szCs w:val="21"/>
              </w:rPr>
              <w:t xml:space="preserve"> bytes</w:t>
            </w:r>
            <w:r>
              <w:rPr>
                <w:rFonts w:ascii="Bookman Old Style" w:hAnsi="Bookman Old Style"/>
              </w:rPr>
              <w:t>(32 bits)</w:t>
            </w:r>
          </w:p>
        </w:tc>
        <w:tc>
          <w:tcPr>
            <w:tcW w:w="1902" w:type="dxa"/>
          </w:tcPr>
          <w:p w:rsidR="00ED31EC" w:rsidRPr="00963277" w:rsidRDefault="00ED31EC" w:rsidP="00810DD8">
            <w:pPr>
              <w:rPr>
                <w:rFonts w:ascii="Bookman Old Style" w:hAnsi="Bookman Old Style"/>
              </w:rPr>
            </w:pPr>
            <w:r w:rsidRPr="00963277">
              <w:rPr>
                <w:rFonts w:ascii="Bookman Old Style" w:hAnsi="Bookman Old Style"/>
              </w:rPr>
              <w:t>3.4e-38 to 3.4e+38</w:t>
            </w:r>
          </w:p>
        </w:tc>
        <w:tc>
          <w:tcPr>
            <w:tcW w:w="2012" w:type="dxa"/>
          </w:tcPr>
          <w:p w:rsidR="00ED31EC" w:rsidRPr="00963277" w:rsidRDefault="00ED31EC" w:rsidP="00810DD8">
            <w:pPr>
              <w:rPr>
                <w:rFonts w:ascii="Bookman Old Style" w:hAnsi="Bookman Old Style"/>
              </w:rPr>
            </w:pPr>
            <w:r w:rsidRPr="00963277">
              <w:rPr>
                <w:rFonts w:ascii="Bookman Old Style" w:hAnsi="Bookman Old Style"/>
              </w:rPr>
              <w:t>%f or %g</w:t>
            </w:r>
            <w:r>
              <w:rPr>
                <w:rFonts w:ascii="Bookman Old Style" w:hAnsi="Bookman Old Style"/>
              </w:rPr>
              <w:t xml:space="preserve"> or %e(exponential )</w:t>
            </w:r>
          </w:p>
        </w:tc>
        <w:tc>
          <w:tcPr>
            <w:tcW w:w="1977" w:type="dxa"/>
          </w:tcPr>
          <w:p w:rsidR="00ED31EC" w:rsidRPr="00963277" w:rsidRDefault="00ED31EC" w:rsidP="00810DD8">
            <w:pPr>
              <w:rPr>
                <w:rFonts w:ascii="Bookman Old Style" w:hAnsi="Bookman Old Style"/>
              </w:rPr>
            </w:pPr>
            <w:r w:rsidRPr="00963277">
              <w:rPr>
                <w:rFonts w:ascii="Bookman Old Style" w:hAnsi="Bookman Old Style"/>
              </w:rPr>
              <w:t>float f=29.77</w:t>
            </w:r>
          </w:p>
        </w:tc>
      </w:tr>
      <w:tr w:rsidR="00ED31EC" w:rsidRPr="00963277" w:rsidTr="00ED31EC">
        <w:tc>
          <w:tcPr>
            <w:tcW w:w="1886" w:type="dxa"/>
          </w:tcPr>
          <w:p w:rsidR="00ED31EC" w:rsidRPr="00963277" w:rsidRDefault="00ED31EC" w:rsidP="00810DD8">
            <w:pPr>
              <w:rPr>
                <w:rFonts w:ascii="Bookman Old Style" w:hAnsi="Bookman Old Style"/>
              </w:rPr>
            </w:pPr>
            <w:r>
              <w:rPr>
                <w:rFonts w:ascii="Bookman Old Style" w:hAnsi="Bookman Old Style"/>
              </w:rPr>
              <w:t>double</w:t>
            </w:r>
          </w:p>
        </w:tc>
        <w:tc>
          <w:tcPr>
            <w:tcW w:w="1852" w:type="dxa"/>
          </w:tcPr>
          <w:p w:rsidR="00ED31EC" w:rsidRPr="00963277" w:rsidRDefault="00ED31EC" w:rsidP="00810DD8">
            <w:pPr>
              <w:rPr>
                <w:rFonts w:ascii="Bookman Old Style" w:hAnsi="Bookman Old Style"/>
              </w:rPr>
            </w:pPr>
            <w:r>
              <w:rPr>
                <w:rFonts w:ascii="Bookman Old Style" w:hAnsi="Bookman Old Style"/>
              </w:rPr>
              <w:t>Double precision numbers</w:t>
            </w:r>
          </w:p>
        </w:tc>
        <w:tc>
          <w:tcPr>
            <w:tcW w:w="1145" w:type="dxa"/>
          </w:tcPr>
          <w:p w:rsidR="00ED31EC" w:rsidRPr="00963277" w:rsidRDefault="00ED31EC" w:rsidP="00810DD8">
            <w:pPr>
              <w:rPr>
                <w:rFonts w:ascii="Bookman Old Style" w:hAnsi="Bookman Old Style"/>
              </w:rPr>
            </w:pPr>
            <w:r>
              <w:rPr>
                <w:rFonts w:ascii="Bookman Old Style" w:hAnsi="Bookman Old Style"/>
              </w:rPr>
              <w:t>8 bytes (64 bits)</w:t>
            </w:r>
          </w:p>
        </w:tc>
        <w:tc>
          <w:tcPr>
            <w:tcW w:w="1902" w:type="dxa"/>
          </w:tcPr>
          <w:p w:rsidR="00ED31EC" w:rsidRPr="00963277" w:rsidRDefault="00ED31EC" w:rsidP="00810DD8">
            <w:pPr>
              <w:rPr>
                <w:rFonts w:ascii="Bookman Old Style" w:hAnsi="Bookman Old Style"/>
              </w:rPr>
            </w:pPr>
            <w:r>
              <w:rPr>
                <w:rFonts w:ascii="Bookman Old Style" w:hAnsi="Bookman Old Style"/>
              </w:rPr>
              <w:t>1.7e-308 to 1.7+308</w:t>
            </w:r>
          </w:p>
        </w:tc>
        <w:tc>
          <w:tcPr>
            <w:tcW w:w="2012" w:type="dxa"/>
          </w:tcPr>
          <w:p w:rsidR="00ED31EC" w:rsidRPr="00963277" w:rsidRDefault="00ED31EC" w:rsidP="00810DD8">
            <w:pPr>
              <w:rPr>
                <w:rFonts w:ascii="Bookman Old Style" w:hAnsi="Bookman Old Style"/>
              </w:rPr>
            </w:pPr>
            <w:r>
              <w:rPr>
                <w:rFonts w:ascii="Bookman Old Style" w:hAnsi="Bookman Old Style"/>
              </w:rPr>
              <w:t>%lf</w:t>
            </w:r>
          </w:p>
        </w:tc>
        <w:tc>
          <w:tcPr>
            <w:tcW w:w="1977" w:type="dxa"/>
          </w:tcPr>
          <w:p w:rsidR="00ED31EC" w:rsidRPr="00963277" w:rsidRDefault="00ED31EC" w:rsidP="00810DD8">
            <w:pPr>
              <w:rPr>
                <w:rFonts w:ascii="Bookman Old Style" w:hAnsi="Bookman Old Style"/>
              </w:rPr>
            </w:pPr>
            <w:r>
              <w:rPr>
                <w:rFonts w:ascii="Bookman Old Style" w:hAnsi="Bookman Old Style"/>
              </w:rPr>
              <w:t>double d=3.69721</w:t>
            </w:r>
          </w:p>
        </w:tc>
      </w:tr>
      <w:tr w:rsidR="00ED31EC" w:rsidRPr="00963277" w:rsidTr="00ED31EC">
        <w:tc>
          <w:tcPr>
            <w:tcW w:w="1886" w:type="dxa"/>
          </w:tcPr>
          <w:p w:rsidR="00ED31EC" w:rsidRPr="00EC2461" w:rsidRDefault="00ED31EC" w:rsidP="00810DD8">
            <w:pPr>
              <w:rPr>
                <w:rFonts w:ascii="Bookman Old Style" w:hAnsi="Bookman Old Style"/>
              </w:rPr>
            </w:pPr>
            <w:r w:rsidRPr="00EC2461">
              <w:rPr>
                <w:rFonts w:ascii="Bookman Old Style" w:hAnsi="Bookman Old Style"/>
              </w:rPr>
              <w:t>long double</w:t>
            </w:r>
          </w:p>
        </w:tc>
        <w:tc>
          <w:tcPr>
            <w:tcW w:w="1852" w:type="dxa"/>
          </w:tcPr>
          <w:p w:rsidR="00ED31EC" w:rsidRPr="00963277" w:rsidRDefault="00ED31EC" w:rsidP="00810DD8">
            <w:pPr>
              <w:rPr>
                <w:rFonts w:ascii="Bookman Old Style" w:hAnsi="Bookman Old Style"/>
              </w:rPr>
            </w:pPr>
            <w:r>
              <w:rPr>
                <w:rFonts w:ascii="Bookman Old Style" w:hAnsi="Bookman Old Style"/>
              </w:rPr>
              <w:t>Very long precision numbers</w:t>
            </w:r>
          </w:p>
        </w:tc>
        <w:tc>
          <w:tcPr>
            <w:tcW w:w="1145" w:type="dxa"/>
          </w:tcPr>
          <w:p w:rsidR="00ED31EC" w:rsidRPr="00EC2461" w:rsidRDefault="00ED31EC" w:rsidP="00810DD8">
            <w:pPr>
              <w:rPr>
                <w:rFonts w:ascii="Bookman Old Style" w:hAnsi="Bookman Old Style"/>
              </w:rPr>
            </w:pPr>
            <w:r w:rsidRPr="00EC2461">
              <w:rPr>
                <w:rFonts w:ascii="Bookman Old Style" w:hAnsi="Bookman Old Style"/>
              </w:rPr>
              <w:t>10 bytes</w:t>
            </w:r>
            <w:r>
              <w:rPr>
                <w:rFonts w:ascii="Bookman Old Style" w:hAnsi="Bookman Old Style"/>
              </w:rPr>
              <w:t xml:space="preserve"> (80 bits)</w:t>
            </w:r>
          </w:p>
        </w:tc>
        <w:tc>
          <w:tcPr>
            <w:tcW w:w="1902" w:type="dxa"/>
          </w:tcPr>
          <w:p w:rsidR="00ED31EC" w:rsidRPr="00EC2461" w:rsidRDefault="00ED31EC" w:rsidP="00810DD8">
            <w:pPr>
              <w:rPr>
                <w:rFonts w:ascii="Bookman Old Style" w:hAnsi="Bookman Old Style"/>
              </w:rPr>
            </w:pPr>
            <w:r w:rsidRPr="00EC2461">
              <w:rPr>
                <w:rFonts w:ascii="Bookman Old Style" w:hAnsi="Bookman Old Style"/>
              </w:rPr>
              <w:t>3.4e-4932 to 3.4+4932</w:t>
            </w:r>
          </w:p>
        </w:tc>
        <w:tc>
          <w:tcPr>
            <w:tcW w:w="2012" w:type="dxa"/>
          </w:tcPr>
          <w:p w:rsidR="00ED31EC" w:rsidRPr="00963277" w:rsidRDefault="00ED31EC" w:rsidP="00810DD8">
            <w:pPr>
              <w:rPr>
                <w:rFonts w:ascii="Bookman Old Style" w:hAnsi="Bookman Old Style"/>
              </w:rPr>
            </w:pPr>
            <w:r>
              <w:rPr>
                <w:rFonts w:ascii="Bookman Old Style" w:hAnsi="Bookman Old Style"/>
              </w:rPr>
              <w:t>%Lf</w:t>
            </w:r>
          </w:p>
        </w:tc>
        <w:tc>
          <w:tcPr>
            <w:tcW w:w="1977" w:type="dxa"/>
          </w:tcPr>
          <w:p w:rsidR="00ED31EC" w:rsidRPr="00963277" w:rsidRDefault="00ED31EC" w:rsidP="00810DD8">
            <w:pPr>
              <w:rPr>
                <w:rFonts w:ascii="Bookman Old Style" w:hAnsi="Bookman Old Style"/>
              </w:rPr>
            </w:pPr>
            <w:r>
              <w:rPr>
                <w:rFonts w:ascii="Bookman Old Style" w:hAnsi="Bookman Old Style"/>
              </w:rPr>
              <w:t>long double d=3.678458950</w:t>
            </w:r>
          </w:p>
        </w:tc>
      </w:tr>
    </w:tbl>
    <w:p w:rsidR="00ED31EC" w:rsidRDefault="00ED31EC" w:rsidP="00ED31EC">
      <w:pPr>
        <w:spacing w:after="0" w:line="240" w:lineRule="auto"/>
        <w:rPr>
          <w:rFonts w:ascii="Bookman Old Style" w:hAnsi="Bookman Old Style"/>
        </w:rPr>
      </w:pPr>
    </w:p>
    <w:p w:rsidR="00ED31EC" w:rsidRDefault="00ED31EC" w:rsidP="00ED31EC">
      <w:pPr>
        <w:spacing w:after="0" w:line="240" w:lineRule="auto"/>
        <w:rPr>
          <w:rFonts w:ascii="Bookman Old Style" w:hAnsi="Bookman Old Style"/>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6095"/>
        <w:gridCol w:w="2126"/>
      </w:tblGrid>
      <w:tr w:rsidR="001175E0" w:rsidRPr="00295D58" w:rsidTr="007D0067">
        <w:trPr>
          <w:trHeight w:val="107"/>
        </w:trPr>
        <w:tc>
          <w:tcPr>
            <w:tcW w:w="15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b/>
                <w:bCs/>
                <w:color w:val="000000"/>
                <w:sz w:val="23"/>
                <w:szCs w:val="23"/>
              </w:rPr>
              <w:t xml:space="preserve">Operator </w:t>
            </w:r>
          </w:p>
        </w:tc>
        <w:tc>
          <w:tcPr>
            <w:tcW w:w="6095"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b/>
                <w:bCs/>
                <w:color w:val="000000"/>
                <w:sz w:val="23"/>
                <w:szCs w:val="23"/>
              </w:rPr>
              <w:t xml:space="preserve">Description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b/>
                <w:bCs/>
                <w:color w:val="000000"/>
                <w:sz w:val="23"/>
                <w:szCs w:val="23"/>
              </w:rPr>
              <w:t xml:space="preserve">Associativity </w:t>
            </w:r>
          </w:p>
        </w:tc>
      </w:tr>
      <w:tr w:rsidR="001175E0" w:rsidRPr="00295D58" w:rsidTr="007D0067">
        <w:trPr>
          <w:trHeight w:val="661"/>
        </w:trPr>
        <w:tc>
          <w:tcPr>
            <w:tcW w:w="1526"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 [ ] </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 </w:t>
            </w:r>
          </w:p>
          <w:p w:rsidR="001175E0" w:rsidRPr="00295D58" w:rsidRDefault="001175E0" w:rsidP="001175E0">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-&gt;</w:t>
            </w:r>
          </w:p>
        </w:tc>
        <w:tc>
          <w:tcPr>
            <w:tcW w:w="6095"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Parentheses (function call) </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Brackets (array subscript) </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Member selection via object name </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Member selection via pointer</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left-to-right </w:t>
            </w:r>
          </w:p>
        </w:tc>
      </w:tr>
      <w:tr w:rsidR="001175E0" w:rsidRPr="00295D58" w:rsidTr="007D0067">
        <w:trPr>
          <w:trHeight w:val="661"/>
        </w:trPr>
        <w:tc>
          <w:tcPr>
            <w:tcW w:w="1526"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 +-</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(type) </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&amp;</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Sizeof</w:t>
            </w:r>
          </w:p>
        </w:tc>
        <w:tc>
          <w:tcPr>
            <w:tcW w:w="6095"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Prefix increment/decrement Postfix increment/decrement Unary plus/minus </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Logical negation</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bitwise complement </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Cast (convert value to temporary value of type) </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Dereference </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Address (of operand) </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Determine size in bytes on this implementation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right-to-left </w:t>
            </w:r>
          </w:p>
        </w:tc>
      </w:tr>
      <w:tr w:rsidR="001175E0" w:rsidRPr="00295D58" w:rsidTr="007D0067">
        <w:trPr>
          <w:trHeight w:val="661"/>
        </w:trPr>
        <w:tc>
          <w:tcPr>
            <w:tcW w:w="1526"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 </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w:t>
            </w:r>
          </w:p>
        </w:tc>
        <w:tc>
          <w:tcPr>
            <w:tcW w:w="6095"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Multiplication</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division</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modulus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left-to-right </w:t>
            </w:r>
          </w:p>
        </w:tc>
      </w:tr>
      <w:tr w:rsidR="001175E0" w:rsidRPr="00295D58" w:rsidTr="007D0067">
        <w:trPr>
          <w:trHeight w:val="443"/>
        </w:trPr>
        <w:tc>
          <w:tcPr>
            <w:tcW w:w="1526"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w:t>
            </w:r>
          </w:p>
        </w:tc>
        <w:tc>
          <w:tcPr>
            <w:tcW w:w="6095"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Addition</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subtraction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left-to-right </w:t>
            </w:r>
          </w:p>
        </w:tc>
      </w:tr>
      <w:tr w:rsidR="001175E0" w:rsidRPr="00295D58" w:rsidTr="007D0067">
        <w:trPr>
          <w:trHeight w:val="495"/>
        </w:trPr>
        <w:tc>
          <w:tcPr>
            <w:tcW w:w="1526"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&lt;&lt;</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&gt;&gt;</w:t>
            </w:r>
          </w:p>
        </w:tc>
        <w:tc>
          <w:tcPr>
            <w:tcW w:w="6095"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Bitwise shift left,</w:t>
            </w:r>
            <w:r>
              <w:rPr>
                <w:rFonts w:ascii="Times New Roman" w:hAnsi="Times New Roman" w:cs="Times New Roman"/>
                <w:color w:val="000000"/>
                <w:sz w:val="23"/>
                <w:szCs w:val="23"/>
              </w:rPr>
              <w:t xml:space="preserve"> </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 Bitwise shift right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left-to-right </w:t>
            </w:r>
          </w:p>
        </w:tc>
      </w:tr>
      <w:tr w:rsidR="001175E0" w:rsidRPr="00295D58" w:rsidTr="007D0067">
        <w:trPr>
          <w:trHeight w:val="661"/>
        </w:trPr>
        <w:tc>
          <w:tcPr>
            <w:tcW w:w="1526"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&lt;</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&lt;= </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lastRenderedPageBreak/>
              <w:t>&gt;</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&gt;=</w:t>
            </w:r>
          </w:p>
        </w:tc>
        <w:tc>
          <w:tcPr>
            <w:tcW w:w="6095"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lastRenderedPageBreak/>
              <w:t>Relational less than/</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less than or equal to </w:t>
            </w:r>
          </w:p>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lastRenderedPageBreak/>
              <w:t>Relational greater than/</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greater than or equal to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lastRenderedPageBreak/>
              <w:t xml:space="preserve">left-to-right </w:t>
            </w:r>
          </w:p>
        </w:tc>
      </w:tr>
      <w:tr w:rsidR="001175E0" w:rsidRPr="00295D58" w:rsidTr="007D0067">
        <w:trPr>
          <w:trHeight w:val="661"/>
        </w:trPr>
        <w:tc>
          <w:tcPr>
            <w:tcW w:w="1526"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lastRenderedPageBreak/>
              <w:t xml:space="preserve">== </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 </w:t>
            </w:r>
          </w:p>
        </w:tc>
        <w:tc>
          <w:tcPr>
            <w:tcW w:w="6095" w:type="dxa"/>
          </w:tcPr>
          <w:p w:rsidR="001175E0"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Relational is equal to</w:t>
            </w:r>
          </w:p>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/is not equal to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left-to-right </w:t>
            </w:r>
          </w:p>
        </w:tc>
      </w:tr>
      <w:tr w:rsidR="001175E0" w:rsidRPr="00295D58" w:rsidTr="007D0067">
        <w:trPr>
          <w:trHeight w:val="345"/>
        </w:trPr>
        <w:tc>
          <w:tcPr>
            <w:tcW w:w="15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&amp;</w:t>
            </w:r>
          </w:p>
        </w:tc>
        <w:tc>
          <w:tcPr>
            <w:tcW w:w="6095"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Bitwise AND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left-to-right </w:t>
            </w:r>
          </w:p>
        </w:tc>
      </w:tr>
      <w:tr w:rsidR="001175E0" w:rsidRPr="00295D58" w:rsidTr="007D0067">
        <w:trPr>
          <w:trHeight w:val="265"/>
        </w:trPr>
        <w:tc>
          <w:tcPr>
            <w:tcW w:w="15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 </w:t>
            </w:r>
          </w:p>
        </w:tc>
        <w:tc>
          <w:tcPr>
            <w:tcW w:w="6095"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Bitwise exclusive OR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left-to-right </w:t>
            </w:r>
          </w:p>
        </w:tc>
      </w:tr>
      <w:tr w:rsidR="001175E0" w:rsidRPr="00295D58" w:rsidTr="007D0067">
        <w:trPr>
          <w:trHeight w:val="141"/>
        </w:trPr>
        <w:tc>
          <w:tcPr>
            <w:tcW w:w="15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 </w:t>
            </w:r>
          </w:p>
        </w:tc>
        <w:tc>
          <w:tcPr>
            <w:tcW w:w="6095"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Bitwise inclusive OR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left-to-right </w:t>
            </w:r>
          </w:p>
        </w:tc>
      </w:tr>
      <w:tr w:rsidR="001175E0" w:rsidRPr="00295D58" w:rsidTr="007D0067">
        <w:trPr>
          <w:trHeight w:val="301"/>
        </w:trPr>
        <w:tc>
          <w:tcPr>
            <w:tcW w:w="15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&amp;&amp;</w:t>
            </w:r>
          </w:p>
        </w:tc>
        <w:tc>
          <w:tcPr>
            <w:tcW w:w="6095"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Logical AND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left-to-right </w:t>
            </w:r>
          </w:p>
        </w:tc>
      </w:tr>
      <w:tr w:rsidR="001175E0" w:rsidRPr="00295D58" w:rsidTr="007D0067">
        <w:trPr>
          <w:trHeight w:val="263"/>
        </w:trPr>
        <w:tc>
          <w:tcPr>
            <w:tcW w:w="15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 | </w:t>
            </w:r>
          </w:p>
        </w:tc>
        <w:tc>
          <w:tcPr>
            <w:tcW w:w="6095"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Logical OR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left-to-right </w:t>
            </w:r>
          </w:p>
        </w:tc>
      </w:tr>
      <w:tr w:rsidR="001175E0" w:rsidRPr="00295D58" w:rsidTr="007D0067">
        <w:trPr>
          <w:trHeight w:val="274"/>
        </w:trPr>
        <w:tc>
          <w:tcPr>
            <w:tcW w:w="15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 : </w:t>
            </w:r>
          </w:p>
        </w:tc>
        <w:tc>
          <w:tcPr>
            <w:tcW w:w="6095"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Ternary conditional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right-to-left </w:t>
            </w:r>
          </w:p>
        </w:tc>
      </w:tr>
      <w:tr w:rsidR="001175E0" w:rsidRPr="00295D58" w:rsidTr="007D0067">
        <w:trPr>
          <w:trHeight w:val="661"/>
        </w:trPr>
        <w:tc>
          <w:tcPr>
            <w:tcW w:w="15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 += -= *= /= %= &amp;= ^= |= &lt;&lt;= &gt;&gt;= </w:t>
            </w:r>
          </w:p>
        </w:tc>
        <w:tc>
          <w:tcPr>
            <w:tcW w:w="6095"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Assignment Addition/subtraction assignment Multiplication/division assignment Modulus/bitwise AND assignment Bitwise exclusive/inclusive OR assignment Bitwise shift left/right assignment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right-to-left </w:t>
            </w:r>
          </w:p>
        </w:tc>
      </w:tr>
      <w:tr w:rsidR="001175E0" w:rsidRPr="00295D58" w:rsidTr="007D0067">
        <w:trPr>
          <w:trHeight w:val="332"/>
        </w:trPr>
        <w:tc>
          <w:tcPr>
            <w:tcW w:w="15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 </w:t>
            </w:r>
          </w:p>
        </w:tc>
        <w:tc>
          <w:tcPr>
            <w:tcW w:w="6095"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Comma (separate expressions) </w:t>
            </w:r>
          </w:p>
        </w:tc>
        <w:tc>
          <w:tcPr>
            <w:tcW w:w="2126" w:type="dxa"/>
          </w:tcPr>
          <w:p w:rsidR="001175E0" w:rsidRPr="00295D58" w:rsidRDefault="001175E0" w:rsidP="00810DD8">
            <w:pPr>
              <w:autoSpaceDE w:val="0"/>
              <w:autoSpaceDN w:val="0"/>
              <w:adjustRightInd w:val="0"/>
              <w:spacing w:after="0" w:line="240" w:lineRule="auto"/>
              <w:rPr>
                <w:rFonts w:ascii="Times New Roman" w:hAnsi="Times New Roman" w:cs="Times New Roman"/>
                <w:color w:val="000000"/>
                <w:sz w:val="23"/>
                <w:szCs w:val="23"/>
              </w:rPr>
            </w:pPr>
            <w:r w:rsidRPr="00295D58">
              <w:rPr>
                <w:rFonts w:ascii="Times New Roman" w:hAnsi="Times New Roman" w:cs="Times New Roman"/>
                <w:color w:val="000000"/>
                <w:sz w:val="23"/>
                <w:szCs w:val="23"/>
              </w:rPr>
              <w:t xml:space="preserve">left-to-right </w:t>
            </w:r>
          </w:p>
        </w:tc>
      </w:tr>
    </w:tbl>
    <w:p w:rsidR="00946AC2" w:rsidRDefault="00946AC2" w:rsidP="00946AC2">
      <w:pPr>
        <w:tabs>
          <w:tab w:val="left" w:pos="1881"/>
        </w:tabs>
      </w:pPr>
    </w:p>
    <w:p w:rsidR="00466BA9" w:rsidRPr="00C40C58" w:rsidRDefault="00466BA9" w:rsidP="00C40C58">
      <w:pPr>
        <w:pStyle w:val="ListParagraph"/>
        <w:numPr>
          <w:ilvl w:val="0"/>
          <w:numId w:val="29"/>
        </w:numPr>
        <w:spacing w:after="0" w:line="240" w:lineRule="auto"/>
        <w:rPr>
          <w:rFonts w:ascii="Bookman Old Style" w:hAnsi="Bookman Old Style"/>
          <w:bCs/>
        </w:rPr>
      </w:pPr>
      <w:r w:rsidRPr="00C40C58">
        <w:rPr>
          <w:rFonts w:ascii="Bookman Old Style" w:hAnsi="Bookman Old Style"/>
          <w:bCs/>
        </w:rPr>
        <w:t>(a) Write a C program to calculate the area of triangle using the formula area = (s(s-a)(s-b)(s-c))</w:t>
      </w:r>
      <w:r w:rsidRPr="00C40C58">
        <w:rPr>
          <w:rFonts w:ascii="Bookman Old Style" w:hAnsi="Bookman Old Style"/>
          <w:bCs/>
          <w:vertAlign w:val="superscript"/>
        </w:rPr>
        <w:t xml:space="preserve">1/2 </w:t>
      </w:r>
      <w:r w:rsidRPr="00C40C58">
        <w:rPr>
          <w:rFonts w:ascii="Bookman Old Style" w:hAnsi="Bookman Old Style"/>
          <w:bCs/>
        </w:rPr>
        <w:t xml:space="preserve"> where s=(a+b+c)/2.</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#include&lt;stdio.h&gt;</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#include&lt;conio.h&gt;</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#include&lt;math.h&gt;</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void main()</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ab/>
        <w:t>inta,b,c;</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ab/>
        <w:t>floats,area;</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ab/>
      </w:r>
      <w:r w:rsidR="00C72952">
        <w:rPr>
          <w:rFonts w:ascii="Bookman Old Style" w:hAnsi="Bookman Old Style"/>
          <w:bCs/>
        </w:rPr>
        <w:t xml:space="preserve"> </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ab/>
        <w:t>printf("Enter three sides of triangle - a,b,c values\n");</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ab/>
        <w:t>scanf("%d%d%d",&amp;a,&amp;b,&amp;c);</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ab/>
        <w:t>s=(a+b+c)/2.0;</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ab/>
        <w:t>area=sqrt(s*(s-a)*(s-b)*(s-c));</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ab/>
        <w:t>printf("\nArea of the triangle with sides %d,%d and %d is %f",a,b,c,area);</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ab/>
        <w:t>getch();</w:t>
      </w:r>
    </w:p>
    <w:p w:rsidR="00466BA9" w:rsidRDefault="00466BA9" w:rsidP="00466BA9">
      <w:pPr>
        <w:spacing w:after="0" w:line="240" w:lineRule="auto"/>
        <w:rPr>
          <w:rFonts w:ascii="Bookman Old Style" w:hAnsi="Bookman Old Style"/>
          <w:bCs/>
        </w:rPr>
      </w:pPr>
      <w:r w:rsidRPr="00540AF7">
        <w:rPr>
          <w:rFonts w:ascii="Bookman Old Style" w:hAnsi="Bookman Old Style"/>
          <w:bCs/>
        </w:rPr>
        <w:t>}</w:t>
      </w:r>
    </w:p>
    <w:p w:rsidR="00466BA9" w:rsidRDefault="00466BA9" w:rsidP="00466BA9">
      <w:pPr>
        <w:spacing w:after="0" w:line="240" w:lineRule="auto"/>
        <w:rPr>
          <w:rFonts w:ascii="Bookman Old Style" w:hAnsi="Bookman Old Style"/>
          <w:bCs/>
        </w:rPr>
      </w:pPr>
      <w:r>
        <w:rPr>
          <w:rFonts w:ascii="Bookman Old Style" w:hAnsi="Bookman Old Style"/>
          <w:bCs/>
        </w:rPr>
        <w:t>OUTPUT:</w:t>
      </w:r>
    </w:p>
    <w:p w:rsidR="00466BA9" w:rsidRDefault="00466BA9" w:rsidP="00466BA9">
      <w:pPr>
        <w:spacing w:after="0" w:line="240" w:lineRule="auto"/>
        <w:rPr>
          <w:rFonts w:ascii="Bookman Old Style" w:hAnsi="Bookman Old Style"/>
          <w:bCs/>
        </w:rPr>
      </w:pPr>
      <w:r w:rsidRPr="00540AF7">
        <w:rPr>
          <w:rFonts w:ascii="Bookman Old Style" w:hAnsi="Bookman Old Style"/>
          <w:bCs/>
        </w:rPr>
        <w:t>Enter three sides of triangle - a,b,c values</w:t>
      </w:r>
    </w:p>
    <w:p w:rsidR="00466BA9" w:rsidRDefault="00466BA9" w:rsidP="00466BA9">
      <w:pPr>
        <w:spacing w:after="0" w:line="240" w:lineRule="auto"/>
        <w:rPr>
          <w:rFonts w:ascii="Bookman Old Style" w:hAnsi="Bookman Old Style"/>
          <w:bCs/>
        </w:rPr>
      </w:pPr>
      <w:r>
        <w:rPr>
          <w:rFonts w:ascii="Bookman Old Style" w:hAnsi="Bookman Old Style"/>
          <w:bCs/>
        </w:rPr>
        <w:t>3</w:t>
      </w:r>
      <w:r>
        <w:rPr>
          <w:rFonts w:ascii="Bookman Old Style" w:hAnsi="Bookman Old Style"/>
          <w:bCs/>
        </w:rPr>
        <w:tab/>
        <w:t xml:space="preserve"> 4 </w:t>
      </w:r>
      <w:r>
        <w:rPr>
          <w:rFonts w:ascii="Bookman Old Style" w:hAnsi="Bookman Old Style"/>
          <w:bCs/>
        </w:rPr>
        <w:tab/>
        <w:t>5</w:t>
      </w:r>
    </w:p>
    <w:p w:rsidR="00466BA9" w:rsidRDefault="00466BA9" w:rsidP="00466BA9">
      <w:pPr>
        <w:spacing w:after="0" w:line="240" w:lineRule="auto"/>
        <w:rPr>
          <w:rFonts w:ascii="Bookman Old Style" w:hAnsi="Bookman Old Style"/>
          <w:bCs/>
        </w:rPr>
      </w:pPr>
      <w:r w:rsidRPr="00540AF7">
        <w:rPr>
          <w:rFonts w:ascii="Bookman Old Style" w:hAnsi="Bookman Old Style"/>
          <w:bCs/>
        </w:rPr>
        <w:t xml:space="preserve">Area of the triangle with sides </w:t>
      </w:r>
      <w:r>
        <w:rPr>
          <w:rFonts w:ascii="Bookman Old Style" w:hAnsi="Bookman Old Style"/>
          <w:bCs/>
        </w:rPr>
        <w:t>3</w:t>
      </w:r>
      <w:r w:rsidRPr="00540AF7">
        <w:rPr>
          <w:rFonts w:ascii="Bookman Old Style" w:hAnsi="Bookman Old Style"/>
          <w:bCs/>
        </w:rPr>
        <w:t>,</w:t>
      </w:r>
      <w:r>
        <w:rPr>
          <w:rFonts w:ascii="Bookman Old Style" w:hAnsi="Bookman Old Style"/>
          <w:bCs/>
        </w:rPr>
        <w:t xml:space="preserve"> 4</w:t>
      </w:r>
      <w:r w:rsidRPr="00540AF7">
        <w:rPr>
          <w:rFonts w:ascii="Bookman Old Style" w:hAnsi="Bookman Old Style"/>
          <w:bCs/>
        </w:rPr>
        <w:t xml:space="preserve"> and </w:t>
      </w:r>
      <w:r>
        <w:rPr>
          <w:rFonts w:ascii="Bookman Old Style" w:hAnsi="Bookman Old Style"/>
          <w:bCs/>
        </w:rPr>
        <w:t>5</w:t>
      </w:r>
      <w:r w:rsidRPr="00540AF7">
        <w:rPr>
          <w:rFonts w:ascii="Bookman Old Style" w:hAnsi="Bookman Old Style"/>
          <w:bCs/>
        </w:rPr>
        <w:t xml:space="preserve"> is </w:t>
      </w:r>
      <w:r>
        <w:rPr>
          <w:rFonts w:ascii="Bookman Old Style" w:hAnsi="Bookman Old Style"/>
          <w:bCs/>
        </w:rPr>
        <w:t>6.000000</w:t>
      </w:r>
    </w:p>
    <w:p w:rsidR="007C145C" w:rsidRDefault="007C145C" w:rsidP="00466BA9">
      <w:pPr>
        <w:spacing w:after="0" w:line="240" w:lineRule="auto"/>
        <w:rPr>
          <w:rFonts w:ascii="Bookman Old Style" w:hAnsi="Bookman Old Style"/>
          <w:bCs/>
        </w:rPr>
      </w:pPr>
    </w:p>
    <w:p w:rsidR="00466BA9" w:rsidRPr="007C145C" w:rsidRDefault="00C40C58" w:rsidP="00466BA9">
      <w:pPr>
        <w:spacing w:after="0" w:line="240" w:lineRule="auto"/>
        <w:rPr>
          <w:rFonts w:ascii="Bookman Old Style" w:hAnsi="Bookman Old Style"/>
          <w:b/>
          <w:bCs/>
        </w:rPr>
      </w:pPr>
      <w:r>
        <w:rPr>
          <w:rFonts w:ascii="Bookman Old Style" w:hAnsi="Bookman Old Style"/>
          <w:b/>
          <w:bCs/>
        </w:rPr>
        <w:t xml:space="preserve">62. </w:t>
      </w:r>
      <w:r w:rsidR="00466BA9" w:rsidRPr="007C145C">
        <w:rPr>
          <w:rFonts w:ascii="Bookman Old Style" w:hAnsi="Bookman Old Style"/>
          <w:b/>
          <w:bCs/>
        </w:rPr>
        <w:t>Write a C program to find the largest of three numbers using ternary operator.</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#include&lt;stdio.h&gt;</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#include&lt;conio.h&gt;</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void main()</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ab/>
        <w:t>inta,b,c</w:t>
      </w:r>
      <w:r>
        <w:rPr>
          <w:rFonts w:ascii="Bookman Old Style" w:hAnsi="Bookman Old Style"/>
          <w:bCs/>
        </w:rPr>
        <w:t>,max</w:t>
      </w:r>
      <w:r w:rsidRPr="00540AF7">
        <w:rPr>
          <w:rFonts w:ascii="Bookman Old Style" w:hAnsi="Bookman Old Style"/>
          <w:bCs/>
        </w:rPr>
        <w:t>;</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ab/>
      </w:r>
      <w:r w:rsidR="00C72952">
        <w:rPr>
          <w:rFonts w:ascii="Bookman Old Style" w:hAnsi="Bookman Old Style"/>
          <w:bCs/>
        </w:rPr>
        <w:t xml:space="preserve"> </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tab/>
        <w:t xml:space="preserve">printf("Enter three </w:t>
      </w:r>
      <w:r>
        <w:rPr>
          <w:rFonts w:ascii="Bookman Old Style" w:hAnsi="Bookman Old Style"/>
          <w:bCs/>
        </w:rPr>
        <w:t>numbers</w:t>
      </w:r>
      <w:r w:rsidRPr="00540AF7">
        <w:rPr>
          <w:rFonts w:ascii="Bookman Old Style" w:hAnsi="Bookman Old Style"/>
          <w:bCs/>
        </w:rPr>
        <w:t>\n");</w:t>
      </w:r>
    </w:p>
    <w:p w:rsidR="00466BA9" w:rsidRDefault="00466BA9" w:rsidP="00466BA9">
      <w:pPr>
        <w:spacing w:after="0" w:line="240" w:lineRule="auto"/>
        <w:rPr>
          <w:rFonts w:ascii="Bookman Old Style" w:hAnsi="Bookman Old Style"/>
          <w:bCs/>
        </w:rPr>
      </w:pPr>
      <w:r w:rsidRPr="00540AF7">
        <w:rPr>
          <w:rFonts w:ascii="Bookman Old Style" w:hAnsi="Bookman Old Style"/>
          <w:bCs/>
        </w:rPr>
        <w:tab/>
        <w:t>scanf("%d%d%d",&amp;a,&amp;b,&amp;c);</w:t>
      </w:r>
    </w:p>
    <w:p w:rsidR="00466BA9" w:rsidRDefault="00466BA9" w:rsidP="00466BA9">
      <w:pPr>
        <w:spacing w:after="0" w:line="240" w:lineRule="auto"/>
        <w:rPr>
          <w:rFonts w:ascii="Bookman Old Style" w:hAnsi="Bookman Old Style"/>
          <w:bCs/>
        </w:rPr>
      </w:pPr>
      <w:r>
        <w:rPr>
          <w:rFonts w:ascii="Bookman Old Style" w:hAnsi="Bookman Old Style"/>
          <w:bCs/>
        </w:rPr>
        <w:tab/>
        <w:t>max=((a&gt;b)&amp;&amp;(a&gt;c))?a:( (b&gt;c)?b: c);</w:t>
      </w:r>
    </w:p>
    <w:p w:rsidR="00466BA9" w:rsidRPr="00540AF7" w:rsidRDefault="00466BA9" w:rsidP="00466BA9">
      <w:pPr>
        <w:spacing w:after="0" w:line="240" w:lineRule="auto"/>
        <w:rPr>
          <w:rFonts w:ascii="Bookman Old Style" w:hAnsi="Bookman Old Style"/>
          <w:bCs/>
        </w:rPr>
      </w:pPr>
      <w:r>
        <w:rPr>
          <w:rFonts w:ascii="Bookman Old Style" w:hAnsi="Bookman Old Style"/>
          <w:bCs/>
        </w:rPr>
        <w:tab/>
      </w:r>
      <w:r w:rsidRPr="00540AF7">
        <w:rPr>
          <w:rFonts w:ascii="Bookman Old Style" w:hAnsi="Bookman Old Style"/>
          <w:bCs/>
        </w:rPr>
        <w:t>printf("\n</w:t>
      </w:r>
      <w:r>
        <w:rPr>
          <w:rFonts w:ascii="Bookman Old Style" w:hAnsi="Bookman Old Style"/>
          <w:bCs/>
        </w:rPr>
        <w:t xml:space="preserve">Maximum of </w:t>
      </w:r>
      <w:r w:rsidRPr="00540AF7">
        <w:rPr>
          <w:rFonts w:ascii="Bookman Old Style" w:hAnsi="Bookman Old Style"/>
          <w:bCs/>
        </w:rPr>
        <w:t xml:space="preserve"> %d,%d and %d is %</w:t>
      </w:r>
      <w:r>
        <w:rPr>
          <w:rFonts w:ascii="Bookman Old Style" w:hAnsi="Bookman Old Style"/>
          <w:bCs/>
        </w:rPr>
        <w:t>d",a,b,c,max</w:t>
      </w:r>
      <w:r w:rsidRPr="00540AF7">
        <w:rPr>
          <w:rFonts w:ascii="Bookman Old Style" w:hAnsi="Bookman Old Style"/>
          <w:bCs/>
        </w:rPr>
        <w:t>);</w:t>
      </w:r>
    </w:p>
    <w:p w:rsidR="00466BA9" w:rsidRPr="00540AF7" w:rsidRDefault="00466BA9" w:rsidP="00466BA9">
      <w:pPr>
        <w:spacing w:after="0" w:line="240" w:lineRule="auto"/>
        <w:rPr>
          <w:rFonts w:ascii="Bookman Old Style" w:hAnsi="Bookman Old Style"/>
          <w:bCs/>
        </w:rPr>
      </w:pPr>
      <w:r w:rsidRPr="00540AF7">
        <w:rPr>
          <w:rFonts w:ascii="Bookman Old Style" w:hAnsi="Bookman Old Style"/>
          <w:bCs/>
        </w:rPr>
        <w:lastRenderedPageBreak/>
        <w:tab/>
        <w:t>getch();</w:t>
      </w:r>
    </w:p>
    <w:p w:rsidR="00466BA9" w:rsidRDefault="00466BA9" w:rsidP="00466BA9">
      <w:pPr>
        <w:spacing w:after="0" w:line="240" w:lineRule="auto"/>
        <w:rPr>
          <w:rFonts w:ascii="Bookman Old Style" w:hAnsi="Bookman Old Style"/>
          <w:bCs/>
        </w:rPr>
      </w:pPr>
      <w:r w:rsidRPr="00540AF7">
        <w:rPr>
          <w:rFonts w:ascii="Bookman Old Style" w:hAnsi="Bookman Old Style"/>
          <w:bCs/>
        </w:rPr>
        <w:t>}</w:t>
      </w:r>
    </w:p>
    <w:p w:rsidR="00466BA9" w:rsidRDefault="00466BA9" w:rsidP="00466BA9">
      <w:pPr>
        <w:spacing w:after="0" w:line="240" w:lineRule="auto"/>
        <w:rPr>
          <w:rFonts w:ascii="Bookman Old Style" w:hAnsi="Bookman Old Style"/>
          <w:bCs/>
        </w:rPr>
      </w:pPr>
      <w:r>
        <w:rPr>
          <w:rFonts w:ascii="Bookman Old Style" w:hAnsi="Bookman Old Style"/>
          <w:bCs/>
        </w:rPr>
        <w:t>OUTPUT:</w:t>
      </w:r>
    </w:p>
    <w:p w:rsidR="00466BA9" w:rsidRDefault="00466BA9" w:rsidP="00466BA9">
      <w:pPr>
        <w:spacing w:after="0" w:line="240" w:lineRule="auto"/>
        <w:rPr>
          <w:rFonts w:ascii="Bookman Old Style" w:hAnsi="Bookman Old Style"/>
          <w:bCs/>
        </w:rPr>
      </w:pPr>
      <w:r w:rsidRPr="00540AF7">
        <w:rPr>
          <w:rFonts w:ascii="Bookman Old Style" w:hAnsi="Bookman Old Style"/>
          <w:bCs/>
        </w:rPr>
        <w:t xml:space="preserve">Enter three </w:t>
      </w:r>
      <w:r>
        <w:rPr>
          <w:rFonts w:ascii="Bookman Old Style" w:hAnsi="Bookman Old Style"/>
          <w:bCs/>
        </w:rPr>
        <w:t>number</w:t>
      </w:r>
      <w:r w:rsidRPr="00540AF7">
        <w:rPr>
          <w:rFonts w:ascii="Bookman Old Style" w:hAnsi="Bookman Old Style"/>
          <w:bCs/>
        </w:rPr>
        <w:t>s</w:t>
      </w:r>
    </w:p>
    <w:p w:rsidR="00466BA9" w:rsidRDefault="00466BA9" w:rsidP="00466BA9">
      <w:pPr>
        <w:spacing w:after="0" w:line="240" w:lineRule="auto"/>
        <w:rPr>
          <w:rFonts w:ascii="Bookman Old Style" w:hAnsi="Bookman Old Style"/>
          <w:bCs/>
        </w:rPr>
      </w:pPr>
      <w:r>
        <w:rPr>
          <w:rFonts w:ascii="Bookman Old Style" w:hAnsi="Bookman Old Style"/>
          <w:bCs/>
        </w:rPr>
        <w:t>3</w:t>
      </w:r>
      <w:r>
        <w:rPr>
          <w:rFonts w:ascii="Bookman Old Style" w:hAnsi="Bookman Old Style"/>
          <w:bCs/>
        </w:rPr>
        <w:tab/>
        <w:t xml:space="preserve"> 4 </w:t>
      </w:r>
      <w:r>
        <w:rPr>
          <w:rFonts w:ascii="Bookman Old Style" w:hAnsi="Bookman Old Style"/>
          <w:bCs/>
        </w:rPr>
        <w:tab/>
        <w:t>5</w:t>
      </w:r>
    </w:p>
    <w:p w:rsidR="00466BA9" w:rsidRDefault="00466BA9" w:rsidP="00466BA9">
      <w:pPr>
        <w:spacing w:after="0" w:line="240" w:lineRule="auto"/>
        <w:rPr>
          <w:rFonts w:ascii="Bookman Old Style" w:hAnsi="Bookman Old Style"/>
          <w:bCs/>
        </w:rPr>
      </w:pPr>
      <w:r>
        <w:rPr>
          <w:rFonts w:ascii="Bookman Old Style" w:hAnsi="Bookman Old Style"/>
          <w:bCs/>
        </w:rPr>
        <w:t>Maximum of 3</w:t>
      </w:r>
      <w:r w:rsidRPr="00540AF7">
        <w:rPr>
          <w:rFonts w:ascii="Bookman Old Style" w:hAnsi="Bookman Old Style"/>
          <w:bCs/>
        </w:rPr>
        <w:t>,</w:t>
      </w:r>
      <w:r>
        <w:rPr>
          <w:rFonts w:ascii="Bookman Old Style" w:hAnsi="Bookman Old Style"/>
          <w:bCs/>
        </w:rPr>
        <w:t xml:space="preserve"> 4</w:t>
      </w:r>
      <w:r w:rsidRPr="00540AF7">
        <w:rPr>
          <w:rFonts w:ascii="Bookman Old Style" w:hAnsi="Bookman Old Style"/>
          <w:bCs/>
        </w:rPr>
        <w:t xml:space="preserve"> and </w:t>
      </w:r>
      <w:r>
        <w:rPr>
          <w:rFonts w:ascii="Bookman Old Style" w:hAnsi="Bookman Old Style"/>
          <w:bCs/>
        </w:rPr>
        <w:t>5</w:t>
      </w:r>
      <w:r w:rsidRPr="00540AF7">
        <w:rPr>
          <w:rFonts w:ascii="Bookman Old Style" w:hAnsi="Bookman Old Style"/>
          <w:bCs/>
        </w:rPr>
        <w:t xml:space="preserve"> is </w:t>
      </w:r>
      <w:r>
        <w:rPr>
          <w:rFonts w:ascii="Bookman Old Style" w:hAnsi="Bookman Old Style"/>
          <w:bCs/>
        </w:rPr>
        <w:t>5.</w:t>
      </w:r>
    </w:p>
    <w:p w:rsidR="00EA44C1" w:rsidRDefault="00EA44C1" w:rsidP="00946AC2">
      <w:pPr>
        <w:tabs>
          <w:tab w:val="left" w:pos="1881"/>
        </w:tabs>
      </w:pPr>
    </w:p>
    <w:p w:rsidR="005117D2" w:rsidRPr="00C40C58" w:rsidRDefault="007C145C" w:rsidP="00C40C58">
      <w:pPr>
        <w:pStyle w:val="ListParagraph"/>
        <w:numPr>
          <w:ilvl w:val="0"/>
          <w:numId w:val="29"/>
        </w:numPr>
        <w:spacing w:after="0" w:line="240" w:lineRule="auto"/>
        <w:rPr>
          <w:b/>
        </w:rPr>
      </w:pPr>
      <w:r w:rsidRPr="00C40C58">
        <w:rPr>
          <w:rFonts w:ascii="Bookman Old Style" w:hAnsi="Bookman Old Style"/>
          <w:b/>
          <w:bCs/>
        </w:rPr>
        <w:t>Write a C program to find the Line Equation (y=y1+m(x-x1))</w:t>
      </w:r>
    </w:p>
    <w:p w:rsidR="007A1DAE" w:rsidRPr="009B2DC4" w:rsidRDefault="00EA44C1" w:rsidP="00EA44C1">
      <w:pPr>
        <w:tabs>
          <w:tab w:val="left" w:pos="1881"/>
        </w:tabs>
        <w:spacing w:after="0" w:line="240" w:lineRule="auto"/>
        <w:rPr>
          <w:rFonts w:ascii="Bookman Old Style" w:hAnsi="Bookman Old Style"/>
          <w:bCs/>
        </w:rPr>
      </w:pPr>
      <w:r w:rsidRPr="009B2DC4">
        <w:rPr>
          <w:rFonts w:ascii="Bookman Old Style" w:hAnsi="Bookman Old Style"/>
          <w:bCs/>
        </w:rPr>
        <w:t>int main()</w:t>
      </w:r>
    </w:p>
    <w:p w:rsidR="00EA44C1" w:rsidRPr="009B2DC4" w:rsidRDefault="00EA44C1" w:rsidP="00EA44C1">
      <w:pPr>
        <w:tabs>
          <w:tab w:val="left" w:pos="1881"/>
        </w:tabs>
        <w:spacing w:after="0" w:line="240" w:lineRule="auto"/>
        <w:rPr>
          <w:rFonts w:ascii="Bookman Old Style" w:hAnsi="Bookman Old Style"/>
          <w:bCs/>
        </w:rPr>
      </w:pPr>
      <w:r w:rsidRPr="009B2DC4">
        <w:rPr>
          <w:rFonts w:ascii="Bookman Old Style" w:hAnsi="Bookman Old Style"/>
          <w:bCs/>
        </w:rPr>
        <w:t>{</w:t>
      </w:r>
    </w:p>
    <w:p w:rsidR="00EA44C1" w:rsidRPr="009B2DC4" w:rsidRDefault="00EA44C1" w:rsidP="00EA44C1">
      <w:pPr>
        <w:tabs>
          <w:tab w:val="left" w:pos="851"/>
        </w:tabs>
        <w:spacing w:after="0" w:line="240" w:lineRule="auto"/>
        <w:rPr>
          <w:rFonts w:ascii="Bookman Old Style" w:hAnsi="Bookman Old Style"/>
          <w:bCs/>
        </w:rPr>
      </w:pPr>
      <w:r w:rsidRPr="009B2DC4">
        <w:rPr>
          <w:rFonts w:ascii="Bookman Old Style" w:hAnsi="Bookman Old Style"/>
          <w:bCs/>
        </w:rPr>
        <w:tab/>
        <w:t>float  x1,x2,y1,y2;</w:t>
      </w:r>
    </w:p>
    <w:p w:rsidR="00EA44C1" w:rsidRPr="009B2DC4" w:rsidRDefault="00EA44C1" w:rsidP="00EA44C1">
      <w:pPr>
        <w:tabs>
          <w:tab w:val="left" w:pos="851"/>
        </w:tabs>
        <w:spacing w:after="0" w:line="240" w:lineRule="auto"/>
        <w:rPr>
          <w:rFonts w:ascii="Bookman Old Style" w:hAnsi="Bookman Old Style"/>
          <w:bCs/>
        </w:rPr>
      </w:pPr>
      <w:r w:rsidRPr="009B2DC4">
        <w:rPr>
          <w:rFonts w:ascii="Bookman Old Style" w:hAnsi="Bookman Old Style"/>
          <w:bCs/>
        </w:rPr>
        <w:tab/>
        <w:t>float x3,y3,m;</w:t>
      </w:r>
    </w:p>
    <w:p w:rsidR="00EA44C1" w:rsidRPr="009B2DC4" w:rsidRDefault="00EA44C1" w:rsidP="00EA44C1">
      <w:pPr>
        <w:tabs>
          <w:tab w:val="left" w:pos="851"/>
        </w:tabs>
        <w:spacing w:after="0" w:line="240" w:lineRule="auto"/>
        <w:rPr>
          <w:rFonts w:ascii="Bookman Old Style" w:hAnsi="Bookman Old Style"/>
          <w:bCs/>
        </w:rPr>
      </w:pPr>
      <w:r w:rsidRPr="009B2DC4">
        <w:rPr>
          <w:rFonts w:ascii="Bookman Old Style" w:hAnsi="Bookman Old Style"/>
          <w:bCs/>
        </w:rPr>
        <w:tab/>
        <w:t>scanf(“%f%f%f%f”,&amp;x1,&amp;y1,&amp;x2,&amp;y2);</w:t>
      </w:r>
    </w:p>
    <w:p w:rsidR="00EA44C1" w:rsidRPr="009B2DC4" w:rsidRDefault="00EA44C1" w:rsidP="00EA44C1">
      <w:pPr>
        <w:tabs>
          <w:tab w:val="left" w:pos="851"/>
        </w:tabs>
        <w:spacing w:after="0" w:line="240" w:lineRule="auto"/>
        <w:rPr>
          <w:rFonts w:ascii="Bookman Old Style" w:hAnsi="Bookman Old Style"/>
          <w:bCs/>
        </w:rPr>
      </w:pPr>
      <w:r w:rsidRPr="009B2DC4">
        <w:rPr>
          <w:rFonts w:ascii="Bookman Old Style" w:hAnsi="Bookman Old Style"/>
          <w:bCs/>
        </w:rPr>
        <w:tab/>
        <w:t>scanf(“%f”,&amp;x3);</w:t>
      </w:r>
    </w:p>
    <w:p w:rsidR="00EA44C1" w:rsidRPr="009B2DC4" w:rsidRDefault="00EA44C1" w:rsidP="00EA44C1">
      <w:pPr>
        <w:tabs>
          <w:tab w:val="left" w:pos="851"/>
        </w:tabs>
        <w:spacing w:after="0" w:line="240" w:lineRule="auto"/>
        <w:rPr>
          <w:rFonts w:ascii="Bookman Old Style" w:hAnsi="Bookman Old Style"/>
          <w:bCs/>
        </w:rPr>
      </w:pPr>
      <w:r w:rsidRPr="009B2DC4">
        <w:rPr>
          <w:rFonts w:ascii="Bookman Old Style" w:hAnsi="Bookman Old Style"/>
          <w:bCs/>
        </w:rPr>
        <w:tab/>
        <w:t>m=(y2-y1)/(x2-x1);</w:t>
      </w:r>
    </w:p>
    <w:p w:rsidR="00EA44C1" w:rsidRPr="009B2DC4" w:rsidRDefault="00EA44C1" w:rsidP="00EA44C1">
      <w:pPr>
        <w:tabs>
          <w:tab w:val="left" w:pos="851"/>
        </w:tabs>
        <w:spacing w:after="0" w:line="240" w:lineRule="auto"/>
        <w:rPr>
          <w:rFonts w:ascii="Bookman Old Style" w:hAnsi="Bookman Old Style"/>
          <w:bCs/>
        </w:rPr>
      </w:pPr>
      <w:r w:rsidRPr="009B2DC4">
        <w:rPr>
          <w:rFonts w:ascii="Bookman Old Style" w:hAnsi="Bookman Old Style"/>
          <w:bCs/>
        </w:rPr>
        <w:tab/>
        <w:t>y3=y1+m*(x3-x1);</w:t>
      </w:r>
    </w:p>
    <w:p w:rsidR="00EA44C1" w:rsidRPr="009B2DC4" w:rsidRDefault="00EA44C1" w:rsidP="00EA44C1">
      <w:pPr>
        <w:tabs>
          <w:tab w:val="left" w:pos="851"/>
        </w:tabs>
        <w:spacing w:after="0" w:line="240" w:lineRule="auto"/>
        <w:rPr>
          <w:rFonts w:ascii="Bookman Old Style" w:hAnsi="Bookman Old Style"/>
          <w:bCs/>
        </w:rPr>
      </w:pPr>
      <w:r w:rsidRPr="009B2DC4">
        <w:rPr>
          <w:rFonts w:ascii="Bookman Old Style" w:hAnsi="Bookman Old Style"/>
          <w:bCs/>
        </w:rPr>
        <w:tab/>
        <w:t>printf(“%0.2f”,y3);</w:t>
      </w:r>
    </w:p>
    <w:p w:rsidR="00EA44C1" w:rsidRPr="009B2DC4" w:rsidRDefault="00EA44C1" w:rsidP="00EA44C1">
      <w:pPr>
        <w:tabs>
          <w:tab w:val="left" w:pos="851"/>
        </w:tabs>
        <w:spacing w:after="0" w:line="240" w:lineRule="auto"/>
        <w:rPr>
          <w:rFonts w:ascii="Bookman Old Style" w:hAnsi="Bookman Old Style"/>
          <w:bCs/>
        </w:rPr>
      </w:pPr>
      <w:r w:rsidRPr="009B2DC4">
        <w:rPr>
          <w:rFonts w:ascii="Bookman Old Style" w:hAnsi="Bookman Old Style"/>
          <w:bCs/>
        </w:rPr>
        <w:tab/>
        <w:t>return 0;</w:t>
      </w:r>
    </w:p>
    <w:p w:rsidR="00EA44C1" w:rsidRPr="009B2DC4" w:rsidRDefault="00EA44C1" w:rsidP="00EA44C1">
      <w:pPr>
        <w:tabs>
          <w:tab w:val="left" w:pos="1881"/>
        </w:tabs>
        <w:spacing w:after="0" w:line="240" w:lineRule="auto"/>
        <w:rPr>
          <w:rFonts w:ascii="Bookman Old Style" w:hAnsi="Bookman Old Style"/>
          <w:bCs/>
        </w:rPr>
      </w:pPr>
      <w:r w:rsidRPr="009B2DC4">
        <w:rPr>
          <w:rFonts w:ascii="Bookman Old Style" w:hAnsi="Bookman Old Style"/>
          <w:bCs/>
        </w:rPr>
        <w:t>}</w:t>
      </w:r>
    </w:p>
    <w:p w:rsidR="00EA44C1" w:rsidRDefault="00EA44C1" w:rsidP="00EA44C1">
      <w:pPr>
        <w:tabs>
          <w:tab w:val="left" w:pos="1881"/>
        </w:tabs>
        <w:spacing w:after="0" w:line="240" w:lineRule="auto"/>
      </w:pPr>
    </w:p>
    <w:p w:rsidR="009B144D" w:rsidRDefault="009B144D" w:rsidP="00EA44C1">
      <w:pPr>
        <w:tabs>
          <w:tab w:val="left" w:pos="1881"/>
        </w:tabs>
        <w:spacing w:after="0" w:line="240" w:lineRule="auto"/>
      </w:pPr>
    </w:p>
    <w:p w:rsidR="009B144D" w:rsidRPr="00C40C58" w:rsidRDefault="009B144D" w:rsidP="00C40C58">
      <w:pPr>
        <w:pStyle w:val="ListParagraph"/>
        <w:numPr>
          <w:ilvl w:val="0"/>
          <w:numId w:val="29"/>
        </w:numPr>
        <w:spacing w:after="0" w:line="240" w:lineRule="auto"/>
        <w:rPr>
          <w:rFonts w:ascii="Bookman Old Style" w:hAnsi="Bookman Old Style"/>
          <w:b/>
          <w:bCs/>
        </w:rPr>
      </w:pPr>
      <w:r w:rsidRPr="00C40C58">
        <w:rPr>
          <w:rFonts w:ascii="Bookman Old Style" w:hAnsi="Bookman Old Style"/>
          <w:b/>
          <w:bCs/>
        </w:rPr>
        <w:t xml:space="preserve">Write a C program to find the Line Intersection Point </w:t>
      </w:r>
    </w:p>
    <w:p w:rsidR="009B144D" w:rsidRPr="00EA44C1" w:rsidRDefault="009B144D" w:rsidP="009B144D">
      <w:pPr>
        <w:spacing w:after="0" w:line="240" w:lineRule="auto"/>
        <w:rPr>
          <w:b/>
        </w:rPr>
      </w:pPr>
      <w:r>
        <w:rPr>
          <w:rFonts w:ascii="Bookman Old Style" w:hAnsi="Bookman Old Style"/>
          <w:b/>
          <w:bCs/>
        </w:rPr>
        <w:t>(y1-m1*x1-y3+m2*x3)/(m2-m1)</w:t>
      </w:r>
    </w:p>
    <w:p w:rsidR="009B144D" w:rsidRPr="009B2DC4" w:rsidRDefault="009B144D" w:rsidP="009B144D">
      <w:pPr>
        <w:tabs>
          <w:tab w:val="left" w:pos="1881"/>
        </w:tabs>
        <w:spacing w:after="0" w:line="240" w:lineRule="auto"/>
        <w:rPr>
          <w:rFonts w:ascii="Bookman Old Style" w:hAnsi="Bookman Old Style"/>
          <w:bCs/>
        </w:rPr>
      </w:pPr>
      <w:r w:rsidRPr="009B2DC4">
        <w:rPr>
          <w:rFonts w:ascii="Bookman Old Style" w:hAnsi="Bookman Old Style"/>
          <w:bCs/>
        </w:rPr>
        <w:t>int main()</w:t>
      </w:r>
    </w:p>
    <w:p w:rsidR="009B144D" w:rsidRPr="009B2DC4" w:rsidRDefault="009B144D" w:rsidP="009B144D">
      <w:pPr>
        <w:tabs>
          <w:tab w:val="left" w:pos="1881"/>
        </w:tabs>
        <w:spacing w:after="0" w:line="240" w:lineRule="auto"/>
        <w:rPr>
          <w:rFonts w:ascii="Bookman Old Style" w:hAnsi="Bookman Old Style"/>
          <w:bCs/>
        </w:rPr>
      </w:pPr>
      <w:r w:rsidRPr="009B2DC4">
        <w:rPr>
          <w:rFonts w:ascii="Bookman Old Style" w:hAnsi="Bookman Old Style"/>
          <w:bCs/>
        </w:rPr>
        <w:t>{</w:t>
      </w:r>
    </w:p>
    <w:p w:rsidR="009B144D" w:rsidRPr="009B2DC4" w:rsidRDefault="009B144D" w:rsidP="009B2DC4">
      <w:pPr>
        <w:tabs>
          <w:tab w:val="left" w:pos="1881"/>
        </w:tabs>
        <w:spacing w:after="0" w:line="240" w:lineRule="auto"/>
        <w:rPr>
          <w:rFonts w:ascii="Bookman Old Style" w:hAnsi="Bookman Old Style"/>
          <w:bCs/>
        </w:rPr>
      </w:pPr>
      <w:r w:rsidRPr="009B2DC4">
        <w:rPr>
          <w:rFonts w:ascii="Bookman Old Style" w:hAnsi="Bookman Old Style"/>
          <w:bCs/>
        </w:rPr>
        <w:tab/>
        <w:t>float  x1,x2,y1,y2;</w:t>
      </w:r>
    </w:p>
    <w:p w:rsidR="009B144D" w:rsidRPr="009B2DC4" w:rsidRDefault="009B144D" w:rsidP="009B2DC4">
      <w:pPr>
        <w:tabs>
          <w:tab w:val="left" w:pos="1881"/>
        </w:tabs>
        <w:spacing w:after="0" w:line="240" w:lineRule="auto"/>
        <w:rPr>
          <w:rFonts w:ascii="Bookman Old Style" w:hAnsi="Bookman Old Style"/>
          <w:bCs/>
        </w:rPr>
      </w:pPr>
      <w:r w:rsidRPr="009B2DC4">
        <w:rPr>
          <w:rFonts w:ascii="Bookman Old Style" w:hAnsi="Bookman Old Style"/>
          <w:bCs/>
        </w:rPr>
        <w:tab/>
        <w:t>float x3,y3,</w:t>
      </w:r>
      <w:r w:rsidR="006150B5" w:rsidRPr="009B2DC4">
        <w:rPr>
          <w:rFonts w:ascii="Bookman Old Style" w:hAnsi="Bookman Old Style"/>
          <w:bCs/>
        </w:rPr>
        <w:t>x4,y4,</w:t>
      </w:r>
      <w:r w:rsidRPr="009B2DC4">
        <w:rPr>
          <w:rFonts w:ascii="Bookman Old Style" w:hAnsi="Bookman Old Style"/>
          <w:bCs/>
        </w:rPr>
        <w:t>m</w:t>
      </w:r>
      <w:r w:rsidR="006150B5" w:rsidRPr="009B2DC4">
        <w:rPr>
          <w:rFonts w:ascii="Bookman Old Style" w:hAnsi="Bookman Old Style"/>
          <w:bCs/>
        </w:rPr>
        <w:t>1,m2</w:t>
      </w:r>
      <w:r w:rsidRPr="009B2DC4">
        <w:rPr>
          <w:rFonts w:ascii="Bookman Old Style" w:hAnsi="Bookman Old Style"/>
          <w:bCs/>
        </w:rPr>
        <w:t>;</w:t>
      </w:r>
    </w:p>
    <w:p w:rsidR="006150B5" w:rsidRPr="009B2DC4" w:rsidRDefault="006150B5" w:rsidP="009B2DC4">
      <w:pPr>
        <w:tabs>
          <w:tab w:val="left" w:pos="1881"/>
        </w:tabs>
        <w:spacing w:after="0" w:line="240" w:lineRule="auto"/>
        <w:rPr>
          <w:rFonts w:ascii="Bookman Old Style" w:hAnsi="Bookman Old Style"/>
          <w:bCs/>
        </w:rPr>
      </w:pPr>
      <w:r w:rsidRPr="009B2DC4">
        <w:rPr>
          <w:rFonts w:ascii="Bookman Old Style" w:hAnsi="Bookman Old Style"/>
          <w:bCs/>
        </w:rPr>
        <w:tab/>
        <w:t>float x_intersection, y_intersection;</w:t>
      </w:r>
    </w:p>
    <w:p w:rsidR="009B144D" w:rsidRPr="009B2DC4" w:rsidRDefault="009B144D" w:rsidP="009B2DC4">
      <w:pPr>
        <w:tabs>
          <w:tab w:val="left" w:pos="1881"/>
        </w:tabs>
        <w:spacing w:after="0" w:line="240" w:lineRule="auto"/>
        <w:rPr>
          <w:rFonts w:ascii="Bookman Old Style" w:hAnsi="Bookman Old Style"/>
          <w:bCs/>
        </w:rPr>
      </w:pPr>
      <w:r w:rsidRPr="009B2DC4">
        <w:rPr>
          <w:rFonts w:ascii="Bookman Old Style" w:hAnsi="Bookman Old Style"/>
          <w:bCs/>
        </w:rPr>
        <w:tab/>
        <w:t>scanf(“%f%f%f%f”,&amp;x1,&amp;y1,&amp;x2,&amp;y2);</w:t>
      </w:r>
    </w:p>
    <w:p w:rsidR="006150B5" w:rsidRPr="009B2DC4" w:rsidRDefault="009B144D" w:rsidP="009B2DC4">
      <w:pPr>
        <w:tabs>
          <w:tab w:val="left" w:pos="1881"/>
        </w:tabs>
        <w:spacing w:after="0" w:line="240" w:lineRule="auto"/>
        <w:rPr>
          <w:rFonts w:ascii="Bookman Old Style" w:hAnsi="Bookman Old Style"/>
          <w:bCs/>
        </w:rPr>
      </w:pPr>
      <w:r w:rsidRPr="009B2DC4">
        <w:rPr>
          <w:rFonts w:ascii="Bookman Old Style" w:hAnsi="Bookman Old Style"/>
          <w:bCs/>
        </w:rPr>
        <w:tab/>
      </w:r>
      <w:r w:rsidR="006150B5" w:rsidRPr="009B2DC4">
        <w:rPr>
          <w:rFonts w:ascii="Bookman Old Style" w:hAnsi="Bookman Old Style"/>
          <w:bCs/>
        </w:rPr>
        <w:t>scanf(“%f%f%f%f”,&amp;x3,&amp;y3,&amp;x4,&amp;y4);</w:t>
      </w:r>
    </w:p>
    <w:p w:rsidR="006150B5" w:rsidRPr="009B2DC4" w:rsidRDefault="006150B5" w:rsidP="009B2DC4">
      <w:pPr>
        <w:tabs>
          <w:tab w:val="left" w:pos="1881"/>
        </w:tabs>
        <w:spacing w:after="0" w:line="240" w:lineRule="auto"/>
        <w:rPr>
          <w:rFonts w:ascii="Bookman Old Style" w:hAnsi="Bookman Old Style"/>
          <w:bCs/>
        </w:rPr>
      </w:pPr>
      <w:r w:rsidRPr="009B2DC4">
        <w:rPr>
          <w:rFonts w:ascii="Bookman Old Style" w:hAnsi="Bookman Old Style"/>
          <w:bCs/>
        </w:rPr>
        <w:tab/>
        <w:t>x_intersection=(y1-m1*x1-y3+m2*x3)/(m2-m1);</w:t>
      </w:r>
    </w:p>
    <w:p w:rsidR="006150B5" w:rsidRPr="009B2DC4" w:rsidRDefault="006150B5" w:rsidP="009B2DC4">
      <w:pPr>
        <w:tabs>
          <w:tab w:val="left" w:pos="1881"/>
        </w:tabs>
        <w:spacing w:after="0" w:line="240" w:lineRule="auto"/>
        <w:rPr>
          <w:rFonts w:ascii="Bookman Old Style" w:hAnsi="Bookman Old Style"/>
          <w:bCs/>
        </w:rPr>
      </w:pPr>
      <w:r w:rsidRPr="009B2DC4">
        <w:rPr>
          <w:rFonts w:ascii="Bookman Old Style" w:hAnsi="Bookman Old Style"/>
          <w:bCs/>
        </w:rPr>
        <w:tab/>
        <w:t>y_intersection=y1+m1*(x_intersection-x1);</w:t>
      </w:r>
    </w:p>
    <w:p w:rsidR="006150B5" w:rsidRPr="009B2DC4" w:rsidRDefault="006150B5" w:rsidP="009B2DC4">
      <w:pPr>
        <w:tabs>
          <w:tab w:val="left" w:pos="1881"/>
        </w:tabs>
        <w:spacing w:after="0" w:line="240" w:lineRule="auto"/>
        <w:rPr>
          <w:rFonts w:ascii="Bookman Old Style" w:hAnsi="Bookman Old Style"/>
          <w:bCs/>
        </w:rPr>
      </w:pPr>
    </w:p>
    <w:p w:rsidR="006150B5" w:rsidRPr="009B2DC4" w:rsidRDefault="006150B5" w:rsidP="009B2DC4">
      <w:pPr>
        <w:tabs>
          <w:tab w:val="left" w:pos="1881"/>
        </w:tabs>
        <w:spacing w:after="0" w:line="240" w:lineRule="auto"/>
        <w:rPr>
          <w:rFonts w:ascii="Bookman Old Style" w:hAnsi="Bookman Old Style"/>
          <w:bCs/>
        </w:rPr>
      </w:pPr>
    </w:p>
    <w:p w:rsidR="009B144D" w:rsidRPr="009B2DC4" w:rsidRDefault="006150B5" w:rsidP="009B2DC4">
      <w:pPr>
        <w:tabs>
          <w:tab w:val="left" w:pos="1881"/>
        </w:tabs>
        <w:spacing w:after="0" w:line="240" w:lineRule="auto"/>
        <w:rPr>
          <w:rFonts w:ascii="Bookman Old Style" w:hAnsi="Bookman Old Style"/>
          <w:bCs/>
        </w:rPr>
      </w:pPr>
      <w:r w:rsidRPr="009B2DC4">
        <w:rPr>
          <w:rFonts w:ascii="Bookman Old Style" w:hAnsi="Bookman Old Style"/>
          <w:bCs/>
        </w:rPr>
        <w:tab/>
      </w:r>
      <w:r w:rsidR="009B144D" w:rsidRPr="009B2DC4">
        <w:rPr>
          <w:rFonts w:ascii="Bookman Old Style" w:hAnsi="Bookman Old Style"/>
          <w:bCs/>
        </w:rPr>
        <w:t>printf(“%0.2f”,</w:t>
      </w:r>
      <w:r w:rsidRPr="009B2DC4">
        <w:rPr>
          <w:rFonts w:ascii="Bookman Old Style" w:hAnsi="Bookman Old Style"/>
          <w:bCs/>
        </w:rPr>
        <w:t xml:space="preserve"> y_intersection</w:t>
      </w:r>
      <w:r w:rsidR="009B144D" w:rsidRPr="009B2DC4">
        <w:rPr>
          <w:rFonts w:ascii="Bookman Old Style" w:hAnsi="Bookman Old Style"/>
          <w:bCs/>
        </w:rPr>
        <w:t>);</w:t>
      </w:r>
    </w:p>
    <w:p w:rsidR="009B144D" w:rsidRPr="009B2DC4" w:rsidRDefault="009B144D" w:rsidP="009B2DC4">
      <w:pPr>
        <w:tabs>
          <w:tab w:val="left" w:pos="1881"/>
        </w:tabs>
        <w:spacing w:after="0" w:line="240" w:lineRule="auto"/>
        <w:rPr>
          <w:rFonts w:ascii="Bookman Old Style" w:hAnsi="Bookman Old Style"/>
          <w:bCs/>
        </w:rPr>
      </w:pPr>
      <w:r w:rsidRPr="009B2DC4">
        <w:rPr>
          <w:rFonts w:ascii="Bookman Old Style" w:hAnsi="Bookman Old Style"/>
          <w:bCs/>
        </w:rPr>
        <w:tab/>
        <w:t>return 0;</w:t>
      </w:r>
    </w:p>
    <w:p w:rsidR="009B144D" w:rsidRPr="009B2DC4" w:rsidRDefault="009B144D" w:rsidP="009B144D">
      <w:pPr>
        <w:tabs>
          <w:tab w:val="left" w:pos="1881"/>
        </w:tabs>
        <w:spacing w:after="0" w:line="240" w:lineRule="auto"/>
        <w:rPr>
          <w:rFonts w:ascii="Bookman Old Style" w:hAnsi="Bookman Old Style"/>
          <w:bCs/>
        </w:rPr>
      </w:pPr>
      <w:r w:rsidRPr="009B2DC4">
        <w:rPr>
          <w:rFonts w:ascii="Bookman Old Style" w:hAnsi="Bookman Old Style"/>
          <w:bCs/>
        </w:rPr>
        <w:t>}</w:t>
      </w:r>
    </w:p>
    <w:p w:rsidR="009B144D" w:rsidRDefault="009B144D" w:rsidP="00EA44C1">
      <w:pPr>
        <w:tabs>
          <w:tab w:val="left" w:pos="1881"/>
        </w:tabs>
        <w:spacing w:after="0" w:line="240" w:lineRule="auto"/>
      </w:pPr>
    </w:p>
    <w:p w:rsidR="004A12BC" w:rsidRPr="00C40C58" w:rsidRDefault="004A12BC" w:rsidP="00C40C58">
      <w:pPr>
        <w:pStyle w:val="ListParagraph"/>
        <w:numPr>
          <w:ilvl w:val="0"/>
          <w:numId w:val="29"/>
        </w:numPr>
        <w:spacing w:after="0" w:line="240" w:lineRule="auto"/>
        <w:rPr>
          <w:rFonts w:ascii="Bookman Old Style" w:hAnsi="Bookman Old Style"/>
          <w:b/>
          <w:bCs/>
        </w:rPr>
      </w:pPr>
      <w:r w:rsidRPr="00C40C58">
        <w:rPr>
          <w:rFonts w:ascii="Bookman Old Style" w:hAnsi="Bookman Old Style"/>
          <w:b/>
          <w:bCs/>
        </w:rPr>
        <w:t xml:space="preserve">Write a C program to find the Difference between Times </w:t>
      </w:r>
    </w:p>
    <w:p w:rsidR="005E5F89" w:rsidRDefault="005E5F89" w:rsidP="009B2DC4">
      <w:pPr>
        <w:spacing w:after="0" w:line="240" w:lineRule="auto"/>
        <w:rPr>
          <w:rFonts w:ascii="Bookman Old Style" w:hAnsi="Bookman Old Style"/>
          <w:b/>
          <w:bCs/>
        </w:rPr>
      </w:pP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#include &lt;stdio.h&gt;</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struct TIME</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int seconds;</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int minutes;</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int hours;</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w:t>
      </w:r>
    </w:p>
    <w:p w:rsidR="009B2DC4" w:rsidRDefault="009B2DC4" w:rsidP="009B2DC4">
      <w:pPr>
        <w:tabs>
          <w:tab w:val="left" w:pos="1881"/>
        </w:tabs>
        <w:spacing w:after="0" w:line="240" w:lineRule="auto"/>
        <w:rPr>
          <w:rFonts w:ascii="Bookman Old Style" w:hAnsi="Bookman Old Style"/>
          <w:bCs/>
        </w:rPr>
      </w:pP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int main()</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struct TIME startTime, stopTime, diff;</w:t>
      </w:r>
    </w:p>
    <w:p w:rsidR="009B2DC4" w:rsidRPr="009B2DC4" w:rsidRDefault="009B2DC4" w:rsidP="009B2DC4">
      <w:pPr>
        <w:tabs>
          <w:tab w:val="left" w:pos="1881"/>
        </w:tabs>
        <w:spacing w:after="0" w:line="240" w:lineRule="auto"/>
        <w:rPr>
          <w:rFonts w:ascii="Bookman Old Style" w:hAnsi="Bookman Old Style"/>
          <w:bCs/>
        </w:rPr>
      </w:pP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lastRenderedPageBreak/>
        <w:t xml:space="preserve">    printf("Enter start time: \n");</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printf("Enter hours, minutes and seconds respectively: ");</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scanf("%d %d %d", &amp;startTime.hours, &amp;startTime.minutes, &amp;startTime.seconds);</w:t>
      </w:r>
    </w:p>
    <w:p w:rsidR="009B2DC4" w:rsidRPr="009B2DC4" w:rsidRDefault="009B2DC4" w:rsidP="009B2DC4">
      <w:pPr>
        <w:tabs>
          <w:tab w:val="left" w:pos="1881"/>
        </w:tabs>
        <w:spacing w:after="0" w:line="240" w:lineRule="auto"/>
        <w:rPr>
          <w:rFonts w:ascii="Bookman Old Style" w:hAnsi="Bookman Old Style"/>
          <w:bCs/>
        </w:rPr>
      </w:pP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printf("Enter stop time: \n");</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printf("Enter hours, minutes and seconds respectively: ");</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scanf("%d %d %d", &amp;stopTime.hours, &amp;stopTime.minutes, &amp;stopTime.seconds);</w:t>
      </w:r>
    </w:p>
    <w:p w:rsidR="009B2DC4" w:rsidRPr="009B2DC4" w:rsidRDefault="009B2DC4" w:rsidP="009B2DC4">
      <w:pPr>
        <w:tabs>
          <w:tab w:val="left" w:pos="1881"/>
        </w:tabs>
        <w:spacing w:after="0" w:line="240" w:lineRule="auto"/>
        <w:rPr>
          <w:rFonts w:ascii="Bookman Old Style" w:hAnsi="Bookman Old Style"/>
          <w:bCs/>
        </w:rPr>
      </w:pPr>
    </w:p>
    <w:p w:rsidR="00BD7DDB"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w:t>
      </w:r>
      <w:r w:rsidR="00BD7DDB">
        <w:rPr>
          <w:rFonts w:ascii="Bookman Old Style" w:hAnsi="Bookman Old Style"/>
          <w:bCs/>
        </w:rPr>
        <w:t xml:space="preserve"> </w:t>
      </w:r>
      <w:r w:rsidRPr="009B2DC4">
        <w:rPr>
          <w:rFonts w:ascii="Bookman Old Style" w:hAnsi="Bookman Old Style"/>
          <w:bCs/>
        </w:rPr>
        <w:t>if(stopTime.seconds &gt; start.seconds)</w:t>
      </w:r>
    </w:p>
    <w:p w:rsidR="009B2DC4" w:rsidRPr="009B2DC4" w:rsidRDefault="00BD7DDB" w:rsidP="009B2DC4">
      <w:pPr>
        <w:tabs>
          <w:tab w:val="left" w:pos="1881"/>
        </w:tabs>
        <w:spacing w:after="0" w:line="240" w:lineRule="auto"/>
        <w:rPr>
          <w:rFonts w:ascii="Bookman Old Style" w:hAnsi="Bookman Old Style"/>
          <w:bCs/>
        </w:rPr>
      </w:pPr>
      <w:r>
        <w:rPr>
          <w:rFonts w:ascii="Bookman Old Style" w:hAnsi="Bookman Old Style"/>
          <w:bCs/>
        </w:rPr>
        <w:t xml:space="preserve">    </w:t>
      </w:r>
      <w:r w:rsidR="009B2DC4" w:rsidRPr="009B2DC4">
        <w:rPr>
          <w:rFonts w:ascii="Bookman Old Style" w:hAnsi="Bookman Old Style"/>
          <w:bCs/>
        </w:rPr>
        <w:t>{</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--start.minutes;</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start.seconds += 60;</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w:t>
      </w:r>
    </w:p>
    <w:p w:rsidR="009B2DC4" w:rsidRPr="009B2DC4" w:rsidRDefault="009B2DC4" w:rsidP="009B2DC4">
      <w:pPr>
        <w:tabs>
          <w:tab w:val="left" w:pos="1881"/>
        </w:tabs>
        <w:spacing w:after="0" w:line="240" w:lineRule="auto"/>
        <w:rPr>
          <w:rFonts w:ascii="Bookman Old Style" w:hAnsi="Bookman Old Style"/>
          <w:bCs/>
        </w:rPr>
      </w:pP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diff-&gt;seconds = start.seconds - stop.seconds;</w:t>
      </w:r>
    </w:p>
    <w:p w:rsidR="00BD7DDB"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if(stop.minutes &gt; start.minutes)</w:t>
      </w:r>
    </w:p>
    <w:p w:rsidR="009B2DC4" w:rsidRPr="009B2DC4" w:rsidRDefault="00BD7DDB" w:rsidP="009B2DC4">
      <w:pPr>
        <w:tabs>
          <w:tab w:val="left" w:pos="1881"/>
        </w:tabs>
        <w:spacing w:after="0" w:line="240" w:lineRule="auto"/>
        <w:rPr>
          <w:rFonts w:ascii="Bookman Old Style" w:hAnsi="Bookman Old Style"/>
          <w:bCs/>
        </w:rPr>
      </w:pPr>
      <w:r>
        <w:rPr>
          <w:rFonts w:ascii="Bookman Old Style" w:hAnsi="Bookman Old Style"/>
          <w:bCs/>
        </w:rPr>
        <w:t xml:space="preserve">   </w:t>
      </w:r>
      <w:r w:rsidR="009B2DC4" w:rsidRPr="009B2DC4">
        <w:rPr>
          <w:rFonts w:ascii="Bookman Old Style" w:hAnsi="Bookman Old Style"/>
          <w:bCs/>
        </w:rPr>
        <w:t>{</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--start.hours;</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start.minutes += 60;</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w:t>
      </w:r>
    </w:p>
    <w:p w:rsidR="009B2DC4" w:rsidRPr="009B2DC4" w:rsidRDefault="009B2DC4" w:rsidP="009B2DC4">
      <w:pPr>
        <w:tabs>
          <w:tab w:val="left" w:pos="1881"/>
        </w:tabs>
        <w:spacing w:after="0" w:line="240" w:lineRule="auto"/>
        <w:rPr>
          <w:rFonts w:ascii="Bookman Old Style" w:hAnsi="Bookman Old Style"/>
          <w:bCs/>
        </w:rPr>
      </w:pP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diff-&gt;minutes = start.minutes - stop.minutes;</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diff-&gt;hours = start.hours - stop.hours;</w:t>
      </w:r>
    </w:p>
    <w:p w:rsidR="009B2DC4" w:rsidRPr="009B2DC4" w:rsidRDefault="009B2DC4" w:rsidP="009B2DC4">
      <w:pPr>
        <w:tabs>
          <w:tab w:val="left" w:pos="1881"/>
        </w:tabs>
        <w:spacing w:after="0" w:line="240" w:lineRule="auto"/>
        <w:rPr>
          <w:rFonts w:ascii="Bookman Old Style" w:hAnsi="Bookman Old Style"/>
          <w:bCs/>
        </w:rPr>
      </w:pP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printf(</w:t>
      </w:r>
      <w:r>
        <w:rPr>
          <w:rFonts w:ascii="Bookman Old Style" w:hAnsi="Bookman Old Style"/>
          <w:bCs/>
        </w:rPr>
        <w:t>"\nTIME DIFFERENCE: %d:%d:%d is</w:t>
      </w:r>
      <w:r w:rsidRPr="009B2DC4">
        <w:rPr>
          <w:rFonts w:ascii="Bookman Old Style" w:hAnsi="Bookman Old Style"/>
          <w:bCs/>
        </w:rPr>
        <w:t xml:space="preserve"> ", diff.hours, diff.minutes, diff.seconds);</w:t>
      </w:r>
    </w:p>
    <w:p w:rsidR="009B2DC4" w:rsidRPr="009B2DC4" w:rsidRDefault="009B2DC4" w:rsidP="009B2DC4">
      <w:pPr>
        <w:tabs>
          <w:tab w:val="left" w:pos="1881"/>
        </w:tabs>
        <w:spacing w:after="0" w:line="240" w:lineRule="auto"/>
        <w:rPr>
          <w:rFonts w:ascii="Bookman Old Style" w:hAnsi="Bookman Old Style"/>
          <w:bCs/>
        </w:rPr>
      </w:pP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 xml:space="preserve">    return 0;</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w:t>
      </w:r>
    </w:p>
    <w:p w:rsidR="009B2DC4" w:rsidRPr="009B2DC4" w:rsidRDefault="009B2DC4" w:rsidP="009B2DC4">
      <w:pPr>
        <w:tabs>
          <w:tab w:val="left" w:pos="1881"/>
        </w:tabs>
        <w:spacing w:after="0" w:line="240" w:lineRule="auto"/>
        <w:rPr>
          <w:rFonts w:ascii="Bookman Old Style" w:hAnsi="Bookman Old Style"/>
          <w:bCs/>
        </w:rPr>
      </w:pP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void differenceBetweenTimePeriod(struct TIME start, struct TIME stop, struct TIME *diff)</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w:t>
      </w:r>
    </w:p>
    <w:p w:rsidR="009B2DC4" w:rsidRPr="009B2DC4" w:rsidRDefault="009B2DC4" w:rsidP="009B2DC4">
      <w:pPr>
        <w:tabs>
          <w:tab w:val="left" w:pos="1881"/>
        </w:tabs>
        <w:spacing w:after="0" w:line="240" w:lineRule="auto"/>
        <w:rPr>
          <w:rFonts w:ascii="Bookman Old Style" w:hAnsi="Bookman Old Style"/>
          <w:bCs/>
        </w:rPr>
      </w:pPr>
      <w:r w:rsidRPr="009B2DC4">
        <w:rPr>
          <w:rFonts w:ascii="Bookman Old Style" w:hAnsi="Bookman Old Style"/>
          <w:bCs/>
        </w:rPr>
        <w:t>}</w:t>
      </w:r>
    </w:p>
    <w:p w:rsidR="009B2DC4" w:rsidRDefault="009B2DC4" w:rsidP="009B2DC4">
      <w:pPr>
        <w:tabs>
          <w:tab w:val="left" w:pos="1881"/>
        </w:tabs>
        <w:spacing w:after="0" w:line="240" w:lineRule="auto"/>
        <w:rPr>
          <w:rFonts w:ascii="Bookman Old Style" w:hAnsi="Bookman Old Style"/>
          <w:bCs/>
        </w:rPr>
      </w:pPr>
    </w:p>
    <w:p w:rsidR="00177492" w:rsidRPr="00177492" w:rsidRDefault="00177492" w:rsidP="009B2DC4">
      <w:pPr>
        <w:tabs>
          <w:tab w:val="left" w:pos="1881"/>
        </w:tabs>
        <w:spacing w:after="0" w:line="240" w:lineRule="auto"/>
        <w:rPr>
          <w:rFonts w:ascii="Bookman Old Style" w:hAnsi="Bookman Old Style"/>
          <w:b/>
          <w:bCs/>
        </w:rPr>
      </w:pPr>
      <w:r w:rsidRPr="00177492">
        <w:rPr>
          <w:rFonts w:ascii="Bookman Old Style" w:hAnsi="Bookman Old Style"/>
          <w:b/>
          <w:bCs/>
        </w:rPr>
        <w:t>using Command line Arguments</w:t>
      </w:r>
    </w:p>
    <w:p w:rsidR="00304FE3" w:rsidRPr="00C40C58" w:rsidRDefault="00304FE3" w:rsidP="00C40C58">
      <w:pPr>
        <w:pStyle w:val="ListParagraph"/>
        <w:numPr>
          <w:ilvl w:val="0"/>
          <w:numId w:val="29"/>
        </w:numPr>
        <w:tabs>
          <w:tab w:val="left" w:pos="1881"/>
        </w:tabs>
        <w:spacing w:after="0" w:line="240" w:lineRule="auto"/>
        <w:rPr>
          <w:rFonts w:ascii="Bookman Old Style" w:hAnsi="Bookman Old Style"/>
          <w:b/>
          <w:bCs/>
        </w:rPr>
      </w:pPr>
      <w:r w:rsidRPr="00C40C58">
        <w:rPr>
          <w:rFonts w:ascii="Bookman Old Style" w:hAnsi="Bookman Old Style"/>
          <w:b/>
          <w:bCs/>
        </w:rPr>
        <w:t>Factorial</w:t>
      </w:r>
      <w:r w:rsidR="00177492" w:rsidRPr="00C40C58">
        <w:rPr>
          <w:rFonts w:ascii="Bookman Old Style" w:hAnsi="Bookman Old Style"/>
          <w:b/>
          <w:bCs/>
        </w:rPr>
        <w:t xml:space="preserve"> </w:t>
      </w:r>
      <w:r w:rsidRPr="00C40C58">
        <w:rPr>
          <w:rFonts w:ascii="Bookman Old Style" w:hAnsi="Bookman Old Style"/>
          <w:b/>
          <w:bCs/>
        </w:rPr>
        <w:t>of a given number using Command line Arguments</w:t>
      </w:r>
    </w:p>
    <w:p w:rsidR="009A5088" w:rsidRDefault="00C07D2A" w:rsidP="009B2DC4">
      <w:pPr>
        <w:tabs>
          <w:tab w:val="left" w:pos="1881"/>
        </w:tabs>
        <w:spacing w:after="0" w:line="240" w:lineRule="auto"/>
        <w:rPr>
          <w:rFonts w:ascii="Bookman Old Style" w:hAnsi="Bookman Old Style"/>
          <w:bCs/>
        </w:rPr>
      </w:pPr>
      <w:r>
        <w:rPr>
          <w:rFonts w:ascii="Bookman Old Style" w:hAnsi="Bookman Old Style"/>
          <w:bCs/>
        </w:rPr>
        <w:t>#include&lt;stdlib.h</w:t>
      </w:r>
      <w:r w:rsidR="00304FE3">
        <w:rPr>
          <w:rFonts w:ascii="Bookman Old Style" w:hAnsi="Bookman Old Style"/>
          <w:bCs/>
        </w:rPr>
        <w:t>&gt;</w:t>
      </w:r>
    </w:p>
    <w:p w:rsidR="009A5088" w:rsidRDefault="009A5088" w:rsidP="009B2DC4">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9A5088" w:rsidRDefault="009A5088" w:rsidP="009B2DC4">
      <w:pPr>
        <w:tabs>
          <w:tab w:val="left" w:pos="1881"/>
        </w:tabs>
        <w:spacing w:after="0" w:line="240" w:lineRule="auto"/>
        <w:rPr>
          <w:rFonts w:ascii="Bookman Old Style" w:hAnsi="Bookman Old Style"/>
          <w:bCs/>
        </w:rPr>
      </w:pPr>
      <w:r>
        <w:rPr>
          <w:rFonts w:ascii="Bookman Old Style" w:hAnsi="Bookman Old Style"/>
          <w:bCs/>
        </w:rPr>
        <w:t>{</w:t>
      </w:r>
    </w:p>
    <w:p w:rsidR="009A5088" w:rsidRDefault="009A5088" w:rsidP="009B2DC4">
      <w:pPr>
        <w:tabs>
          <w:tab w:val="left" w:pos="1881"/>
        </w:tabs>
        <w:spacing w:after="0" w:line="240" w:lineRule="auto"/>
        <w:rPr>
          <w:rFonts w:ascii="Bookman Old Style" w:hAnsi="Bookman Old Style"/>
          <w:bCs/>
        </w:rPr>
      </w:pPr>
      <w:r>
        <w:rPr>
          <w:rFonts w:ascii="Bookman Old Style" w:hAnsi="Bookman Old Style"/>
          <w:bCs/>
        </w:rPr>
        <w:tab/>
        <w:t>int i,n,f=1;</w:t>
      </w:r>
    </w:p>
    <w:p w:rsidR="009A5088" w:rsidRDefault="009A5088" w:rsidP="009B2DC4">
      <w:pPr>
        <w:tabs>
          <w:tab w:val="left" w:pos="1881"/>
        </w:tabs>
        <w:spacing w:after="0" w:line="240" w:lineRule="auto"/>
        <w:rPr>
          <w:rFonts w:ascii="Bookman Old Style" w:hAnsi="Bookman Old Style"/>
          <w:bCs/>
        </w:rPr>
      </w:pPr>
      <w:r>
        <w:rPr>
          <w:rFonts w:ascii="Bookman Old Style" w:hAnsi="Bookman Old Style"/>
          <w:bCs/>
        </w:rPr>
        <w:tab/>
        <w:t>n=atoi(aargv[1]);</w:t>
      </w:r>
    </w:p>
    <w:p w:rsidR="009A5088" w:rsidRDefault="009A5088" w:rsidP="009B2DC4">
      <w:pPr>
        <w:tabs>
          <w:tab w:val="left" w:pos="1881"/>
        </w:tabs>
        <w:spacing w:after="0" w:line="240" w:lineRule="auto"/>
        <w:rPr>
          <w:rFonts w:ascii="Bookman Old Style" w:hAnsi="Bookman Old Style"/>
          <w:bCs/>
        </w:rPr>
      </w:pPr>
      <w:r>
        <w:rPr>
          <w:rFonts w:ascii="Bookman Old Style" w:hAnsi="Bookman Old Style"/>
          <w:bCs/>
        </w:rPr>
        <w:tab/>
        <w:t>for(i=1;i&lt;=n;i++)</w:t>
      </w:r>
    </w:p>
    <w:p w:rsidR="009A5088" w:rsidRDefault="009A5088" w:rsidP="009B2DC4">
      <w:pPr>
        <w:tabs>
          <w:tab w:val="left" w:pos="1881"/>
        </w:tabs>
        <w:spacing w:after="0" w:line="240" w:lineRule="auto"/>
        <w:rPr>
          <w:rFonts w:ascii="Bookman Old Style" w:hAnsi="Bookman Old Style"/>
          <w:bCs/>
        </w:rPr>
      </w:pPr>
      <w:r>
        <w:rPr>
          <w:rFonts w:ascii="Bookman Old Style" w:hAnsi="Bookman Old Style"/>
          <w:bCs/>
        </w:rPr>
        <w:tab/>
      </w:r>
      <w:r>
        <w:rPr>
          <w:rFonts w:ascii="Bookman Old Style" w:hAnsi="Bookman Old Style"/>
          <w:bCs/>
        </w:rPr>
        <w:tab/>
        <w:t>f=f*i;</w:t>
      </w:r>
      <w:r w:rsidR="007440E5">
        <w:rPr>
          <w:rFonts w:ascii="Bookman Old Style" w:hAnsi="Bookman Old Style"/>
          <w:bCs/>
        </w:rPr>
        <w:t xml:space="preserve">   //f*=i;</w:t>
      </w:r>
    </w:p>
    <w:p w:rsidR="009A5088" w:rsidRDefault="009A5088" w:rsidP="009B2DC4">
      <w:pPr>
        <w:tabs>
          <w:tab w:val="left" w:pos="1881"/>
        </w:tabs>
        <w:spacing w:after="0" w:line="240" w:lineRule="auto"/>
        <w:rPr>
          <w:rFonts w:ascii="Bookman Old Style" w:hAnsi="Bookman Old Style"/>
          <w:bCs/>
        </w:rPr>
      </w:pPr>
      <w:r>
        <w:rPr>
          <w:rFonts w:ascii="Bookman Old Style" w:hAnsi="Bookman Old Style"/>
          <w:bCs/>
        </w:rPr>
        <w:tab/>
        <w:t>printf(“%d”,f);</w:t>
      </w:r>
    </w:p>
    <w:p w:rsidR="009A5088" w:rsidRDefault="009A5088" w:rsidP="009B2DC4">
      <w:pPr>
        <w:tabs>
          <w:tab w:val="left" w:pos="1881"/>
        </w:tabs>
        <w:spacing w:after="0" w:line="240" w:lineRule="auto"/>
        <w:rPr>
          <w:rFonts w:ascii="Bookman Old Style" w:hAnsi="Bookman Old Style"/>
          <w:bCs/>
        </w:rPr>
      </w:pPr>
      <w:r>
        <w:rPr>
          <w:rFonts w:ascii="Bookman Old Style" w:hAnsi="Bookman Old Style"/>
          <w:bCs/>
        </w:rPr>
        <w:t>}</w:t>
      </w:r>
    </w:p>
    <w:p w:rsidR="00177492" w:rsidRDefault="00177492" w:rsidP="009B2DC4">
      <w:pPr>
        <w:tabs>
          <w:tab w:val="left" w:pos="1881"/>
        </w:tabs>
        <w:spacing w:after="0" w:line="240" w:lineRule="auto"/>
        <w:rPr>
          <w:rFonts w:ascii="Bookman Old Style" w:hAnsi="Bookman Old Style"/>
          <w:bCs/>
        </w:rPr>
      </w:pPr>
    </w:p>
    <w:p w:rsidR="00177492" w:rsidRPr="00C40C58" w:rsidRDefault="00177492" w:rsidP="00C40C58">
      <w:pPr>
        <w:pStyle w:val="ListParagraph"/>
        <w:numPr>
          <w:ilvl w:val="0"/>
          <w:numId w:val="29"/>
        </w:numPr>
        <w:tabs>
          <w:tab w:val="left" w:pos="1881"/>
        </w:tabs>
        <w:spacing w:after="0" w:line="240" w:lineRule="auto"/>
        <w:rPr>
          <w:rFonts w:ascii="Bookman Old Style" w:hAnsi="Bookman Old Style"/>
          <w:b/>
          <w:bCs/>
        </w:rPr>
      </w:pPr>
      <w:r w:rsidRPr="00C40C58">
        <w:rPr>
          <w:rFonts w:ascii="Bookman Old Style" w:hAnsi="Bookman Old Style"/>
          <w:b/>
          <w:bCs/>
        </w:rPr>
        <w:t>Sum of individual digits</w:t>
      </w:r>
    </w:p>
    <w:p w:rsidR="009A5088" w:rsidRDefault="009A5088" w:rsidP="009B2DC4">
      <w:pPr>
        <w:tabs>
          <w:tab w:val="left" w:pos="1881"/>
        </w:tabs>
        <w:spacing w:after="0" w:line="240" w:lineRule="auto"/>
        <w:rPr>
          <w:rFonts w:ascii="Bookman Old Style" w:hAnsi="Bookman Old Style"/>
          <w:bCs/>
        </w:rPr>
      </w:pPr>
    </w:p>
    <w:p w:rsidR="00304FE3" w:rsidRDefault="00304FE3" w:rsidP="00304FE3">
      <w:pPr>
        <w:tabs>
          <w:tab w:val="left" w:pos="1881"/>
        </w:tabs>
        <w:spacing w:after="0" w:line="240" w:lineRule="auto"/>
        <w:rPr>
          <w:rFonts w:ascii="Bookman Old Style" w:hAnsi="Bookman Old Style"/>
          <w:bCs/>
        </w:rPr>
      </w:pPr>
      <w:r>
        <w:rPr>
          <w:rFonts w:ascii="Bookman Old Style" w:hAnsi="Bookman Old Style"/>
          <w:bCs/>
        </w:rPr>
        <w:t>#include&lt;stdlib.h&gt;</w:t>
      </w:r>
    </w:p>
    <w:p w:rsidR="00304FE3" w:rsidRDefault="00304FE3" w:rsidP="00304FE3">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304FE3" w:rsidRDefault="00304FE3" w:rsidP="00304FE3">
      <w:pPr>
        <w:tabs>
          <w:tab w:val="left" w:pos="1881"/>
        </w:tabs>
        <w:spacing w:after="0" w:line="240" w:lineRule="auto"/>
        <w:rPr>
          <w:rFonts w:ascii="Bookman Old Style" w:hAnsi="Bookman Old Style"/>
          <w:bCs/>
        </w:rPr>
      </w:pPr>
      <w:r>
        <w:rPr>
          <w:rFonts w:ascii="Bookman Old Style" w:hAnsi="Bookman Old Style"/>
          <w:bCs/>
        </w:rPr>
        <w:t>{</w:t>
      </w:r>
    </w:p>
    <w:p w:rsidR="002D681C" w:rsidRPr="000277E5" w:rsidRDefault="002D681C" w:rsidP="002D681C">
      <w:pPr>
        <w:tabs>
          <w:tab w:val="left" w:pos="1881"/>
        </w:tabs>
        <w:spacing w:after="0" w:line="240" w:lineRule="auto"/>
        <w:rPr>
          <w:rFonts w:ascii="Bookman Old Style" w:hAnsi="Bookman Old Style"/>
        </w:rPr>
      </w:pPr>
      <w:r>
        <w:rPr>
          <w:rFonts w:ascii="Bookman Old Style" w:hAnsi="Bookman Old Style"/>
          <w:bCs/>
        </w:rPr>
        <w:tab/>
      </w:r>
      <w:r w:rsidRPr="00952BD6">
        <w:rPr>
          <w:rFonts w:ascii="Bookman Old Style" w:hAnsi="Bookman Old Style"/>
          <w:i/>
        </w:rPr>
        <w:t>i</w:t>
      </w:r>
      <w:r w:rsidRPr="000277E5">
        <w:rPr>
          <w:rFonts w:ascii="Bookman Old Style" w:hAnsi="Bookman Old Style"/>
        </w:rPr>
        <w:t xml:space="preserve">nt </w:t>
      </w:r>
      <w:r>
        <w:rPr>
          <w:rFonts w:ascii="Bookman Old Style" w:hAnsi="Bookman Old Style"/>
        </w:rPr>
        <w:t>n,sum=0</w:t>
      </w:r>
      <w:r w:rsidRPr="000277E5">
        <w:rPr>
          <w:rFonts w:ascii="Bookman Old Style" w:hAnsi="Bookman Old Style"/>
        </w:rPr>
        <w:t>;</w:t>
      </w:r>
    </w:p>
    <w:p w:rsidR="002D681C" w:rsidRDefault="002D681C" w:rsidP="002D681C">
      <w:pPr>
        <w:spacing w:after="0" w:line="240" w:lineRule="auto"/>
        <w:ind w:left="720" w:firstLine="720"/>
        <w:jc w:val="both"/>
        <w:rPr>
          <w:rFonts w:ascii="Bookman Old Style" w:hAnsi="Bookman Old Style"/>
        </w:rPr>
      </w:pPr>
      <w:r>
        <w:rPr>
          <w:rFonts w:ascii="Bookman Old Style" w:hAnsi="Bookman Old Style"/>
        </w:rPr>
        <w:t>n=atoi(agrv[1]);</w:t>
      </w:r>
    </w:p>
    <w:p w:rsidR="002D681C" w:rsidRPr="000277E5" w:rsidRDefault="002D681C" w:rsidP="002D681C">
      <w:pPr>
        <w:spacing w:after="0" w:line="240" w:lineRule="auto"/>
        <w:ind w:left="720" w:firstLine="720"/>
        <w:jc w:val="both"/>
        <w:rPr>
          <w:rFonts w:ascii="Bookman Old Style" w:hAnsi="Bookman Old Style"/>
        </w:rPr>
      </w:pPr>
      <w:r>
        <w:rPr>
          <w:rFonts w:ascii="Bookman Old Style" w:hAnsi="Bookman Old Style"/>
        </w:rPr>
        <w:t>while</w:t>
      </w:r>
      <w:r w:rsidRPr="000277E5">
        <w:rPr>
          <w:rFonts w:ascii="Bookman Old Style" w:hAnsi="Bookman Old Style"/>
        </w:rPr>
        <w:t>(</w:t>
      </w:r>
      <w:r>
        <w:rPr>
          <w:rFonts w:ascii="Bookman Old Style" w:hAnsi="Bookman Old Style"/>
        </w:rPr>
        <w:t>n&gt;0</w:t>
      </w:r>
      <w:r w:rsidRPr="000277E5">
        <w:rPr>
          <w:rFonts w:ascii="Bookman Old Style" w:hAnsi="Bookman Old Style"/>
        </w:rPr>
        <w:t>)</w:t>
      </w:r>
    </w:p>
    <w:p w:rsidR="002D681C" w:rsidRPr="000277E5" w:rsidRDefault="002D681C" w:rsidP="002D681C">
      <w:pPr>
        <w:spacing w:after="0" w:line="240" w:lineRule="auto"/>
        <w:ind w:left="720" w:firstLine="720"/>
        <w:jc w:val="both"/>
        <w:rPr>
          <w:rFonts w:ascii="Bookman Old Style" w:hAnsi="Bookman Old Style"/>
        </w:rPr>
      </w:pPr>
      <w:r w:rsidRPr="000277E5">
        <w:rPr>
          <w:rFonts w:ascii="Bookman Old Style" w:hAnsi="Bookman Old Style"/>
        </w:rPr>
        <w:lastRenderedPageBreak/>
        <w:t>{</w:t>
      </w:r>
    </w:p>
    <w:p w:rsidR="002D681C" w:rsidRDefault="002D681C" w:rsidP="002D681C">
      <w:pPr>
        <w:spacing w:after="0" w:line="240" w:lineRule="auto"/>
        <w:ind w:left="720" w:firstLine="720"/>
        <w:jc w:val="both"/>
        <w:rPr>
          <w:rFonts w:ascii="Bookman Old Style" w:hAnsi="Bookman Old Style"/>
        </w:rPr>
      </w:pPr>
      <w:r w:rsidRPr="000277E5">
        <w:rPr>
          <w:rFonts w:ascii="Bookman Old Style" w:hAnsi="Bookman Old Style"/>
        </w:rPr>
        <w:tab/>
      </w:r>
      <w:r>
        <w:rPr>
          <w:rFonts w:ascii="Bookman Old Style" w:hAnsi="Bookman Old Style"/>
        </w:rPr>
        <w:t>sum=sum+n%10;</w:t>
      </w:r>
    </w:p>
    <w:p w:rsidR="002D681C" w:rsidRDefault="002D681C" w:rsidP="002D681C">
      <w:pPr>
        <w:spacing w:after="0" w:line="240" w:lineRule="auto"/>
        <w:ind w:left="720" w:firstLine="720"/>
        <w:jc w:val="both"/>
        <w:rPr>
          <w:rFonts w:ascii="Bookman Old Style" w:hAnsi="Bookman Old Style"/>
        </w:rPr>
      </w:pPr>
      <w:r>
        <w:rPr>
          <w:rFonts w:ascii="Bookman Old Style" w:hAnsi="Bookman Old Style"/>
        </w:rPr>
        <w:tab/>
        <w:t>n=n/10;</w:t>
      </w:r>
    </w:p>
    <w:p w:rsidR="002D681C" w:rsidRDefault="002D681C" w:rsidP="002D681C">
      <w:pPr>
        <w:spacing w:after="0" w:line="240" w:lineRule="auto"/>
        <w:ind w:left="720" w:firstLine="720"/>
        <w:jc w:val="both"/>
        <w:rPr>
          <w:rFonts w:ascii="Bookman Old Style" w:hAnsi="Bookman Old Style"/>
        </w:rPr>
      </w:pPr>
      <w:r w:rsidRPr="000277E5">
        <w:rPr>
          <w:rFonts w:ascii="Bookman Old Style" w:hAnsi="Bookman Old Style"/>
        </w:rPr>
        <w:t>}</w:t>
      </w:r>
    </w:p>
    <w:p w:rsidR="002D681C" w:rsidRDefault="002D681C" w:rsidP="002D681C">
      <w:pPr>
        <w:spacing w:after="0" w:line="240" w:lineRule="auto"/>
        <w:ind w:left="720" w:firstLine="720"/>
        <w:jc w:val="both"/>
        <w:rPr>
          <w:rFonts w:ascii="Bookman Old Style" w:hAnsi="Bookman Old Style"/>
        </w:rPr>
      </w:pPr>
      <w:r>
        <w:rPr>
          <w:rFonts w:ascii="Bookman Old Style" w:hAnsi="Bookman Old Style"/>
        </w:rPr>
        <w:t>printf(“\nThe Sum of individual digits of the given number is %d”, sum);</w:t>
      </w:r>
    </w:p>
    <w:p w:rsidR="002D681C" w:rsidRPr="000277E5" w:rsidRDefault="002D681C" w:rsidP="002D681C">
      <w:pPr>
        <w:spacing w:after="0" w:line="240" w:lineRule="auto"/>
        <w:ind w:left="720" w:firstLine="720"/>
        <w:jc w:val="both"/>
        <w:rPr>
          <w:rFonts w:ascii="Bookman Old Style" w:hAnsi="Bookman Old Style"/>
        </w:rPr>
      </w:pPr>
      <w:r>
        <w:rPr>
          <w:rFonts w:ascii="Bookman Old Style" w:hAnsi="Bookman Old Style"/>
        </w:rPr>
        <w:t>return 0</w:t>
      </w:r>
      <w:r w:rsidRPr="000277E5">
        <w:rPr>
          <w:rFonts w:ascii="Bookman Old Style" w:hAnsi="Bookman Old Style"/>
        </w:rPr>
        <w:t>;</w:t>
      </w:r>
    </w:p>
    <w:p w:rsidR="002D681C" w:rsidRDefault="002D681C" w:rsidP="0068344B">
      <w:pPr>
        <w:spacing w:after="0" w:line="240" w:lineRule="auto"/>
        <w:jc w:val="both"/>
        <w:rPr>
          <w:rFonts w:ascii="Bookman Old Style" w:hAnsi="Bookman Old Style"/>
        </w:rPr>
      </w:pPr>
      <w:r w:rsidRPr="000277E5">
        <w:rPr>
          <w:rFonts w:ascii="Bookman Old Style" w:hAnsi="Bookman Old Style"/>
        </w:rPr>
        <w:t>}</w:t>
      </w:r>
    </w:p>
    <w:p w:rsidR="00177492" w:rsidRDefault="00177492" w:rsidP="009B2DC4">
      <w:pPr>
        <w:tabs>
          <w:tab w:val="left" w:pos="1881"/>
        </w:tabs>
        <w:spacing w:after="0" w:line="240" w:lineRule="auto"/>
        <w:rPr>
          <w:rFonts w:ascii="Bookman Old Style" w:hAnsi="Bookman Old Style"/>
          <w:bCs/>
        </w:rPr>
      </w:pPr>
    </w:p>
    <w:p w:rsidR="0068344B" w:rsidRPr="00C40C58" w:rsidRDefault="0068344B" w:rsidP="00C40C58">
      <w:pPr>
        <w:pStyle w:val="ListParagraph"/>
        <w:numPr>
          <w:ilvl w:val="0"/>
          <w:numId w:val="29"/>
        </w:numPr>
        <w:tabs>
          <w:tab w:val="left" w:pos="1881"/>
        </w:tabs>
        <w:spacing w:after="0" w:line="240" w:lineRule="auto"/>
        <w:rPr>
          <w:rFonts w:ascii="Bookman Old Style" w:hAnsi="Bookman Old Style"/>
          <w:b/>
          <w:bCs/>
        </w:rPr>
      </w:pPr>
      <w:r w:rsidRPr="00C40C58">
        <w:rPr>
          <w:rFonts w:ascii="Bookman Old Style" w:hAnsi="Bookman Old Style"/>
          <w:b/>
          <w:bCs/>
        </w:rPr>
        <w:t>Reverse of a given Number</w:t>
      </w:r>
    </w:p>
    <w:p w:rsidR="0068344B" w:rsidRDefault="0068344B" w:rsidP="0068344B">
      <w:pPr>
        <w:tabs>
          <w:tab w:val="left" w:pos="1881"/>
        </w:tabs>
        <w:spacing w:after="0" w:line="240" w:lineRule="auto"/>
        <w:rPr>
          <w:rFonts w:ascii="Bookman Old Style" w:hAnsi="Bookman Old Style"/>
          <w:bCs/>
        </w:rPr>
      </w:pPr>
    </w:p>
    <w:p w:rsidR="0068344B" w:rsidRDefault="0068344B" w:rsidP="0068344B">
      <w:pPr>
        <w:tabs>
          <w:tab w:val="left" w:pos="1881"/>
        </w:tabs>
        <w:spacing w:after="0" w:line="240" w:lineRule="auto"/>
        <w:rPr>
          <w:rFonts w:ascii="Bookman Old Style" w:hAnsi="Bookman Old Style"/>
          <w:bCs/>
        </w:rPr>
      </w:pPr>
      <w:r>
        <w:rPr>
          <w:rFonts w:ascii="Bookman Old Style" w:hAnsi="Bookman Old Style"/>
          <w:bCs/>
        </w:rPr>
        <w:t>#include&lt;stdlib.h&gt;</w:t>
      </w:r>
    </w:p>
    <w:p w:rsidR="0068344B" w:rsidRDefault="0068344B" w:rsidP="0068344B">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68344B" w:rsidRDefault="0068344B" w:rsidP="0068344B">
      <w:pPr>
        <w:tabs>
          <w:tab w:val="left" w:pos="1881"/>
        </w:tabs>
        <w:spacing w:after="0" w:line="240" w:lineRule="auto"/>
        <w:rPr>
          <w:rFonts w:ascii="Bookman Old Style" w:hAnsi="Bookman Old Style"/>
          <w:bCs/>
        </w:rPr>
      </w:pPr>
      <w:r>
        <w:rPr>
          <w:rFonts w:ascii="Bookman Old Style" w:hAnsi="Bookman Old Style"/>
          <w:bCs/>
        </w:rPr>
        <w:t>{</w:t>
      </w:r>
    </w:p>
    <w:p w:rsidR="0068344B" w:rsidRPr="000277E5" w:rsidRDefault="00F7147C" w:rsidP="0068344B">
      <w:pPr>
        <w:tabs>
          <w:tab w:val="left" w:pos="1881"/>
        </w:tabs>
        <w:spacing w:after="0" w:line="240" w:lineRule="auto"/>
        <w:rPr>
          <w:rFonts w:ascii="Bookman Old Style" w:hAnsi="Bookman Old Style"/>
        </w:rPr>
      </w:pPr>
      <w:r>
        <w:rPr>
          <w:rFonts w:ascii="Bookman Old Style" w:hAnsi="Bookman Old Style"/>
          <w:bCs/>
        </w:rPr>
        <w:t xml:space="preserve">                    </w:t>
      </w:r>
      <w:r w:rsidR="0068344B" w:rsidRPr="00F7147C">
        <w:rPr>
          <w:rFonts w:ascii="Bookman Old Style" w:hAnsi="Bookman Old Style"/>
        </w:rPr>
        <w:t>i</w:t>
      </w:r>
      <w:r w:rsidR="0068344B" w:rsidRPr="000277E5">
        <w:rPr>
          <w:rFonts w:ascii="Bookman Old Style" w:hAnsi="Bookman Old Style"/>
        </w:rPr>
        <w:t xml:space="preserve">nt </w:t>
      </w:r>
      <w:r w:rsidR="0068344B">
        <w:rPr>
          <w:rFonts w:ascii="Bookman Old Style" w:hAnsi="Bookman Old Style"/>
        </w:rPr>
        <w:t>n,sum=0</w:t>
      </w:r>
      <w:r w:rsidR="0068344B" w:rsidRPr="000277E5">
        <w:rPr>
          <w:rFonts w:ascii="Bookman Old Style" w:hAnsi="Bookman Old Style"/>
        </w:rPr>
        <w:t>;</w:t>
      </w:r>
    </w:p>
    <w:p w:rsidR="0068344B" w:rsidRDefault="0068344B" w:rsidP="0068344B">
      <w:pPr>
        <w:spacing w:after="0" w:line="240" w:lineRule="auto"/>
        <w:ind w:left="720" w:firstLine="720"/>
        <w:jc w:val="both"/>
        <w:rPr>
          <w:rFonts w:ascii="Bookman Old Style" w:hAnsi="Bookman Old Style"/>
        </w:rPr>
      </w:pPr>
      <w:r>
        <w:rPr>
          <w:rFonts w:ascii="Bookman Old Style" w:hAnsi="Bookman Old Style"/>
        </w:rPr>
        <w:t>n=atoi(agrv[1]);</w:t>
      </w:r>
    </w:p>
    <w:p w:rsidR="0068344B" w:rsidRPr="000277E5" w:rsidRDefault="0068344B" w:rsidP="0068344B">
      <w:pPr>
        <w:spacing w:after="0" w:line="240" w:lineRule="auto"/>
        <w:ind w:left="720" w:firstLine="720"/>
        <w:jc w:val="both"/>
        <w:rPr>
          <w:rFonts w:ascii="Bookman Old Style" w:hAnsi="Bookman Old Style"/>
        </w:rPr>
      </w:pPr>
      <w:r>
        <w:rPr>
          <w:rFonts w:ascii="Bookman Old Style" w:hAnsi="Bookman Old Style"/>
        </w:rPr>
        <w:t>while</w:t>
      </w:r>
      <w:r w:rsidRPr="000277E5">
        <w:rPr>
          <w:rFonts w:ascii="Bookman Old Style" w:hAnsi="Bookman Old Style"/>
        </w:rPr>
        <w:t>(</w:t>
      </w:r>
      <w:r>
        <w:rPr>
          <w:rFonts w:ascii="Bookman Old Style" w:hAnsi="Bookman Old Style"/>
        </w:rPr>
        <w:t>n&gt;0</w:t>
      </w:r>
      <w:r w:rsidRPr="000277E5">
        <w:rPr>
          <w:rFonts w:ascii="Bookman Old Style" w:hAnsi="Bookman Old Style"/>
        </w:rPr>
        <w:t>)</w:t>
      </w:r>
    </w:p>
    <w:p w:rsidR="0068344B" w:rsidRPr="000277E5" w:rsidRDefault="0068344B" w:rsidP="0068344B">
      <w:pPr>
        <w:spacing w:after="0" w:line="240" w:lineRule="auto"/>
        <w:ind w:left="720" w:firstLine="720"/>
        <w:jc w:val="both"/>
        <w:rPr>
          <w:rFonts w:ascii="Bookman Old Style" w:hAnsi="Bookman Old Style"/>
        </w:rPr>
      </w:pPr>
      <w:r w:rsidRPr="000277E5">
        <w:rPr>
          <w:rFonts w:ascii="Bookman Old Style" w:hAnsi="Bookman Old Style"/>
        </w:rPr>
        <w:t>{</w:t>
      </w:r>
    </w:p>
    <w:p w:rsidR="0068344B" w:rsidRDefault="0068344B" w:rsidP="0068344B">
      <w:pPr>
        <w:spacing w:after="0" w:line="240" w:lineRule="auto"/>
        <w:ind w:left="720" w:firstLine="720"/>
        <w:jc w:val="both"/>
        <w:rPr>
          <w:rFonts w:ascii="Bookman Old Style" w:hAnsi="Bookman Old Style"/>
        </w:rPr>
      </w:pPr>
      <w:r w:rsidRPr="000277E5">
        <w:rPr>
          <w:rFonts w:ascii="Bookman Old Style" w:hAnsi="Bookman Old Style"/>
        </w:rPr>
        <w:tab/>
      </w:r>
      <w:r w:rsidR="006E3425">
        <w:rPr>
          <w:rFonts w:ascii="Bookman Old Style" w:hAnsi="Bookman Old Style"/>
        </w:rPr>
        <w:t>rev</w:t>
      </w:r>
      <w:r>
        <w:rPr>
          <w:rFonts w:ascii="Bookman Old Style" w:hAnsi="Bookman Old Style"/>
        </w:rPr>
        <w:t>=</w:t>
      </w:r>
      <w:r w:rsidR="006E3425">
        <w:rPr>
          <w:rFonts w:ascii="Bookman Old Style" w:hAnsi="Bookman Old Style"/>
        </w:rPr>
        <w:t>rev*10</w:t>
      </w:r>
      <w:r>
        <w:rPr>
          <w:rFonts w:ascii="Bookman Old Style" w:hAnsi="Bookman Old Style"/>
        </w:rPr>
        <w:t>+n%10;</w:t>
      </w:r>
    </w:p>
    <w:p w:rsidR="0068344B" w:rsidRDefault="0068344B" w:rsidP="0068344B">
      <w:pPr>
        <w:spacing w:after="0" w:line="240" w:lineRule="auto"/>
        <w:ind w:left="720" w:firstLine="720"/>
        <w:jc w:val="both"/>
        <w:rPr>
          <w:rFonts w:ascii="Bookman Old Style" w:hAnsi="Bookman Old Style"/>
        </w:rPr>
      </w:pPr>
      <w:r>
        <w:rPr>
          <w:rFonts w:ascii="Bookman Old Style" w:hAnsi="Bookman Old Style"/>
        </w:rPr>
        <w:tab/>
        <w:t>n=n/10;</w:t>
      </w:r>
    </w:p>
    <w:p w:rsidR="0068344B" w:rsidRDefault="0068344B" w:rsidP="0068344B">
      <w:pPr>
        <w:spacing w:after="0" w:line="240" w:lineRule="auto"/>
        <w:ind w:left="720" w:firstLine="720"/>
        <w:jc w:val="both"/>
        <w:rPr>
          <w:rFonts w:ascii="Bookman Old Style" w:hAnsi="Bookman Old Style"/>
        </w:rPr>
      </w:pPr>
      <w:r w:rsidRPr="000277E5">
        <w:rPr>
          <w:rFonts w:ascii="Bookman Old Style" w:hAnsi="Bookman Old Style"/>
        </w:rPr>
        <w:t>}</w:t>
      </w:r>
    </w:p>
    <w:p w:rsidR="0068344B" w:rsidRDefault="0068344B" w:rsidP="0068344B">
      <w:pPr>
        <w:spacing w:after="0" w:line="240" w:lineRule="auto"/>
        <w:ind w:left="720" w:firstLine="720"/>
        <w:jc w:val="both"/>
        <w:rPr>
          <w:rFonts w:ascii="Bookman Old Style" w:hAnsi="Bookman Old Style"/>
        </w:rPr>
      </w:pPr>
      <w:r>
        <w:rPr>
          <w:rFonts w:ascii="Bookman Old Style" w:hAnsi="Bookman Old Style"/>
        </w:rPr>
        <w:t xml:space="preserve">printf %d”, </w:t>
      </w:r>
      <w:r w:rsidR="006E3425">
        <w:rPr>
          <w:rFonts w:ascii="Bookman Old Style" w:hAnsi="Bookman Old Style"/>
        </w:rPr>
        <w:t>rev</w:t>
      </w:r>
      <w:r>
        <w:rPr>
          <w:rFonts w:ascii="Bookman Old Style" w:hAnsi="Bookman Old Style"/>
        </w:rPr>
        <w:t>);</w:t>
      </w:r>
    </w:p>
    <w:p w:rsidR="0068344B" w:rsidRPr="000277E5" w:rsidRDefault="0068344B" w:rsidP="0068344B">
      <w:pPr>
        <w:spacing w:after="0" w:line="240" w:lineRule="auto"/>
        <w:ind w:left="720" w:firstLine="720"/>
        <w:jc w:val="both"/>
        <w:rPr>
          <w:rFonts w:ascii="Bookman Old Style" w:hAnsi="Bookman Old Style"/>
        </w:rPr>
      </w:pPr>
      <w:r>
        <w:rPr>
          <w:rFonts w:ascii="Bookman Old Style" w:hAnsi="Bookman Old Style"/>
        </w:rPr>
        <w:t>return 0</w:t>
      </w:r>
      <w:r w:rsidRPr="000277E5">
        <w:rPr>
          <w:rFonts w:ascii="Bookman Old Style" w:hAnsi="Bookman Old Style"/>
        </w:rPr>
        <w:t>;</w:t>
      </w:r>
    </w:p>
    <w:p w:rsidR="0068344B" w:rsidRDefault="0068344B" w:rsidP="0068344B">
      <w:pPr>
        <w:spacing w:after="0" w:line="240" w:lineRule="auto"/>
        <w:jc w:val="both"/>
        <w:rPr>
          <w:rFonts w:ascii="Bookman Old Style" w:hAnsi="Bookman Old Style"/>
        </w:rPr>
      </w:pPr>
      <w:r>
        <w:rPr>
          <w:rFonts w:ascii="Bookman Old Style" w:hAnsi="Bookman Old Style"/>
        </w:rPr>
        <w:t>}</w:t>
      </w:r>
    </w:p>
    <w:p w:rsidR="007A388F" w:rsidRDefault="007A388F" w:rsidP="0068344B">
      <w:pPr>
        <w:spacing w:after="0" w:line="240" w:lineRule="auto"/>
        <w:jc w:val="both"/>
        <w:rPr>
          <w:rFonts w:ascii="Bookman Old Style" w:hAnsi="Bookman Old Style"/>
        </w:rPr>
      </w:pPr>
    </w:p>
    <w:p w:rsidR="008F3E18" w:rsidRPr="00C40C58" w:rsidRDefault="00C40C58" w:rsidP="00C40C58">
      <w:pPr>
        <w:pStyle w:val="ListParagraph"/>
        <w:numPr>
          <w:ilvl w:val="0"/>
          <w:numId w:val="29"/>
        </w:numPr>
        <w:tabs>
          <w:tab w:val="left" w:pos="1881"/>
        </w:tabs>
        <w:spacing w:after="0" w:line="240" w:lineRule="auto"/>
        <w:rPr>
          <w:rFonts w:ascii="Bookman Old Style" w:hAnsi="Bookman Old Style"/>
          <w:bCs/>
        </w:rPr>
      </w:pPr>
      <w:r>
        <w:rPr>
          <w:rFonts w:ascii="Bookman Old Style" w:hAnsi="Bookman Old Style"/>
          <w:b/>
          <w:bCs/>
        </w:rPr>
        <w:t xml:space="preserve"> </w:t>
      </w:r>
      <w:r w:rsidR="007A388F" w:rsidRPr="00C40C58">
        <w:rPr>
          <w:rFonts w:ascii="Bookman Old Style" w:hAnsi="Bookman Old Style"/>
          <w:b/>
          <w:bCs/>
        </w:rPr>
        <w:t xml:space="preserve">Given Number is </w:t>
      </w:r>
      <w:r w:rsidR="008F3E18" w:rsidRPr="00C40C58">
        <w:rPr>
          <w:rFonts w:ascii="Bookman Old Style" w:hAnsi="Bookman Old Style"/>
          <w:b/>
          <w:bCs/>
        </w:rPr>
        <w:t>Paliindrome or not</w:t>
      </w:r>
    </w:p>
    <w:p w:rsidR="008F3E18" w:rsidRDefault="008F3E18" w:rsidP="008F3E18">
      <w:pPr>
        <w:tabs>
          <w:tab w:val="left" w:pos="1881"/>
        </w:tabs>
        <w:spacing w:after="0" w:line="240" w:lineRule="auto"/>
        <w:rPr>
          <w:rFonts w:ascii="Bookman Old Style" w:hAnsi="Bookman Old Style"/>
          <w:bCs/>
        </w:rPr>
      </w:pPr>
      <w:r>
        <w:rPr>
          <w:rFonts w:ascii="Bookman Old Style" w:hAnsi="Bookman Old Style"/>
          <w:bCs/>
        </w:rPr>
        <w:t>#include&lt;stdlib.h&gt;</w:t>
      </w:r>
    </w:p>
    <w:p w:rsidR="008F3E18" w:rsidRDefault="008F3E18" w:rsidP="008F3E18">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8F3E18" w:rsidRDefault="008F3E18" w:rsidP="008F3E18">
      <w:pPr>
        <w:tabs>
          <w:tab w:val="left" w:pos="1881"/>
        </w:tabs>
        <w:spacing w:after="0" w:line="240" w:lineRule="auto"/>
        <w:rPr>
          <w:rFonts w:ascii="Bookman Old Style" w:hAnsi="Bookman Old Style"/>
          <w:bCs/>
        </w:rPr>
      </w:pPr>
      <w:r>
        <w:rPr>
          <w:rFonts w:ascii="Bookman Old Style" w:hAnsi="Bookman Old Style"/>
          <w:bCs/>
        </w:rPr>
        <w:t>{</w:t>
      </w:r>
    </w:p>
    <w:p w:rsidR="008F3E18" w:rsidRPr="000277E5" w:rsidRDefault="008F3E18" w:rsidP="008F3E18">
      <w:pPr>
        <w:tabs>
          <w:tab w:val="left" w:pos="1881"/>
        </w:tabs>
        <w:spacing w:after="0" w:line="240" w:lineRule="auto"/>
        <w:rPr>
          <w:rFonts w:ascii="Bookman Old Style" w:hAnsi="Bookman Old Style"/>
        </w:rPr>
      </w:pPr>
      <w:r>
        <w:rPr>
          <w:rFonts w:ascii="Bookman Old Style" w:hAnsi="Bookman Old Style"/>
          <w:bCs/>
        </w:rPr>
        <w:t xml:space="preserve">                    </w:t>
      </w:r>
      <w:r w:rsidRPr="00F7147C">
        <w:rPr>
          <w:rFonts w:ascii="Bookman Old Style" w:hAnsi="Bookman Old Style"/>
        </w:rPr>
        <w:t>i</w:t>
      </w:r>
      <w:r w:rsidRPr="000277E5">
        <w:rPr>
          <w:rFonts w:ascii="Bookman Old Style" w:hAnsi="Bookman Old Style"/>
        </w:rPr>
        <w:t xml:space="preserve">nt </w:t>
      </w:r>
      <w:r>
        <w:rPr>
          <w:rFonts w:ascii="Bookman Old Style" w:hAnsi="Bookman Old Style"/>
        </w:rPr>
        <w:t>n,sum=0</w:t>
      </w:r>
      <w:r w:rsidR="007A388F">
        <w:rPr>
          <w:rFonts w:ascii="Bookman Old Style" w:hAnsi="Bookman Old Style"/>
        </w:rPr>
        <w:t>,k</w:t>
      </w:r>
      <w:r w:rsidRPr="000277E5">
        <w:rPr>
          <w:rFonts w:ascii="Bookman Old Style" w:hAnsi="Bookman Old Style"/>
        </w:rPr>
        <w:t>;</w:t>
      </w:r>
    </w:p>
    <w:p w:rsidR="008F3E18" w:rsidRDefault="008F3E18" w:rsidP="008F3E18">
      <w:pPr>
        <w:spacing w:after="0" w:line="240" w:lineRule="auto"/>
        <w:ind w:left="720" w:firstLine="720"/>
        <w:jc w:val="both"/>
        <w:rPr>
          <w:rFonts w:ascii="Bookman Old Style" w:hAnsi="Bookman Old Style"/>
        </w:rPr>
      </w:pPr>
      <w:r>
        <w:rPr>
          <w:rFonts w:ascii="Bookman Old Style" w:hAnsi="Bookman Old Style"/>
        </w:rPr>
        <w:t>n=atoi(agrv[1]);</w:t>
      </w:r>
    </w:p>
    <w:p w:rsidR="007A388F" w:rsidRDefault="007A388F" w:rsidP="008F3E18">
      <w:pPr>
        <w:spacing w:after="0" w:line="240" w:lineRule="auto"/>
        <w:ind w:left="720" w:firstLine="720"/>
        <w:jc w:val="both"/>
        <w:rPr>
          <w:rFonts w:ascii="Bookman Old Style" w:hAnsi="Bookman Old Style"/>
        </w:rPr>
      </w:pPr>
      <w:r>
        <w:rPr>
          <w:rFonts w:ascii="Bookman Old Style" w:hAnsi="Bookman Old Style"/>
        </w:rPr>
        <w:t>k=n;</w:t>
      </w:r>
    </w:p>
    <w:p w:rsidR="008F3E18" w:rsidRPr="000277E5" w:rsidRDefault="008F3E18" w:rsidP="008F3E18">
      <w:pPr>
        <w:spacing w:after="0" w:line="240" w:lineRule="auto"/>
        <w:ind w:left="720" w:firstLine="720"/>
        <w:jc w:val="both"/>
        <w:rPr>
          <w:rFonts w:ascii="Bookman Old Style" w:hAnsi="Bookman Old Style"/>
        </w:rPr>
      </w:pPr>
      <w:r>
        <w:rPr>
          <w:rFonts w:ascii="Bookman Old Style" w:hAnsi="Bookman Old Style"/>
        </w:rPr>
        <w:t>while</w:t>
      </w:r>
      <w:r w:rsidRPr="000277E5">
        <w:rPr>
          <w:rFonts w:ascii="Bookman Old Style" w:hAnsi="Bookman Old Style"/>
        </w:rPr>
        <w:t>(</w:t>
      </w:r>
      <w:r>
        <w:rPr>
          <w:rFonts w:ascii="Bookman Old Style" w:hAnsi="Bookman Old Style"/>
        </w:rPr>
        <w:t>n&gt;0</w:t>
      </w:r>
      <w:r w:rsidRPr="000277E5">
        <w:rPr>
          <w:rFonts w:ascii="Bookman Old Style" w:hAnsi="Bookman Old Style"/>
        </w:rPr>
        <w:t>)</w:t>
      </w:r>
    </w:p>
    <w:p w:rsidR="008F3E18" w:rsidRPr="000277E5" w:rsidRDefault="008F3E18" w:rsidP="008F3E18">
      <w:pPr>
        <w:spacing w:after="0" w:line="240" w:lineRule="auto"/>
        <w:ind w:left="720" w:firstLine="720"/>
        <w:jc w:val="both"/>
        <w:rPr>
          <w:rFonts w:ascii="Bookman Old Style" w:hAnsi="Bookman Old Style"/>
        </w:rPr>
      </w:pPr>
      <w:r w:rsidRPr="000277E5">
        <w:rPr>
          <w:rFonts w:ascii="Bookman Old Style" w:hAnsi="Bookman Old Style"/>
        </w:rPr>
        <w:t>{</w:t>
      </w:r>
    </w:p>
    <w:p w:rsidR="008F3E18" w:rsidRDefault="008F3E18" w:rsidP="008F3E18">
      <w:pPr>
        <w:spacing w:after="0" w:line="240" w:lineRule="auto"/>
        <w:ind w:left="720" w:firstLine="720"/>
        <w:jc w:val="both"/>
        <w:rPr>
          <w:rFonts w:ascii="Bookman Old Style" w:hAnsi="Bookman Old Style"/>
        </w:rPr>
      </w:pPr>
      <w:r w:rsidRPr="000277E5">
        <w:rPr>
          <w:rFonts w:ascii="Bookman Old Style" w:hAnsi="Bookman Old Style"/>
        </w:rPr>
        <w:tab/>
      </w:r>
      <w:r>
        <w:rPr>
          <w:rFonts w:ascii="Bookman Old Style" w:hAnsi="Bookman Old Style"/>
        </w:rPr>
        <w:t>rev=rev*10+n%10;</w:t>
      </w:r>
    </w:p>
    <w:p w:rsidR="008F3E18" w:rsidRDefault="008F3E18" w:rsidP="008F3E18">
      <w:pPr>
        <w:spacing w:after="0" w:line="240" w:lineRule="auto"/>
        <w:ind w:left="720" w:firstLine="720"/>
        <w:jc w:val="both"/>
        <w:rPr>
          <w:rFonts w:ascii="Bookman Old Style" w:hAnsi="Bookman Old Style"/>
        </w:rPr>
      </w:pPr>
      <w:r>
        <w:rPr>
          <w:rFonts w:ascii="Bookman Old Style" w:hAnsi="Bookman Old Style"/>
        </w:rPr>
        <w:tab/>
        <w:t>n=n/10;</w:t>
      </w:r>
    </w:p>
    <w:p w:rsidR="008F3E18" w:rsidRDefault="008F3E18" w:rsidP="008F3E18">
      <w:pPr>
        <w:spacing w:after="0" w:line="240" w:lineRule="auto"/>
        <w:ind w:left="720" w:firstLine="720"/>
        <w:jc w:val="both"/>
        <w:rPr>
          <w:rFonts w:ascii="Bookman Old Style" w:hAnsi="Bookman Old Style"/>
        </w:rPr>
      </w:pPr>
      <w:r w:rsidRPr="000277E5">
        <w:rPr>
          <w:rFonts w:ascii="Bookman Old Style" w:hAnsi="Bookman Old Style"/>
        </w:rPr>
        <w:t>}</w:t>
      </w:r>
    </w:p>
    <w:p w:rsidR="008F3E18" w:rsidRDefault="007A388F" w:rsidP="008F3E18">
      <w:pPr>
        <w:spacing w:after="0" w:line="240" w:lineRule="auto"/>
        <w:ind w:left="720" w:firstLine="720"/>
        <w:jc w:val="both"/>
        <w:rPr>
          <w:rFonts w:ascii="Bookman Old Style" w:hAnsi="Bookman Old Style"/>
        </w:rPr>
      </w:pPr>
      <w:r>
        <w:rPr>
          <w:rFonts w:ascii="Bookman Old Style" w:hAnsi="Bookman Old Style"/>
        </w:rPr>
        <w:t>if(k==rev)</w:t>
      </w:r>
    </w:p>
    <w:p w:rsidR="007A388F" w:rsidRDefault="007A388F" w:rsidP="008F3E18">
      <w:pPr>
        <w:spacing w:after="0" w:line="240" w:lineRule="auto"/>
        <w:ind w:left="720" w:firstLine="720"/>
        <w:jc w:val="both"/>
        <w:rPr>
          <w:rFonts w:ascii="Bookman Old Style" w:hAnsi="Bookman Old Style"/>
        </w:rPr>
      </w:pPr>
      <w:r>
        <w:rPr>
          <w:rFonts w:ascii="Bookman Old Style" w:hAnsi="Bookman Old Style"/>
        </w:rPr>
        <w:tab/>
        <w:t>printf(“palindrome”);</w:t>
      </w:r>
    </w:p>
    <w:p w:rsidR="007A388F" w:rsidRDefault="007A388F" w:rsidP="008F3E18">
      <w:pPr>
        <w:spacing w:after="0" w:line="240" w:lineRule="auto"/>
        <w:ind w:left="720" w:firstLine="720"/>
        <w:jc w:val="both"/>
        <w:rPr>
          <w:rFonts w:ascii="Bookman Old Style" w:hAnsi="Bookman Old Style"/>
        </w:rPr>
      </w:pPr>
      <w:r>
        <w:rPr>
          <w:rFonts w:ascii="Bookman Old Style" w:hAnsi="Bookman Old Style"/>
        </w:rPr>
        <w:t>else</w:t>
      </w:r>
    </w:p>
    <w:p w:rsidR="007A388F" w:rsidRDefault="007A388F" w:rsidP="008F3E18">
      <w:pPr>
        <w:spacing w:after="0" w:line="240" w:lineRule="auto"/>
        <w:ind w:left="720" w:firstLine="720"/>
        <w:jc w:val="both"/>
        <w:rPr>
          <w:rFonts w:ascii="Bookman Old Style" w:hAnsi="Bookman Old Style"/>
        </w:rPr>
      </w:pPr>
      <w:r>
        <w:rPr>
          <w:rFonts w:ascii="Bookman Old Style" w:hAnsi="Bookman Old Style"/>
        </w:rPr>
        <w:tab/>
        <w:t>printf(“not palindrome”);</w:t>
      </w:r>
    </w:p>
    <w:p w:rsidR="008F3E18" w:rsidRPr="000277E5" w:rsidRDefault="008F3E18" w:rsidP="008F3E18">
      <w:pPr>
        <w:spacing w:after="0" w:line="240" w:lineRule="auto"/>
        <w:ind w:left="720" w:firstLine="720"/>
        <w:jc w:val="both"/>
        <w:rPr>
          <w:rFonts w:ascii="Bookman Old Style" w:hAnsi="Bookman Old Style"/>
        </w:rPr>
      </w:pPr>
      <w:r>
        <w:rPr>
          <w:rFonts w:ascii="Bookman Old Style" w:hAnsi="Bookman Old Style"/>
        </w:rPr>
        <w:t>return 0</w:t>
      </w:r>
      <w:r w:rsidRPr="000277E5">
        <w:rPr>
          <w:rFonts w:ascii="Bookman Old Style" w:hAnsi="Bookman Old Style"/>
        </w:rPr>
        <w:t>;</w:t>
      </w:r>
    </w:p>
    <w:p w:rsidR="008F3E18" w:rsidRDefault="008F3E18" w:rsidP="008F3E18">
      <w:pPr>
        <w:spacing w:after="0" w:line="240" w:lineRule="auto"/>
        <w:jc w:val="both"/>
        <w:rPr>
          <w:rFonts w:ascii="Bookman Old Style" w:hAnsi="Bookman Old Style"/>
        </w:rPr>
      </w:pPr>
      <w:r>
        <w:rPr>
          <w:rFonts w:ascii="Bookman Old Style" w:hAnsi="Bookman Old Style"/>
        </w:rPr>
        <w:t>}</w:t>
      </w:r>
    </w:p>
    <w:p w:rsidR="008F3E18" w:rsidRDefault="008F3E18" w:rsidP="008F3E18">
      <w:pPr>
        <w:tabs>
          <w:tab w:val="left" w:pos="1881"/>
        </w:tabs>
        <w:spacing w:after="0" w:line="240" w:lineRule="auto"/>
        <w:rPr>
          <w:rFonts w:ascii="Bookman Old Style" w:hAnsi="Bookman Old Style"/>
          <w:bCs/>
        </w:rPr>
      </w:pPr>
    </w:p>
    <w:p w:rsidR="00190093" w:rsidRPr="00C40C58" w:rsidRDefault="00190093" w:rsidP="00C40C58">
      <w:pPr>
        <w:pStyle w:val="ListParagraph"/>
        <w:numPr>
          <w:ilvl w:val="0"/>
          <w:numId w:val="29"/>
        </w:numPr>
        <w:tabs>
          <w:tab w:val="left" w:pos="1881"/>
        </w:tabs>
        <w:spacing w:after="0" w:line="240" w:lineRule="auto"/>
        <w:rPr>
          <w:rFonts w:ascii="Bookman Old Style" w:hAnsi="Bookman Old Style"/>
          <w:b/>
          <w:bCs/>
        </w:rPr>
      </w:pPr>
      <w:r w:rsidRPr="00C40C58">
        <w:rPr>
          <w:rFonts w:ascii="Bookman Old Style" w:hAnsi="Bookman Old Style"/>
          <w:b/>
          <w:bCs/>
        </w:rPr>
        <w:t>Perfect Square</w:t>
      </w:r>
    </w:p>
    <w:p w:rsidR="00966C85" w:rsidRDefault="00966C85" w:rsidP="00966C85">
      <w:pPr>
        <w:tabs>
          <w:tab w:val="left" w:pos="1881"/>
        </w:tabs>
        <w:spacing w:after="0" w:line="240" w:lineRule="auto"/>
        <w:rPr>
          <w:rFonts w:ascii="Bookman Old Style" w:hAnsi="Bookman Old Style"/>
          <w:bCs/>
        </w:rPr>
      </w:pPr>
      <w:r>
        <w:rPr>
          <w:rFonts w:ascii="Bookman Old Style" w:hAnsi="Bookman Old Style"/>
          <w:bCs/>
        </w:rPr>
        <w:t>#include&lt;stdlib.h&gt;</w:t>
      </w:r>
    </w:p>
    <w:p w:rsidR="00966C85" w:rsidRDefault="00966C85" w:rsidP="00966C85">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966C85" w:rsidRDefault="00966C85" w:rsidP="00966C85">
      <w:pPr>
        <w:tabs>
          <w:tab w:val="left" w:pos="1881"/>
        </w:tabs>
        <w:spacing w:after="0" w:line="240" w:lineRule="auto"/>
        <w:rPr>
          <w:rFonts w:ascii="Bookman Old Style" w:hAnsi="Bookman Old Style"/>
          <w:bCs/>
        </w:rPr>
      </w:pPr>
      <w:r>
        <w:rPr>
          <w:rFonts w:ascii="Bookman Old Style" w:hAnsi="Bookman Old Style"/>
          <w:bCs/>
        </w:rPr>
        <w:t>{</w:t>
      </w:r>
    </w:p>
    <w:p w:rsidR="00966C85" w:rsidRPr="000277E5" w:rsidRDefault="00966C85" w:rsidP="00966C85">
      <w:pPr>
        <w:tabs>
          <w:tab w:val="left" w:pos="1881"/>
        </w:tabs>
        <w:spacing w:after="0" w:line="240" w:lineRule="auto"/>
        <w:rPr>
          <w:rFonts w:ascii="Bookman Old Style" w:hAnsi="Bookman Old Style"/>
        </w:rPr>
      </w:pPr>
      <w:r>
        <w:rPr>
          <w:rFonts w:ascii="Bookman Old Style" w:hAnsi="Bookman Old Style"/>
          <w:bCs/>
        </w:rPr>
        <w:t xml:space="preserve">                    </w:t>
      </w:r>
      <w:r w:rsidRPr="00F7147C">
        <w:rPr>
          <w:rFonts w:ascii="Bookman Old Style" w:hAnsi="Bookman Old Style"/>
        </w:rPr>
        <w:t>i</w:t>
      </w:r>
      <w:r w:rsidRPr="000277E5">
        <w:rPr>
          <w:rFonts w:ascii="Bookman Old Style" w:hAnsi="Bookman Old Style"/>
        </w:rPr>
        <w:t xml:space="preserve">nt </w:t>
      </w:r>
      <w:r>
        <w:rPr>
          <w:rFonts w:ascii="Bookman Old Style" w:hAnsi="Bookman Old Style"/>
        </w:rPr>
        <w:t>n,x</w:t>
      </w:r>
      <w:r w:rsidRPr="000277E5">
        <w:rPr>
          <w:rFonts w:ascii="Bookman Old Style" w:hAnsi="Bookman Old Style"/>
        </w:rPr>
        <w:t>;</w:t>
      </w:r>
    </w:p>
    <w:p w:rsidR="00966C85" w:rsidRDefault="00966C85" w:rsidP="00966C85">
      <w:pPr>
        <w:spacing w:after="0" w:line="240" w:lineRule="auto"/>
        <w:ind w:left="720" w:firstLine="720"/>
        <w:jc w:val="both"/>
        <w:rPr>
          <w:rFonts w:ascii="Bookman Old Style" w:hAnsi="Bookman Old Style"/>
        </w:rPr>
      </w:pPr>
      <w:r>
        <w:rPr>
          <w:rFonts w:ascii="Bookman Old Style" w:hAnsi="Bookman Old Style"/>
        </w:rPr>
        <w:t>n=atoi(agrv[1]);</w:t>
      </w:r>
    </w:p>
    <w:p w:rsidR="00966C85" w:rsidRDefault="00966C85" w:rsidP="00966C85">
      <w:pPr>
        <w:spacing w:after="0" w:line="240" w:lineRule="auto"/>
        <w:ind w:left="720" w:firstLine="720"/>
        <w:jc w:val="both"/>
        <w:rPr>
          <w:rFonts w:ascii="Bookman Old Style" w:hAnsi="Bookman Old Style"/>
        </w:rPr>
      </w:pPr>
      <w:r>
        <w:rPr>
          <w:rFonts w:ascii="Bookman Old Style" w:hAnsi="Bookman Old Style"/>
        </w:rPr>
        <w:t>x=sqrt(n);</w:t>
      </w:r>
    </w:p>
    <w:p w:rsidR="00966C85" w:rsidRDefault="00966C85" w:rsidP="00966C85">
      <w:pPr>
        <w:spacing w:after="0" w:line="240" w:lineRule="auto"/>
        <w:ind w:left="720" w:firstLine="720"/>
        <w:jc w:val="both"/>
        <w:rPr>
          <w:rFonts w:ascii="Bookman Old Style" w:hAnsi="Bookman Old Style"/>
        </w:rPr>
      </w:pPr>
      <w:r>
        <w:rPr>
          <w:rFonts w:ascii="Bookman Old Style" w:hAnsi="Bookman Old Style"/>
        </w:rPr>
        <w:t>(x*x==n)?printf(“</w:t>
      </w:r>
      <w:r w:rsidR="00892417">
        <w:rPr>
          <w:rFonts w:ascii="Bookman Old Style" w:hAnsi="Bookman Old Style"/>
          <w:bCs/>
        </w:rPr>
        <w:t>Perfect Square</w:t>
      </w:r>
      <w:r>
        <w:rPr>
          <w:rFonts w:ascii="Bookman Old Style" w:hAnsi="Bookman Old Style"/>
        </w:rPr>
        <w:t>”):printf(“</w:t>
      </w:r>
      <w:r w:rsidR="00892417">
        <w:rPr>
          <w:rFonts w:ascii="Bookman Old Style" w:hAnsi="Bookman Old Style"/>
        </w:rPr>
        <w:t xml:space="preserve">Not </w:t>
      </w:r>
      <w:r w:rsidR="00892417">
        <w:rPr>
          <w:rFonts w:ascii="Bookman Old Style" w:hAnsi="Bookman Old Style"/>
          <w:bCs/>
        </w:rPr>
        <w:t>Perfect Square</w:t>
      </w:r>
      <w:r>
        <w:rPr>
          <w:rFonts w:ascii="Bookman Old Style" w:hAnsi="Bookman Old Style"/>
        </w:rPr>
        <w:t>”);</w:t>
      </w:r>
    </w:p>
    <w:p w:rsidR="00966C85" w:rsidRPr="000277E5" w:rsidRDefault="00966C85" w:rsidP="00966C85">
      <w:pPr>
        <w:spacing w:after="0" w:line="240" w:lineRule="auto"/>
        <w:ind w:left="720" w:firstLine="720"/>
        <w:jc w:val="both"/>
        <w:rPr>
          <w:rFonts w:ascii="Bookman Old Style" w:hAnsi="Bookman Old Style"/>
        </w:rPr>
      </w:pPr>
      <w:r>
        <w:rPr>
          <w:rFonts w:ascii="Bookman Old Style" w:hAnsi="Bookman Old Style"/>
        </w:rPr>
        <w:t>return 0</w:t>
      </w:r>
      <w:r w:rsidRPr="000277E5">
        <w:rPr>
          <w:rFonts w:ascii="Bookman Old Style" w:hAnsi="Bookman Old Style"/>
        </w:rPr>
        <w:t>;</w:t>
      </w:r>
    </w:p>
    <w:p w:rsidR="00966C85" w:rsidRDefault="00966C85" w:rsidP="00966C85">
      <w:pPr>
        <w:spacing w:after="0" w:line="240" w:lineRule="auto"/>
        <w:jc w:val="both"/>
        <w:rPr>
          <w:rFonts w:ascii="Bookman Old Style" w:hAnsi="Bookman Old Style"/>
        </w:rPr>
      </w:pPr>
      <w:r>
        <w:rPr>
          <w:rFonts w:ascii="Bookman Old Style" w:hAnsi="Bookman Old Style"/>
        </w:rPr>
        <w:t>}</w:t>
      </w:r>
    </w:p>
    <w:p w:rsidR="00190093" w:rsidRDefault="00190093" w:rsidP="008F3E18">
      <w:pPr>
        <w:tabs>
          <w:tab w:val="left" w:pos="1881"/>
        </w:tabs>
        <w:spacing w:after="0" w:line="240" w:lineRule="auto"/>
        <w:rPr>
          <w:rFonts w:ascii="Bookman Old Style" w:hAnsi="Bookman Old Style"/>
          <w:bCs/>
        </w:rPr>
      </w:pPr>
    </w:p>
    <w:p w:rsidR="00190093" w:rsidRPr="00C40C58" w:rsidRDefault="00190093" w:rsidP="00C40C58">
      <w:pPr>
        <w:pStyle w:val="ListParagraph"/>
        <w:numPr>
          <w:ilvl w:val="0"/>
          <w:numId w:val="29"/>
        </w:numPr>
        <w:tabs>
          <w:tab w:val="left" w:pos="1881"/>
        </w:tabs>
        <w:spacing w:after="0" w:line="240" w:lineRule="auto"/>
        <w:rPr>
          <w:rFonts w:ascii="Bookman Old Style" w:hAnsi="Bookman Old Style"/>
          <w:b/>
          <w:bCs/>
        </w:rPr>
      </w:pPr>
      <w:r w:rsidRPr="00C40C58">
        <w:rPr>
          <w:rFonts w:ascii="Bookman Old Style" w:hAnsi="Bookman Old Style"/>
          <w:b/>
          <w:bCs/>
        </w:rPr>
        <w:lastRenderedPageBreak/>
        <w:t>Prime No</w:t>
      </w:r>
      <w:r w:rsidR="00C40C58">
        <w:rPr>
          <w:rFonts w:ascii="Bookman Old Style" w:hAnsi="Bookman Old Style"/>
          <w:b/>
          <w:bCs/>
        </w:rPr>
        <w:t xml:space="preserve"> or not check</w:t>
      </w:r>
    </w:p>
    <w:p w:rsidR="00E90796" w:rsidRDefault="00E90796" w:rsidP="00E90796">
      <w:pPr>
        <w:tabs>
          <w:tab w:val="left" w:pos="1881"/>
        </w:tabs>
        <w:spacing w:after="0" w:line="240" w:lineRule="auto"/>
        <w:rPr>
          <w:rFonts w:ascii="Bookman Old Style" w:hAnsi="Bookman Old Style"/>
          <w:bCs/>
        </w:rPr>
      </w:pPr>
      <w:r>
        <w:rPr>
          <w:rFonts w:ascii="Bookman Old Style" w:hAnsi="Bookman Old Style"/>
          <w:bCs/>
        </w:rPr>
        <w:t>#include&lt;stdlib.h&gt;</w:t>
      </w:r>
    </w:p>
    <w:p w:rsidR="009A675C" w:rsidRDefault="009A675C" w:rsidP="00E90796">
      <w:pPr>
        <w:tabs>
          <w:tab w:val="left" w:pos="1881"/>
        </w:tabs>
        <w:spacing w:after="0" w:line="240" w:lineRule="auto"/>
        <w:rPr>
          <w:rFonts w:ascii="Bookman Old Style" w:hAnsi="Bookman Old Style"/>
          <w:bCs/>
        </w:rPr>
      </w:pPr>
      <w:r>
        <w:rPr>
          <w:rFonts w:ascii="Bookman Old Style" w:hAnsi="Bookman Old Style"/>
          <w:bCs/>
        </w:rPr>
        <w:t>#include&lt;Math.h&gt;</w:t>
      </w:r>
    </w:p>
    <w:p w:rsidR="00E90796" w:rsidRDefault="00E90796" w:rsidP="00E90796">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E90796" w:rsidRDefault="00E90796" w:rsidP="00E621BA">
      <w:pPr>
        <w:tabs>
          <w:tab w:val="left" w:pos="1881"/>
        </w:tabs>
        <w:spacing w:after="0" w:line="240" w:lineRule="auto"/>
        <w:rPr>
          <w:rFonts w:ascii="Bookman Old Style" w:hAnsi="Bookman Old Style"/>
          <w:bCs/>
        </w:rPr>
      </w:pPr>
      <w:r>
        <w:rPr>
          <w:rFonts w:ascii="Bookman Old Style" w:hAnsi="Bookman Old Style"/>
          <w:bCs/>
        </w:rPr>
        <w:t>{</w:t>
      </w:r>
    </w:p>
    <w:p w:rsidR="00E90796" w:rsidRDefault="00E90796" w:rsidP="00E621BA">
      <w:pPr>
        <w:tabs>
          <w:tab w:val="left" w:pos="1881"/>
        </w:tabs>
        <w:spacing w:after="0" w:line="240" w:lineRule="auto"/>
        <w:rPr>
          <w:rFonts w:ascii="Bookman Old Style" w:hAnsi="Bookman Old Style"/>
        </w:rPr>
      </w:pPr>
      <w:r>
        <w:rPr>
          <w:rFonts w:ascii="Bookman Old Style" w:hAnsi="Bookman Old Style"/>
          <w:bCs/>
        </w:rPr>
        <w:t xml:space="preserve">                    </w:t>
      </w:r>
      <w:r w:rsidRPr="00F7147C">
        <w:rPr>
          <w:rFonts w:ascii="Bookman Old Style" w:hAnsi="Bookman Old Style"/>
        </w:rPr>
        <w:t>i</w:t>
      </w:r>
      <w:r w:rsidRPr="000277E5">
        <w:rPr>
          <w:rFonts w:ascii="Bookman Old Style" w:hAnsi="Bookman Old Style"/>
        </w:rPr>
        <w:t xml:space="preserve">nt </w:t>
      </w:r>
      <w:r>
        <w:rPr>
          <w:rFonts w:ascii="Bookman Old Style" w:hAnsi="Bookman Old Style"/>
        </w:rPr>
        <w:t>n,i,flag=0</w:t>
      </w:r>
      <w:r w:rsidRPr="000277E5">
        <w:rPr>
          <w:rFonts w:ascii="Bookman Old Style" w:hAnsi="Bookman Old Style"/>
        </w:rPr>
        <w:t>;</w:t>
      </w:r>
    </w:p>
    <w:p w:rsidR="00E621BA" w:rsidRDefault="00E621BA" w:rsidP="00E621BA">
      <w:pPr>
        <w:spacing w:after="0" w:line="240" w:lineRule="auto"/>
        <w:ind w:left="720" w:firstLine="720"/>
        <w:jc w:val="both"/>
        <w:rPr>
          <w:rFonts w:ascii="Bookman Old Style" w:hAnsi="Bookman Old Style"/>
        </w:rPr>
      </w:pPr>
      <w:r>
        <w:rPr>
          <w:rFonts w:ascii="Bookman Old Style" w:hAnsi="Bookman Old Style"/>
        </w:rPr>
        <w:t>n=atoi(agrv[1]);</w:t>
      </w:r>
    </w:p>
    <w:p w:rsidR="00E621BA" w:rsidRPr="00E621BA" w:rsidRDefault="00E621BA" w:rsidP="00E621BA">
      <w:pPr>
        <w:tabs>
          <w:tab w:val="left" w:pos="1881"/>
        </w:tabs>
        <w:spacing w:after="0" w:line="240" w:lineRule="auto"/>
        <w:rPr>
          <w:rFonts w:ascii="Bookman Old Style" w:hAnsi="Bookman Old Style"/>
          <w:bCs/>
        </w:rPr>
      </w:pPr>
      <w:r>
        <w:rPr>
          <w:rFonts w:ascii="Bookman Old Style" w:hAnsi="Bookman Old Style"/>
          <w:bCs/>
        </w:rPr>
        <w:t xml:space="preserve">                    </w:t>
      </w:r>
      <w:r w:rsidRPr="00E621BA">
        <w:rPr>
          <w:rFonts w:ascii="Bookman Old Style" w:hAnsi="Bookman Old Style"/>
          <w:bCs/>
        </w:rPr>
        <w:t>for(i=2; i&lt;=</w:t>
      </w:r>
      <w:r>
        <w:rPr>
          <w:rFonts w:ascii="Bookman Old Style" w:hAnsi="Bookman Old Style"/>
          <w:bCs/>
        </w:rPr>
        <w:t>sqrt(</w:t>
      </w:r>
      <w:r w:rsidRPr="00E621BA">
        <w:rPr>
          <w:rFonts w:ascii="Bookman Old Style" w:hAnsi="Bookman Old Style"/>
          <w:bCs/>
        </w:rPr>
        <w:t>n</w:t>
      </w:r>
      <w:r>
        <w:rPr>
          <w:rFonts w:ascii="Bookman Old Style" w:hAnsi="Bookman Old Style"/>
          <w:bCs/>
        </w:rPr>
        <w:t>)</w:t>
      </w:r>
      <w:r w:rsidRPr="00E621BA">
        <w:rPr>
          <w:rFonts w:ascii="Bookman Old Style" w:hAnsi="Bookman Old Style"/>
          <w:bCs/>
        </w:rPr>
        <w:t>; ++i)</w:t>
      </w: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E621BA" w:rsidRPr="00E621BA" w:rsidRDefault="00E621BA" w:rsidP="00E621BA">
      <w:pPr>
        <w:tabs>
          <w:tab w:val="left" w:pos="1881"/>
        </w:tabs>
        <w:spacing w:after="0" w:line="240" w:lineRule="auto"/>
        <w:rPr>
          <w:rFonts w:ascii="Bookman Old Style" w:hAnsi="Bookman Old Style"/>
          <w:bCs/>
        </w:rPr>
      </w:pPr>
      <w:r>
        <w:rPr>
          <w:rFonts w:ascii="Bookman Old Style" w:hAnsi="Bookman Old Style"/>
          <w:bCs/>
        </w:rPr>
        <w:tab/>
      </w:r>
      <w:r w:rsidRPr="00E621BA">
        <w:rPr>
          <w:rFonts w:ascii="Bookman Old Style" w:hAnsi="Bookman Old Style"/>
          <w:bCs/>
        </w:rPr>
        <w:t>if(n%i==0)</w:t>
      </w: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 xml:space="preserve">     flag=1;</w:t>
      </w: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break;</w:t>
      </w: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E621BA" w:rsidRPr="00E621BA" w:rsidRDefault="00E621BA" w:rsidP="00E621BA">
      <w:pPr>
        <w:tabs>
          <w:tab w:val="left" w:pos="1881"/>
        </w:tabs>
        <w:spacing w:after="0" w:line="240" w:lineRule="auto"/>
        <w:rPr>
          <w:rFonts w:ascii="Bookman Old Style" w:hAnsi="Bookman Old Style"/>
          <w:bCs/>
        </w:rPr>
      </w:pP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if (flag==0)</w:t>
      </w: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ab/>
      </w:r>
      <w:r w:rsidRPr="00E621BA">
        <w:rPr>
          <w:rFonts w:ascii="Bookman Old Style" w:hAnsi="Bookman Old Style"/>
          <w:bCs/>
        </w:rPr>
        <w:t>printf("%d is a prime number.",n);</w:t>
      </w: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else</w:t>
      </w: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ab/>
      </w:r>
      <w:r w:rsidRPr="00E621BA">
        <w:rPr>
          <w:rFonts w:ascii="Bookman Old Style" w:hAnsi="Bookman Old Style"/>
          <w:bCs/>
        </w:rPr>
        <w:t>printf("%d is not a prime number.",n);</w:t>
      </w: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 xml:space="preserve">    </w:t>
      </w: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return 0;</w:t>
      </w:r>
    </w:p>
    <w:p w:rsidR="00E621BA" w:rsidRPr="00E621BA" w:rsidRDefault="00E621BA" w:rsidP="00E621BA">
      <w:pPr>
        <w:tabs>
          <w:tab w:val="left" w:pos="1881"/>
        </w:tabs>
        <w:spacing w:after="0" w:line="240" w:lineRule="auto"/>
        <w:rPr>
          <w:rFonts w:ascii="Bookman Old Style" w:hAnsi="Bookman Old Style"/>
          <w:bCs/>
        </w:rPr>
      </w:pPr>
      <w:r w:rsidRPr="00E621BA">
        <w:rPr>
          <w:rFonts w:ascii="Bookman Old Style" w:hAnsi="Bookman Old Style"/>
          <w:bCs/>
        </w:rPr>
        <w:t>}</w:t>
      </w:r>
    </w:p>
    <w:p w:rsidR="00C40C58" w:rsidRPr="00C40C58" w:rsidRDefault="00C40C58" w:rsidP="00261549">
      <w:pPr>
        <w:pStyle w:val="ListParagraph"/>
        <w:numPr>
          <w:ilvl w:val="0"/>
          <w:numId w:val="29"/>
        </w:numPr>
        <w:tabs>
          <w:tab w:val="left" w:pos="851"/>
        </w:tabs>
        <w:spacing w:after="0" w:line="240" w:lineRule="auto"/>
        <w:rPr>
          <w:rFonts w:ascii="Bookman Old Style" w:hAnsi="Bookman Old Style"/>
          <w:b/>
          <w:bCs/>
        </w:rPr>
      </w:pPr>
      <w:r w:rsidRPr="00C40C58">
        <w:rPr>
          <w:rFonts w:ascii="Bookman Old Style" w:hAnsi="Bookman Old Style"/>
          <w:b/>
          <w:bCs/>
        </w:rPr>
        <w:t>Prime No</w:t>
      </w:r>
      <w:r>
        <w:rPr>
          <w:rFonts w:ascii="Bookman Old Style" w:hAnsi="Bookman Old Style"/>
          <w:b/>
          <w:bCs/>
        </w:rPr>
        <w:t>s upto ‘n’</w:t>
      </w:r>
    </w:p>
    <w:p w:rsidR="00C40C58" w:rsidRDefault="00C40C58" w:rsidP="00C40C58">
      <w:pPr>
        <w:tabs>
          <w:tab w:val="left" w:pos="1881"/>
        </w:tabs>
        <w:spacing w:after="0" w:line="240" w:lineRule="auto"/>
        <w:rPr>
          <w:rFonts w:ascii="Bookman Old Style" w:hAnsi="Bookman Old Style"/>
          <w:bCs/>
        </w:rPr>
      </w:pPr>
      <w:r>
        <w:rPr>
          <w:rFonts w:ascii="Bookman Old Style" w:hAnsi="Bookman Old Style"/>
          <w:bCs/>
        </w:rPr>
        <w:t>#include&lt;stdlib.h&gt;</w:t>
      </w:r>
    </w:p>
    <w:p w:rsidR="00C40C58" w:rsidRDefault="00C40C58" w:rsidP="00C40C58">
      <w:pPr>
        <w:tabs>
          <w:tab w:val="left" w:pos="1881"/>
        </w:tabs>
        <w:spacing w:after="0" w:line="240" w:lineRule="auto"/>
        <w:rPr>
          <w:rFonts w:ascii="Bookman Old Style" w:hAnsi="Bookman Old Style"/>
          <w:bCs/>
        </w:rPr>
      </w:pPr>
      <w:r>
        <w:rPr>
          <w:rFonts w:ascii="Bookman Old Style" w:hAnsi="Bookman Old Style"/>
          <w:bCs/>
        </w:rPr>
        <w:t>#include&lt;Math.h&gt;</w:t>
      </w:r>
    </w:p>
    <w:p w:rsidR="00C40C58" w:rsidRDefault="00C40C58" w:rsidP="00C40C58">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C40C58" w:rsidRDefault="00C40C58" w:rsidP="00C40C58">
      <w:pPr>
        <w:tabs>
          <w:tab w:val="left" w:pos="1881"/>
        </w:tabs>
        <w:spacing w:after="0" w:line="240" w:lineRule="auto"/>
        <w:rPr>
          <w:rFonts w:ascii="Bookman Old Style" w:hAnsi="Bookman Old Style"/>
          <w:bCs/>
        </w:rPr>
      </w:pPr>
      <w:r>
        <w:rPr>
          <w:rFonts w:ascii="Bookman Old Style" w:hAnsi="Bookman Old Style"/>
          <w:bCs/>
        </w:rPr>
        <w:t>{</w:t>
      </w:r>
    </w:p>
    <w:p w:rsidR="00C40C58" w:rsidRDefault="00C40C58" w:rsidP="00C40C58">
      <w:pPr>
        <w:tabs>
          <w:tab w:val="left" w:pos="1881"/>
        </w:tabs>
        <w:spacing w:after="0" w:line="240" w:lineRule="auto"/>
        <w:rPr>
          <w:rFonts w:ascii="Bookman Old Style" w:hAnsi="Bookman Old Style"/>
        </w:rPr>
      </w:pPr>
      <w:r>
        <w:rPr>
          <w:rFonts w:ascii="Bookman Old Style" w:hAnsi="Bookman Old Style"/>
          <w:bCs/>
        </w:rPr>
        <w:t xml:space="preserve">                    </w:t>
      </w:r>
      <w:r w:rsidRPr="00F7147C">
        <w:rPr>
          <w:rFonts w:ascii="Bookman Old Style" w:hAnsi="Bookman Old Style"/>
        </w:rPr>
        <w:t>i</w:t>
      </w:r>
      <w:r w:rsidRPr="000277E5">
        <w:rPr>
          <w:rFonts w:ascii="Bookman Old Style" w:hAnsi="Bookman Old Style"/>
        </w:rPr>
        <w:t xml:space="preserve">nt </w:t>
      </w:r>
      <w:r>
        <w:rPr>
          <w:rFonts w:ascii="Bookman Old Style" w:hAnsi="Bookman Old Style"/>
        </w:rPr>
        <w:t>n,i,j,flag=0</w:t>
      </w:r>
      <w:r w:rsidRPr="000277E5">
        <w:rPr>
          <w:rFonts w:ascii="Bookman Old Style" w:hAnsi="Bookman Old Style"/>
        </w:rPr>
        <w:t>;</w:t>
      </w:r>
    </w:p>
    <w:p w:rsidR="00C40C58" w:rsidRDefault="00C40C58" w:rsidP="00C40C58">
      <w:pPr>
        <w:spacing w:after="0" w:line="240" w:lineRule="auto"/>
        <w:ind w:left="720" w:firstLine="720"/>
        <w:jc w:val="both"/>
        <w:rPr>
          <w:rFonts w:ascii="Bookman Old Style" w:hAnsi="Bookman Old Style"/>
        </w:rPr>
      </w:pPr>
      <w:r>
        <w:rPr>
          <w:rFonts w:ascii="Bookman Old Style" w:hAnsi="Bookman Old Style"/>
        </w:rPr>
        <w:t>n=atoi(agrv[1]);</w:t>
      </w:r>
    </w:p>
    <w:p w:rsidR="00C40C58" w:rsidRDefault="00C40C58" w:rsidP="00C40C58">
      <w:pPr>
        <w:spacing w:after="0" w:line="240" w:lineRule="auto"/>
        <w:ind w:left="720" w:firstLine="720"/>
        <w:jc w:val="both"/>
        <w:rPr>
          <w:rFonts w:ascii="Bookman Old Style" w:hAnsi="Bookman Old Style"/>
        </w:rPr>
      </w:pPr>
      <w:r>
        <w:rPr>
          <w:rFonts w:ascii="Bookman Old Style" w:hAnsi="Bookman Old Style"/>
        </w:rPr>
        <w:t>for(i=1;i&lt;=n;i++)</w:t>
      </w:r>
    </w:p>
    <w:p w:rsidR="00C40C58" w:rsidRDefault="00C40C58" w:rsidP="00C40C58">
      <w:pPr>
        <w:spacing w:after="0" w:line="240" w:lineRule="auto"/>
        <w:ind w:left="720" w:firstLine="720"/>
        <w:jc w:val="both"/>
        <w:rPr>
          <w:rFonts w:ascii="Bookman Old Style" w:hAnsi="Bookman Old Style"/>
        </w:rPr>
      </w:pPr>
      <w:r>
        <w:rPr>
          <w:rFonts w:ascii="Bookman Old Style" w:hAnsi="Bookman Old Style"/>
        </w:rPr>
        <w:t>{</w:t>
      </w:r>
    </w:p>
    <w:p w:rsidR="00C40C58" w:rsidRDefault="00C40C58" w:rsidP="00C40C58">
      <w:pPr>
        <w:spacing w:after="0" w:line="240" w:lineRule="auto"/>
        <w:ind w:left="720" w:firstLine="720"/>
        <w:jc w:val="both"/>
        <w:rPr>
          <w:rFonts w:ascii="Bookman Old Style" w:hAnsi="Bookman Old Style"/>
        </w:rPr>
      </w:pPr>
      <w:r>
        <w:rPr>
          <w:rFonts w:ascii="Bookman Old Style" w:hAnsi="Bookman Old Style"/>
        </w:rPr>
        <w:t>flag=0;</w:t>
      </w:r>
    </w:p>
    <w:p w:rsidR="00C40C58" w:rsidRPr="00E621BA" w:rsidRDefault="00C40C58" w:rsidP="00C40C58">
      <w:pPr>
        <w:tabs>
          <w:tab w:val="left" w:pos="1881"/>
        </w:tabs>
        <w:spacing w:after="0" w:line="240" w:lineRule="auto"/>
        <w:rPr>
          <w:rFonts w:ascii="Bookman Old Style" w:hAnsi="Bookman Old Style"/>
          <w:bCs/>
        </w:rPr>
      </w:pPr>
      <w:r>
        <w:rPr>
          <w:rFonts w:ascii="Bookman Old Style" w:hAnsi="Bookman Old Style"/>
          <w:bCs/>
        </w:rPr>
        <w:t xml:space="preserve">                    </w:t>
      </w:r>
      <w:r w:rsidRPr="00E621BA">
        <w:rPr>
          <w:rFonts w:ascii="Bookman Old Style" w:hAnsi="Bookman Old Style"/>
          <w:bCs/>
        </w:rPr>
        <w:t>for(</w:t>
      </w:r>
      <w:r>
        <w:rPr>
          <w:rFonts w:ascii="Bookman Old Style" w:hAnsi="Bookman Old Style"/>
          <w:bCs/>
        </w:rPr>
        <w:t>j</w:t>
      </w:r>
      <w:r w:rsidRPr="00E621BA">
        <w:rPr>
          <w:rFonts w:ascii="Bookman Old Style" w:hAnsi="Bookman Old Style"/>
          <w:bCs/>
        </w:rPr>
        <w:t xml:space="preserve">=2; </w:t>
      </w:r>
      <w:r>
        <w:rPr>
          <w:rFonts w:ascii="Bookman Old Style" w:hAnsi="Bookman Old Style"/>
          <w:bCs/>
        </w:rPr>
        <w:t>j</w:t>
      </w:r>
      <w:r w:rsidRPr="00E621BA">
        <w:rPr>
          <w:rFonts w:ascii="Bookman Old Style" w:hAnsi="Bookman Old Style"/>
          <w:bCs/>
        </w:rPr>
        <w:t>&lt;=</w:t>
      </w:r>
      <w:r>
        <w:rPr>
          <w:rFonts w:ascii="Bookman Old Style" w:hAnsi="Bookman Old Style"/>
          <w:bCs/>
        </w:rPr>
        <w:t>sqrt(i)</w:t>
      </w:r>
      <w:r w:rsidRPr="00E621BA">
        <w:rPr>
          <w:rFonts w:ascii="Bookman Old Style" w:hAnsi="Bookman Old Style"/>
          <w:bCs/>
        </w:rPr>
        <w:t xml:space="preserve">; </w:t>
      </w:r>
      <w:r>
        <w:rPr>
          <w:rFonts w:ascii="Bookman Old Style" w:hAnsi="Bookman Old Style"/>
          <w:bCs/>
        </w:rPr>
        <w:t>j</w:t>
      </w:r>
      <w:r w:rsidRPr="00E621BA">
        <w:rPr>
          <w:rFonts w:ascii="Bookman Old Style" w:hAnsi="Bookman Old Style"/>
          <w:bCs/>
        </w:rPr>
        <w:t>++)</w:t>
      </w:r>
    </w:p>
    <w:p w:rsidR="00C40C58" w:rsidRPr="00E621BA" w:rsidRDefault="00C40C58" w:rsidP="00C40C5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C40C58" w:rsidRPr="00E621BA" w:rsidRDefault="00C40C58" w:rsidP="00C40C58">
      <w:pPr>
        <w:tabs>
          <w:tab w:val="left" w:pos="1881"/>
        </w:tabs>
        <w:spacing w:after="0" w:line="240" w:lineRule="auto"/>
        <w:rPr>
          <w:rFonts w:ascii="Bookman Old Style" w:hAnsi="Bookman Old Style"/>
          <w:bCs/>
        </w:rPr>
      </w:pPr>
      <w:r>
        <w:rPr>
          <w:rFonts w:ascii="Bookman Old Style" w:hAnsi="Bookman Old Style"/>
          <w:bCs/>
        </w:rPr>
        <w:tab/>
        <w:t>if(i</w:t>
      </w:r>
      <w:r w:rsidRPr="00E621BA">
        <w:rPr>
          <w:rFonts w:ascii="Bookman Old Style" w:hAnsi="Bookman Old Style"/>
          <w:bCs/>
        </w:rPr>
        <w:t>%</w:t>
      </w:r>
      <w:r>
        <w:rPr>
          <w:rFonts w:ascii="Bookman Old Style" w:hAnsi="Bookman Old Style"/>
          <w:bCs/>
        </w:rPr>
        <w:t>j</w:t>
      </w:r>
      <w:r w:rsidRPr="00E621BA">
        <w:rPr>
          <w:rFonts w:ascii="Bookman Old Style" w:hAnsi="Bookman Old Style"/>
          <w:bCs/>
        </w:rPr>
        <w:t>==0)</w:t>
      </w:r>
    </w:p>
    <w:p w:rsidR="00C40C58" w:rsidRPr="00E621BA" w:rsidRDefault="00C40C58" w:rsidP="00C40C5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C40C58" w:rsidRPr="00E621BA" w:rsidRDefault="00C40C58" w:rsidP="00C40C5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 xml:space="preserve">     flag=1;</w:t>
      </w:r>
    </w:p>
    <w:p w:rsidR="00C40C58" w:rsidRPr="00E621BA" w:rsidRDefault="00C40C58" w:rsidP="00C40C5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break;</w:t>
      </w:r>
    </w:p>
    <w:p w:rsidR="00C40C58" w:rsidRPr="00E621BA" w:rsidRDefault="00C40C58" w:rsidP="00C40C5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C40C58" w:rsidRPr="00E621BA" w:rsidRDefault="00C40C58" w:rsidP="00C40C5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C40C58" w:rsidRPr="00E621BA" w:rsidRDefault="00C40C58" w:rsidP="00C40C58">
      <w:pPr>
        <w:tabs>
          <w:tab w:val="left" w:pos="1881"/>
        </w:tabs>
        <w:spacing w:after="0" w:line="240" w:lineRule="auto"/>
        <w:rPr>
          <w:rFonts w:ascii="Bookman Old Style" w:hAnsi="Bookman Old Style"/>
          <w:bCs/>
        </w:rPr>
      </w:pPr>
    </w:p>
    <w:p w:rsidR="00C40C58" w:rsidRPr="00E621BA" w:rsidRDefault="00C40C58" w:rsidP="00C40C5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if (flag==0)</w:t>
      </w:r>
    </w:p>
    <w:p w:rsidR="00C40C58" w:rsidRDefault="00C40C58" w:rsidP="00C40C5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ab/>
      </w:r>
      <w:r w:rsidRPr="00E621BA">
        <w:rPr>
          <w:rFonts w:ascii="Bookman Old Style" w:hAnsi="Bookman Old Style"/>
          <w:bCs/>
        </w:rPr>
        <w:t>printf("%d</w:t>
      </w:r>
      <w:r>
        <w:rPr>
          <w:rFonts w:ascii="Bookman Old Style" w:hAnsi="Bookman Old Style"/>
          <w:bCs/>
        </w:rPr>
        <w:t xml:space="preserve"> </w:t>
      </w:r>
      <w:r w:rsidRPr="00E621BA">
        <w:rPr>
          <w:rFonts w:ascii="Bookman Old Style" w:hAnsi="Bookman Old Style"/>
          <w:bCs/>
        </w:rPr>
        <w:t>",</w:t>
      </w:r>
      <w:r w:rsidR="00261549">
        <w:rPr>
          <w:rFonts w:ascii="Bookman Old Style" w:hAnsi="Bookman Old Style"/>
          <w:bCs/>
        </w:rPr>
        <w:t>i</w:t>
      </w:r>
      <w:r w:rsidRPr="00E621BA">
        <w:rPr>
          <w:rFonts w:ascii="Bookman Old Style" w:hAnsi="Bookman Old Style"/>
          <w:bCs/>
        </w:rPr>
        <w:t>);</w:t>
      </w:r>
    </w:p>
    <w:p w:rsidR="00C40C58" w:rsidRDefault="00C40C58" w:rsidP="00C40C58">
      <w:pPr>
        <w:tabs>
          <w:tab w:val="left" w:pos="1881"/>
        </w:tabs>
        <w:spacing w:after="0" w:line="240" w:lineRule="auto"/>
        <w:rPr>
          <w:rFonts w:ascii="Bookman Old Style" w:hAnsi="Bookman Old Style"/>
          <w:bCs/>
        </w:rPr>
      </w:pPr>
      <w:r>
        <w:rPr>
          <w:rFonts w:ascii="Bookman Old Style" w:hAnsi="Bookman Old Style"/>
          <w:bCs/>
        </w:rPr>
        <w:t xml:space="preserve">                }</w:t>
      </w:r>
    </w:p>
    <w:p w:rsidR="00C40C58" w:rsidRPr="00E621BA" w:rsidRDefault="00C40C58" w:rsidP="00C40C58">
      <w:pPr>
        <w:tabs>
          <w:tab w:val="left" w:pos="1881"/>
        </w:tabs>
        <w:spacing w:after="0" w:line="240" w:lineRule="auto"/>
        <w:rPr>
          <w:rFonts w:ascii="Bookman Old Style" w:hAnsi="Bookman Old Style"/>
          <w:bCs/>
        </w:rPr>
      </w:pPr>
    </w:p>
    <w:p w:rsidR="00C40C58" w:rsidRPr="00E621BA" w:rsidRDefault="00C40C58" w:rsidP="00C40C5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return 0;</w:t>
      </w:r>
    </w:p>
    <w:p w:rsidR="00C40C58" w:rsidRPr="00E621BA" w:rsidRDefault="00C40C58" w:rsidP="00C40C58">
      <w:pPr>
        <w:tabs>
          <w:tab w:val="left" w:pos="1881"/>
        </w:tabs>
        <w:spacing w:after="0" w:line="240" w:lineRule="auto"/>
        <w:rPr>
          <w:rFonts w:ascii="Bookman Old Style" w:hAnsi="Bookman Old Style"/>
          <w:bCs/>
        </w:rPr>
      </w:pPr>
      <w:r w:rsidRPr="00E621BA">
        <w:rPr>
          <w:rFonts w:ascii="Bookman Old Style" w:hAnsi="Bookman Old Style"/>
          <w:bCs/>
        </w:rPr>
        <w:t>}</w:t>
      </w:r>
    </w:p>
    <w:p w:rsidR="00261549" w:rsidRPr="00C40C58" w:rsidRDefault="00261549" w:rsidP="00261549">
      <w:pPr>
        <w:pStyle w:val="ListParagraph"/>
        <w:numPr>
          <w:ilvl w:val="0"/>
          <w:numId w:val="29"/>
        </w:numPr>
        <w:tabs>
          <w:tab w:val="left" w:pos="851"/>
        </w:tabs>
        <w:spacing w:after="0" w:line="240" w:lineRule="auto"/>
        <w:rPr>
          <w:rFonts w:ascii="Bookman Old Style" w:hAnsi="Bookman Old Style"/>
          <w:b/>
          <w:bCs/>
        </w:rPr>
      </w:pPr>
      <w:r>
        <w:rPr>
          <w:rFonts w:ascii="Bookman Old Style" w:hAnsi="Bookman Old Style"/>
          <w:b/>
          <w:bCs/>
        </w:rPr>
        <w:t xml:space="preserve">‘n’ </w:t>
      </w:r>
      <w:r w:rsidRPr="00C40C58">
        <w:rPr>
          <w:rFonts w:ascii="Bookman Old Style" w:hAnsi="Bookman Old Style"/>
          <w:b/>
          <w:bCs/>
        </w:rPr>
        <w:t>Prime No</w:t>
      </w:r>
      <w:r>
        <w:rPr>
          <w:rFonts w:ascii="Bookman Old Style" w:hAnsi="Bookman Old Style"/>
          <w:b/>
          <w:bCs/>
        </w:rPr>
        <w:t xml:space="preserve">s </w:t>
      </w:r>
    </w:p>
    <w:p w:rsidR="00261549" w:rsidRDefault="00261549" w:rsidP="00261549">
      <w:pPr>
        <w:tabs>
          <w:tab w:val="left" w:pos="1881"/>
        </w:tabs>
        <w:spacing w:after="0" w:line="240" w:lineRule="auto"/>
        <w:rPr>
          <w:rFonts w:ascii="Bookman Old Style" w:hAnsi="Bookman Old Style"/>
          <w:bCs/>
        </w:rPr>
      </w:pPr>
      <w:r>
        <w:rPr>
          <w:rFonts w:ascii="Bookman Old Style" w:hAnsi="Bookman Old Style"/>
          <w:bCs/>
        </w:rPr>
        <w:t>#include&lt;stdlib.h&gt;</w:t>
      </w:r>
    </w:p>
    <w:p w:rsidR="00261549" w:rsidRDefault="00261549" w:rsidP="00261549">
      <w:pPr>
        <w:tabs>
          <w:tab w:val="left" w:pos="1881"/>
        </w:tabs>
        <w:spacing w:after="0" w:line="240" w:lineRule="auto"/>
        <w:rPr>
          <w:rFonts w:ascii="Bookman Old Style" w:hAnsi="Bookman Old Style"/>
          <w:bCs/>
        </w:rPr>
      </w:pPr>
      <w:r>
        <w:rPr>
          <w:rFonts w:ascii="Bookman Old Style" w:hAnsi="Bookman Old Style"/>
          <w:bCs/>
        </w:rPr>
        <w:t>#include&lt;Math.h&gt;</w:t>
      </w:r>
    </w:p>
    <w:p w:rsidR="00261549" w:rsidRDefault="00261549" w:rsidP="00261549">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261549" w:rsidRDefault="00261549" w:rsidP="00261549">
      <w:pPr>
        <w:tabs>
          <w:tab w:val="left" w:pos="1881"/>
        </w:tabs>
        <w:spacing w:after="0" w:line="240" w:lineRule="auto"/>
        <w:rPr>
          <w:rFonts w:ascii="Bookman Old Style" w:hAnsi="Bookman Old Style"/>
          <w:bCs/>
        </w:rPr>
      </w:pPr>
      <w:r>
        <w:rPr>
          <w:rFonts w:ascii="Bookman Old Style" w:hAnsi="Bookman Old Style"/>
          <w:bCs/>
        </w:rPr>
        <w:t>{</w:t>
      </w:r>
    </w:p>
    <w:p w:rsidR="00261549" w:rsidRDefault="00261549" w:rsidP="00261549">
      <w:pPr>
        <w:tabs>
          <w:tab w:val="left" w:pos="1881"/>
        </w:tabs>
        <w:spacing w:after="0" w:line="240" w:lineRule="auto"/>
        <w:rPr>
          <w:rFonts w:ascii="Bookman Old Style" w:hAnsi="Bookman Old Style"/>
        </w:rPr>
      </w:pPr>
      <w:r>
        <w:rPr>
          <w:rFonts w:ascii="Bookman Old Style" w:hAnsi="Bookman Old Style"/>
          <w:bCs/>
        </w:rPr>
        <w:t xml:space="preserve">                    </w:t>
      </w:r>
      <w:r w:rsidRPr="00F7147C">
        <w:rPr>
          <w:rFonts w:ascii="Bookman Old Style" w:hAnsi="Bookman Old Style"/>
        </w:rPr>
        <w:t>i</w:t>
      </w:r>
      <w:r w:rsidRPr="000277E5">
        <w:rPr>
          <w:rFonts w:ascii="Bookman Old Style" w:hAnsi="Bookman Old Style"/>
        </w:rPr>
        <w:t xml:space="preserve">nt </w:t>
      </w:r>
      <w:r>
        <w:rPr>
          <w:rFonts w:ascii="Bookman Old Style" w:hAnsi="Bookman Old Style"/>
        </w:rPr>
        <w:t>n,i,j,flag=0,count=1</w:t>
      </w:r>
      <w:r w:rsidRPr="000277E5">
        <w:rPr>
          <w:rFonts w:ascii="Bookman Old Style" w:hAnsi="Bookman Old Style"/>
        </w:rPr>
        <w:t>;</w:t>
      </w:r>
    </w:p>
    <w:p w:rsidR="00261549" w:rsidRDefault="00261549" w:rsidP="00261549">
      <w:pPr>
        <w:spacing w:after="0" w:line="240" w:lineRule="auto"/>
        <w:ind w:left="720" w:firstLine="720"/>
        <w:jc w:val="both"/>
        <w:rPr>
          <w:rFonts w:ascii="Bookman Old Style" w:hAnsi="Bookman Old Style"/>
        </w:rPr>
      </w:pPr>
      <w:r>
        <w:rPr>
          <w:rFonts w:ascii="Bookman Old Style" w:hAnsi="Bookman Old Style"/>
        </w:rPr>
        <w:lastRenderedPageBreak/>
        <w:t>n=atoi(agrv[1]);</w:t>
      </w:r>
    </w:p>
    <w:p w:rsidR="00261549" w:rsidRDefault="00261549" w:rsidP="00261549">
      <w:pPr>
        <w:spacing w:after="0" w:line="240" w:lineRule="auto"/>
        <w:ind w:left="720" w:firstLine="720"/>
        <w:jc w:val="both"/>
        <w:rPr>
          <w:rFonts w:ascii="Bookman Old Style" w:hAnsi="Bookman Old Style"/>
        </w:rPr>
      </w:pPr>
      <w:r>
        <w:rPr>
          <w:rFonts w:ascii="Bookman Old Style" w:hAnsi="Bookman Old Style"/>
        </w:rPr>
        <w:t>for(i=1;count&lt;=n;i++)</w:t>
      </w:r>
    </w:p>
    <w:p w:rsidR="00261549" w:rsidRDefault="00261549" w:rsidP="00261549">
      <w:pPr>
        <w:spacing w:after="0" w:line="240" w:lineRule="auto"/>
        <w:ind w:left="720" w:firstLine="720"/>
        <w:jc w:val="both"/>
        <w:rPr>
          <w:rFonts w:ascii="Bookman Old Style" w:hAnsi="Bookman Old Style"/>
        </w:rPr>
      </w:pPr>
      <w:r>
        <w:rPr>
          <w:rFonts w:ascii="Bookman Old Style" w:hAnsi="Bookman Old Style"/>
        </w:rPr>
        <w:t>{</w:t>
      </w:r>
    </w:p>
    <w:p w:rsidR="00261549" w:rsidRDefault="00261549" w:rsidP="00261549">
      <w:pPr>
        <w:spacing w:after="0" w:line="240" w:lineRule="auto"/>
        <w:ind w:left="720" w:firstLine="720"/>
        <w:jc w:val="both"/>
        <w:rPr>
          <w:rFonts w:ascii="Bookman Old Style" w:hAnsi="Bookman Old Style"/>
        </w:rPr>
      </w:pPr>
      <w:r>
        <w:rPr>
          <w:rFonts w:ascii="Bookman Old Style" w:hAnsi="Bookman Old Style"/>
        </w:rPr>
        <w:t>flag=0;</w:t>
      </w:r>
    </w:p>
    <w:p w:rsidR="00261549" w:rsidRPr="00E621BA" w:rsidRDefault="00261549" w:rsidP="00261549">
      <w:pPr>
        <w:tabs>
          <w:tab w:val="left" w:pos="1881"/>
        </w:tabs>
        <w:spacing w:after="0" w:line="240" w:lineRule="auto"/>
        <w:rPr>
          <w:rFonts w:ascii="Bookman Old Style" w:hAnsi="Bookman Old Style"/>
          <w:bCs/>
        </w:rPr>
      </w:pPr>
      <w:r>
        <w:rPr>
          <w:rFonts w:ascii="Bookman Old Style" w:hAnsi="Bookman Old Style"/>
          <w:bCs/>
        </w:rPr>
        <w:t xml:space="preserve">                    </w:t>
      </w:r>
      <w:r w:rsidRPr="00E621BA">
        <w:rPr>
          <w:rFonts w:ascii="Bookman Old Style" w:hAnsi="Bookman Old Style"/>
          <w:bCs/>
        </w:rPr>
        <w:t>for(</w:t>
      </w:r>
      <w:r>
        <w:rPr>
          <w:rFonts w:ascii="Bookman Old Style" w:hAnsi="Bookman Old Style"/>
          <w:bCs/>
        </w:rPr>
        <w:t>j</w:t>
      </w:r>
      <w:r w:rsidRPr="00E621BA">
        <w:rPr>
          <w:rFonts w:ascii="Bookman Old Style" w:hAnsi="Bookman Old Style"/>
          <w:bCs/>
        </w:rPr>
        <w:t xml:space="preserve">=2; </w:t>
      </w:r>
      <w:r>
        <w:rPr>
          <w:rFonts w:ascii="Bookman Old Style" w:hAnsi="Bookman Old Style"/>
          <w:bCs/>
        </w:rPr>
        <w:t>j</w:t>
      </w:r>
      <w:r w:rsidRPr="00E621BA">
        <w:rPr>
          <w:rFonts w:ascii="Bookman Old Style" w:hAnsi="Bookman Old Style"/>
          <w:bCs/>
        </w:rPr>
        <w:t>&lt;=</w:t>
      </w:r>
      <w:r>
        <w:rPr>
          <w:rFonts w:ascii="Bookman Old Style" w:hAnsi="Bookman Old Style"/>
          <w:bCs/>
        </w:rPr>
        <w:t>sqrt(i)</w:t>
      </w:r>
      <w:r w:rsidRPr="00E621BA">
        <w:rPr>
          <w:rFonts w:ascii="Bookman Old Style" w:hAnsi="Bookman Old Style"/>
          <w:bCs/>
        </w:rPr>
        <w:t xml:space="preserve">; </w:t>
      </w:r>
      <w:r>
        <w:rPr>
          <w:rFonts w:ascii="Bookman Old Style" w:hAnsi="Bookman Old Style"/>
          <w:bCs/>
        </w:rPr>
        <w:t>j</w:t>
      </w:r>
      <w:r w:rsidRPr="00E621BA">
        <w:rPr>
          <w:rFonts w:ascii="Bookman Old Style" w:hAnsi="Bookman Old Style"/>
          <w:bCs/>
        </w:rPr>
        <w:t>++)</w:t>
      </w:r>
    </w:p>
    <w:p w:rsidR="00261549" w:rsidRPr="00E621BA" w:rsidRDefault="00261549" w:rsidP="00261549">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261549" w:rsidRPr="00E621BA" w:rsidRDefault="00261549" w:rsidP="00261549">
      <w:pPr>
        <w:tabs>
          <w:tab w:val="left" w:pos="1881"/>
        </w:tabs>
        <w:spacing w:after="0" w:line="240" w:lineRule="auto"/>
        <w:rPr>
          <w:rFonts w:ascii="Bookman Old Style" w:hAnsi="Bookman Old Style"/>
          <w:bCs/>
        </w:rPr>
      </w:pPr>
      <w:r>
        <w:rPr>
          <w:rFonts w:ascii="Bookman Old Style" w:hAnsi="Bookman Old Style"/>
          <w:bCs/>
        </w:rPr>
        <w:tab/>
        <w:t>if(i</w:t>
      </w:r>
      <w:r w:rsidRPr="00E621BA">
        <w:rPr>
          <w:rFonts w:ascii="Bookman Old Style" w:hAnsi="Bookman Old Style"/>
          <w:bCs/>
        </w:rPr>
        <w:t>%</w:t>
      </w:r>
      <w:r>
        <w:rPr>
          <w:rFonts w:ascii="Bookman Old Style" w:hAnsi="Bookman Old Style"/>
          <w:bCs/>
        </w:rPr>
        <w:t>j</w:t>
      </w:r>
      <w:r w:rsidRPr="00E621BA">
        <w:rPr>
          <w:rFonts w:ascii="Bookman Old Style" w:hAnsi="Bookman Old Style"/>
          <w:bCs/>
        </w:rPr>
        <w:t>==0)</w:t>
      </w:r>
    </w:p>
    <w:p w:rsidR="00261549" w:rsidRPr="00E621BA" w:rsidRDefault="00261549" w:rsidP="00261549">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261549" w:rsidRPr="00E621BA" w:rsidRDefault="00261549" w:rsidP="00261549">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 xml:space="preserve">     flag=1;</w:t>
      </w:r>
    </w:p>
    <w:p w:rsidR="00261549" w:rsidRPr="00E621BA" w:rsidRDefault="00261549" w:rsidP="00261549">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break;</w:t>
      </w:r>
    </w:p>
    <w:p w:rsidR="00261549" w:rsidRPr="00E621BA" w:rsidRDefault="00261549" w:rsidP="00261549">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261549" w:rsidRPr="00E621BA" w:rsidRDefault="00261549" w:rsidP="00261549">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261549" w:rsidRPr="00E621BA" w:rsidRDefault="00261549" w:rsidP="00261549">
      <w:pPr>
        <w:tabs>
          <w:tab w:val="left" w:pos="1881"/>
        </w:tabs>
        <w:spacing w:after="0" w:line="240" w:lineRule="auto"/>
        <w:rPr>
          <w:rFonts w:ascii="Bookman Old Style" w:hAnsi="Bookman Old Style"/>
          <w:bCs/>
        </w:rPr>
      </w:pPr>
    </w:p>
    <w:p w:rsidR="00261549" w:rsidRDefault="00261549" w:rsidP="00261549">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if (flag==0)</w:t>
      </w:r>
    </w:p>
    <w:p w:rsidR="00261549" w:rsidRPr="00E621BA" w:rsidRDefault="00261549" w:rsidP="00261549">
      <w:pPr>
        <w:tabs>
          <w:tab w:val="left" w:pos="1881"/>
        </w:tabs>
        <w:spacing w:after="0" w:line="240" w:lineRule="auto"/>
        <w:rPr>
          <w:rFonts w:ascii="Bookman Old Style" w:hAnsi="Bookman Old Style"/>
          <w:bCs/>
        </w:rPr>
      </w:pPr>
      <w:r>
        <w:rPr>
          <w:rFonts w:ascii="Bookman Old Style" w:hAnsi="Bookman Old Style"/>
          <w:bCs/>
        </w:rPr>
        <w:tab/>
        <w:t>{</w:t>
      </w:r>
    </w:p>
    <w:p w:rsidR="00261549" w:rsidRDefault="00261549" w:rsidP="00261549">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ab/>
      </w:r>
      <w:r w:rsidRPr="00E621BA">
        <w:rPr>
          <w:rFonts w:ascii="Bookman Old Style" w:hAnsi="Bookman Old Style"/>
          <w:bCs/>
        </w:rPr>
        <w:t>printf("%d</w:t>
      </w:r>
      <w:r>
        <w:rPr>
          <w:rFonts w:ascii="Bookman Old Style" w:hAnsi="Bookman Old Style"/>
          <w:bCs/>
        </w:rPr>
        <w:t xml:space="preserve"> </w:t>
      </w:r>
      <w:r w:rsidRPr="00E621BA">
        <w:rPr>
          <w:rFonts w:ascii="Bookman Old Style" w:hAnsi="Bookman Old Style"/>
          <w:bCs/>
        </w:rPr>
        <w:t>",</w:t>
      </w:r>
      <w:r>
        <w:rPr>
          <w:rFonts w:ascii="Bookman Old Style" w:hAnsi="Bookman Old Style"/>
          <w:bCs/>
        </w:rPr>
        <w:t>i</w:t>
      </w:r>
      <w:r w:rsidRPr="00E621BA">
        <w:rPr>
          <w:rFonts w:ascii="Bookman Old Style" w:hAnsi="Bookman Old Style"/>
          <w:bCs/>
        </w:rPr>
        <w:t>);</w:t>
      </w:r>
    </w:p>
    <w:p w:rsidR="00261549" w:rsidRDefault="00261549" w:rsidP="00261549">
      <w:pPr>
        <w:tabs>
          <w:tab w:val="left" w:pos="1881"/>
        </w:tabs>
        <w:spacing w:after="0" w:line="240" w:lineRule="auto"/>
        <w:rPr>
          <w:rFonts w:ascii="Bookman Old Style" w:hAnsi="Bookman Old Style"/>
          <w:bCs/>
        </w:rPr>
      </w:pPr>
      <w:r>
        <w:rPr>
          <w:rFonts w:ascii="Bookman Old Style" w:hAnsi="Bookman Old Style"/>
          <w:bCs/>
        </w:rPr>
        <w:tab/>
        <w:t>count++;</w:t>
      </w:r>
    </w:p>
    <w:p w:rsidR="00261549" w:rsidRDefault="00261549" w:rsidP="00261549">
      <w:pPr>
        <w:tabs>
          <w:tab w:val="left" w:pos="1881"/>
        </w:tabs>
        <w:spacing w:after="0" w:line="240" w:lineRule="auto"/>
        <w:rPr>
          <w:rFonts w:ascii="Bookman Old Style" w:hAnsi="Bookman Old Style"/>
          <w:bCs/>
        </w:rPr>
      </w:pPr>
      <w:r>
        <w:rPr>
          <w:rFonts w:ascii="Bookman Old Style" w:hAnsi="Bookman Old Style"/>
          <w:bCs/>
        </w:rPr>
        <w:tab/>
        <w:t>}</w:t>
      </w:r>
    </w:p>
    <w:p w:rsidR="00261549" w:rsidRDefault="00261549" w:rsidP="00261549">
      <w:pPr>
        <w:tabs>
          <w:tab w:val="left" w:pos="1881"/>
        </w:tabs>
        <w:spacing w:after="0" w:line="240" w:lineRule="auto"/>
        <w:rPr>
          <w:rFonts w:ascii="Bookman Old Style" w:hAnsi="Bookman Old Style"/>
          <w:bCs/>
        </w:rPr>
      </w:pPr>
    </w:p>
    <w:p w:rsidR="00261549" w:rsidRDefault="00261549" w:rsidP="00261549">
      <w:pPr>
        <w:tabs>
          <w:tab w:val="left" w:pos="1881"/>
        </w:tabs>
        <w:spacing w:after="0" w:line="240" w:lineRule="auto"/>
        <w:rPr>
          <w:rFonts w:ascii="Bookman Old Style" w:hAnsi="Bookman Old Style"/>
          <w:bCs/>
        </w:rPr>
      </w:pPr>
      <w:r>
        <w:rPr>
          <w:rFonts w:ascii="Bookman Old Style" w:hAnsi="Bookman Old Style"/>
          <w:bCs/>
        </w:rPr>
        <w:t xml:space="preserve">                }</w:t>
      </w:r>
    </w:p>
    <w:p w:rsidR="00261549" w:rsidRPr="00E621BA" w:rsidRDefault="00261549" w:rsidP="00261549">
      <w:pPr>
        <w:tabs>
          <w:tab w:val="left" w:pos="1881"/>
        </w:tabs>
        <w:spacing w:after="0" w:line="240" w:lineRule="auto"/>
        <w:rPr>
          <w:rFonts w:ascii="Bookman Old Style" w:hAnsi="Bookman Old Style"/>
          <w:bCs/>
        </w:rPr>
      </w:pPr>
    </w:p>
    <w:p w:rsidR="00261549" w:rsidRPr="00E621BA" w:rsidRDefault="00261549" w:rsidP="00261549">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return 0;</w:t>
      </w:r>
    </w:p>
    <w:p w:rsidR="00261549" w:rsidRPr="00E621BA" w:rsidRDefault="00261549" w:rsidP="00261549">
      <w:pPr>
        <w:tabs>
          <w:tab w:val="left" w:pos="1881"/>
        </w:tabs>
        <w:spacing w:after="0" w:line="240" w:lineRule="auto"/>
        <w:rPr>
          <w:rFonts w:ascii="Bookman Old Style" w:hAnsi="Bookman Old Style"/>
          <w:bCs/>
        </w:rPr>
      </w:pPr>
      <w:r w:rsidRPr="00E621BA">
        <w:rPr>
          <w:rFonts w:ascii="Bookman Old Style" w:hAnsi="Bookman Old Style"/>
          <w:bCs/>
        </w:rPr>
        <w:t>}</w:t>
      </w:r>
    </w:p>
    <w:p w:rsidR="0068344B" w:rsidRDefault="0068344B" w:rsidP="00E621BA">
      <w:pPr>
        <w:tabs>
          <w:tab w:val="left" w:pos="1881"/>
        </w:tabs>
        <w:spacing w:after="0" w:line="240" w:lineRule="auto"/>
        <w:rPr>
          <w:rFonts w:ascii="Bookman Old Style" w:hAnsi="Bookman Old Style"/>
          <w:bCs/>
        </w:rPr>
      </w:pPr>
    </w:p>
    <w:p w:rsidR="009A675C" w:rsidRPr="00B162BC" w:rsidRDefault="009A675C" w:rsidP="00B162BC">
      <w:pPr>
        <w:pStyle w:val="ListParagraph"/>
        <w:numPr>
          <w:ilvl w:val="0"/>
          <w:numId w:val="29"/>
        </w:numPr>
        <w:tabs>
          <w:tab w:val="left" w:pos="1881"/>
        </w:tabs>
        <w:spacing w:after="0" w:line="240" w:lineRule="auto"/>
        <w:rPr>
          <w:rFonts w:ascii="Bookman Old Style" w:hAnsi="Bookman Old Style"/>
          <w:b/>
          <w:bCs/>
        </w:rPr>
      </w:pPr>
      <w:r w:rsidRPr="00B162BC">
        <w:rPr>
          <w:rFonts w:ascii="Bookman Old Style" w:hAnsi="Bookman Old Style"/>
          <w:b/>
          <w:bCs/>
        </w:rPr>
        <w:t>Power of n</w:t>
      </w:r>
    </w:p>
    <w:p w:rsidR="009A675C" w:rsidRDefault="009A675C" w:rsidP="00E621BA">
      <w:pPr>
        <w:tabs>
          <w:tab w:val="left" w:pos="1881"/>
        </w:tabs>
        <w:spacing w:after="0" w:line="240" w:lineRule="auto"/>
        <w:rPr>
          <w:rFonts w:ascii="Bookman Old Style" w:hAnsi="Bookman Old Style"/>
          <w:b/>
          <w:bCs/>
        </w:rPr>
      </w:pPr>
    </w:p>
    <w:p w:rsidR="009A675C" w:rsidRDefault="009A675C" w:rsidP="009A675C">
      <w:pPr>
        <w:tabs>
          <w:tab w:val="left" w:pos="1881"/>
        </w:tabs>
        <w:spacing w:after="0" w:line="240" w:lineRule="auto"/>
        <w:rPr>
          <w:rFonts w:ascii="Bookman Old Style" w:hAnsi="Bookman Old Style"/>
          <w:bCs/>
        </w:rPr>
      </w:pPr>
      <w:r>
        <w:rPr>
          <w:rFonts w:ascii="Bookman Old Style" w:hAnsi="Bookman Old Style"/>
          <w:bCs/>
        </w:rPr>
        <w:t>#include&lt;stdlib.h&gt;</w:t>
      </w:r>
    </w:p>
    <w:p w:rsidR="009A675C" w:rsidRDefault="009A675C" w:rsidP="009A675C">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9A675C" w:rsidRDefault="009A675C" w:rsidP="009A675C">
      <w:pPr>
        <w:tabs>
          <w:tab w:val="left" w:pos="1881"/>
        </w:tabs>
        <w:spacing w:after="0" w:line="240" w:lineRule="auto"/>
        <w:rPr>
          <w:rFonts w:ascii="Bookman Old Style" w:hAnsi="Bookman Old Style"/>
          <w:bCs/>
        </w:rPr>
      </w:pPr>
      <w:r>
        <w:rPr>
          <w:rFonts w:ascii="Bookman Old Style" w:hAnsi="Bookman Old Style"/>
          <w:bCs/>
        </w:rPr>
        <w:t>{</w:t>
      </w:r>
    </w:p>
    <w:p w:rsidR="009A675C" w:rsidRDefault="009A675C" w:rsidP="009A675C">
      <w:pPr>
        <w:tabs>
          <w:tab w:val="left" w:pos="1881"/>
        </w:tabs>
        <w:spacing w:after="0" w:line="240" w:lineRule="auto"/>
        <w:rPr>
          <w:rFonts w:ascii="Bookman Old Style" w:hAnsi="Bookman Old Style"/>
        </w:rPr>
      </w:pPr>
      <w:r>
        <w:rPr>
          <w:rFonts w:ascii="Bookman Old Style" w:hAnsi="Bookman Old Style"/>
          <w:bCs/>
        </w:rPr>
        <w:t xml:space="preserve">                    </w:t>
      </w:r>
      <w:r w:rsidRPr="00F7147C">
        <w:rPr>
          <w:rFonts w:ascii="Bookman Old Style" w:hAnsi="Bookman Old Style"/>
        </w:rPr>
        <w:t>i</w:t>
      </w:r>
      <w:r w:rsidRPr="000277E5">
        <w:rPr>
          <w:rFonts w:ascii="Bookman Old Style" w:hAnsi="Bookman Old Style"/>
        </w:rPr>
        <w:t xml:space="preserve">nt </w:t>
      </w:r>
      <w:r>
        <w:rPr>
          <w:rFonts w:ascii="Bookman Old Style" w:hAnsi="Bookman Old Style"/>
        </w:rPr>
        <w:t>n,e,val=1</w:t>
      </w:r>
      <w:r w:rsidRPr="000277E5">
        <w:rPr>
          <w:rFonts w:ascii="Bookman Old Style" w:hAnsi="Bookman Old Style"/>
        </w:rPr>
        <w:t>;</w:t>
      </w:r>
    </w:p>
    <w:p w:rsidR="009A675C" w:rsidRDefault="009A675C" w:rsidP="009A675C">
      <w:pPr>
        <w:spacing w:after="0" w:line="240" w:lineRule="auto"/>
        <w:ind w:left="720" w:firstLine="720"/>
        <w:jc w:val="both"/>
        <w:rPr>
          <w:rFonts w:ascii="Bookman Old Style" w:hAnsi="Bookman Old Style"/>
        </w:rPr>
      </w:pPr>
      <w:r>
        <w:rPr>
          <w:rFonts w:ascii="Bookman Old Style" w:hAnsi="Bookman Old Style"/>
        </w:rPr>
        <w:t>e=atoi(agrv[1]);</w:t>
      </w:r>
    </w:p>
    <w:p w:rsidR="009A675C" w:rsidRDefault="009A675C" w:rsidP="009A675C">
      <w:pPr>
        <w:spacing w:after="0" w:line="240" w:lineRule="auto"/>
        <w:ind w:left="720" w:firstLine="720"/>
        <w:jc w:val="both"/>
        <w:rPr>
          <w:rFonts w:ascii="Bookman Old Style" w:hAnsi="Bookman Old Style"/>
        </w:rPr>
      </w:pPr>
      <w:r>
        <w:rPr>
          <w:rFonts w:ascii="Bookman Old Style" w:hAnsi="Bookman Old Style"/>
        </w:rPr>
        <w:t>n=atoi(agrv[2]);</w:t>
      </w:r>
    </w:p>
    <w:p w:rsidR="009A675C" w:rsidRPr="00E621BA" w:rsidRDefault="009A675C" w:rsidP="009A675C">
      <w:pPr>
        <w:tabs>
          <w:tab w:val="left" w:pos="1881"/>
        </w:tabs>
        <w:spacing w:after="0" w:line="240" w:lineRule="auto"/>
        <w:rPr>
          <w:rFonts w:ascii="Bookman Old Style" w:hAnsi="Bookman Old Style"/>
          <w:bCs/>
        </w:rPr>
      </w:pPr>
      <w:r>
        <w:rPr>
          <w:rFonts w:ascii="Bookman Old Style" w:hAnsi="Bookman Old Style"/>
          <w:bCs/>
        </w:rPr>
        <w:t xml:space="preserve">                    </w:t>
      </w:r>
      <w:r w:rsidRPr="00E621BA">
        <w:rPr>
          <w:rFonts w:ascii="Bookman Old Style" w:hAnsi="Bookman Old Style"/>
          <w:bCs/>
        </w:rPr>
        <w:t>for(i=</w:t>
      </w:r>
      <w:r>
        <w:rPr>
          <w:rFonts w:ascii="Bookman Old Style" w:hAnsi="Bookman Old Style"/>
          <w:bCs/>
        </w:rPr>
        <w:t>1</w:t>
      </w:r>
      <w:r w:rsidRPr="00E621BA">
        <w:rPr>
          <w:rFonts w:ascii="Bookman Old Style" w:hAnsi="Bookman Old Style"/>
          <w:bCs/>
        </w:rPr>
        <w:t>; i&lt;=</w:t>
      </w:r>
      <w:r>
        <w:rPr>
          <w:rFonts w:ascii="Bookman Old Style" w:hAnsi="Bookman Old Style"/>
          <w:bCs/>
        </w:rPr>
        <w:t>n</w:t>
      </w:r>
      <w:r w:rsidRPr="00E621BA">
        <w:rPr>
          <w:rFonts w:ascii="Bookman Old Style" w:hAnsi="Bookman Old Style"/>
          <w:bCs/>
        </w:rPr>
        <w:t>; ++i)</w:t>
      </w:r>
    </w:p>
    <w:p w:rsidR="009A675C" w:rsidRPr="00E621BA" w:rsidRDefault="009A675C" w:rsidP="009A675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9A675C" w:rsidRDefault="009A675C" w:rsidP="009A675C">
      <w:pPr>
        <w:tabs>
          <w:tab w:val="left" w:pos="1881"/>
        </w:tabs>
        <w:spacing w:after="0" w:line="240" w:lineRule="auto"/>
        <w:rPr>
          <w:rFonts w:ascii="Bookman Old Style" w:hAnsi="Bookman Old Style"/>
          <w:bCs/>
        </w:rPr>
      </w:pPr>
      <w:r>
        <w:rPr>
          <w:rFonts w:ascii="Bookman Old Style" w:hAnsi="Bookman Old Style"/>
          <w:bCs/>
        </w:rPr>
        <w:tab/>
      </w:r>
      <w:r w:rsidR="00501B96">
        <w:rPr>
          <w:rFonts w:ascii="Bookman Old Style" w:hAnsi="Bookman Old Style"/>
          <w:bCs/>
        </w:rPr>
        <w:t>v</w:t>
      </w:r>
      <w:r>
        <w:rPr>
          <w:rFonts w:ascii="Bookman Old Style" w:hAnsi="Bookman Old Style"/>
          <w:bCs/>
        </w:rPr>
        <w:t>al=val*e;</w:t>
      </w:r>
    </w:p>
    <w:p w:rsidR="009A675C" w:rsidRPr="00E621BA" w:rsidRDefault="009A675C" w:rsidP="009A675C">
      <w:pPr>
        <w:tabs>
          <w:tab w:val="left" w:pos="1881"/>
        </w:tabs>
        <w:spacing w:after="0" w:line="240" w:lineRule="auto"/>
        <w:rPr>
          <w:rFonts w:ascii="Bookman Old Style" w:hAnsi="Bookman Old Style"/>
          <w:bCs/>
        </w:rPr>
      </w:pPr>
    </w:p>
    <w:p w:rsidR="009A675C" w:rsidRPr="00E621BA" w:rsidRDefault="009A675C" w:rsidP="009A675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9A675C" w:rsidRPr="00E621BA" w:rsidRDefault="009A675C" w:rsidP="009A675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printf(</w:t>
      </w:r>
      <w:r w:rsidR="001B41EB">
        <w:rPr>
          <w:rFonts w:ascii="Bookman Old Style" w:hAnsi="Bookman Old Style"/>
          <w:bCs/>
        </w:rPr>
        <w:t>"%d</w:t>
      </w:r>
      <w:r w:rsidRPr="00E621BA">
        <w:rPr>
          <w:rFonts w:ascii="Bookman Old Style" w:hAnsi="Bookman Old Style"/>
          <w:bCs/>
        </w:rPr>
        <w:t>",</w:t>
      </w:r>
      <w:r w:rsidR="001B41EB">
        <w:rPr>
          <w:rFonts w:ascii="Bookman Old Style" w:hAnsi="Bookman Old Style"/>
          <w:bCs/>
        </w:rPr>
        <w:t>val</w:t>
      </w:r>
      <w:r w:rsidRPr="00E621BA">
        <w:rPr>
          <w:rFonts w:ascii="Bookman Old Style" w:hAnsi="Bookman Old Style"/>
          <w:bCs/>
        </w:rPr>
        <w:t>);</w:t>
      </w:r>
    </w:p>
    <w:p w:rsidR="009A675C" w:rsidRPr="00E621BA" w:rsidRDefault="009A675C" w:rsidP="009A675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return 0;</w:t>
      </w:r>
    </w:p>
    <w:p w:rsidR="009A675C" w:rsidRPr="00E621BA" w:rsidRDefault="009A675C" w:rsidP="009A675C">
      <w:pPr>
        <w:tabs>
          <w:tab w:val="left" w:pos="1881"/>
        </w:tabs>
        <w:spacing w:after="0" w:line="240" w:lineRule="auto"/>
        <w:rPr>
          <w:rFonts w:ascii="Bookman Old Style" w:hAnsi="Bookman Old Style"/>
          <w:bCs/>
        </w:rPr>
      </w:pPr>
      <w:r w:rsidRPr="00E621BA">
        <w:rPr>
          <w:rFonts w:ascii="Bookman Old Style" w:hAnsi="Bookman Old Style"/>
          <w:bCs/>
        </w:rPr>
        <w:t>}</w:t>
      </w:r>
    </w:p>
    <w:p w:rsidR="009A675C" w:rsidRDefault="009A675C" w:rsidP="00E621BA">
      <w:pPr>
        <w:tabs>
          <w:tab w:val="left" w:pos="1881"/>
        </w:tabs>
        <w:spacing w:after="0" w:line="240" w:lineRule="auto"/>
        <w:rPr>
          <w:rFonts w:ascii="Bookman Old Style" w:hAnsi="Bookman Old Style"/>
          <w:b/>
          <w:bCs/>
        </w:rPr>
      </w:pPr>
    </w:p>
    <w:p w:rsidR="00F65C4F" w:rsidRPr="00B162BC" w:rsidRDefault="00F65C4F" w:rsidP="00B162BC">
      <w:pPr>
        <w:pStyle w:val="ListParagraph"/>
        <w:numPr>
          <w:ilvl w:val="0"/>
          <w:numId w:val="29"/>
        </w:numPr>
        <w:tabs>
          <w:tab w:val="left" w:pos="1881"/>
        </w:tabs>
        <w:spacing w:after="0" w:line="240" w:lineRule="auto"/>
        <w:rPr>
          <w:rFonts w:ascii="Bookman Old Style" w:hAnsi="Bookman Old Style"/>
          <w:b/>
          <w:bCs/>
        </w:rPr>
      </w:pPr>
      <w:r w:rsidRPr="00B162BC">
        <w:rPr>
          <w:rFonts w:ascii="Bookman Old Style" w:hAnsi="Bookman Old Style"/>
          <w:b/>
          <w:bCs/>
        </w:rPr>
        <w:t>GCD of two numbers</w:t>
      </w:r>
      <w:r w:rsidR="004873D1">
        <w:rPr>
          <w:rFonts w:ascii="Bookman Old Style" w:hAnsi="Bookman Old Style"/>
          <w:b/>
          <w:bCs/>
        </w:rPr>
        <w:t xml:space="preserve"> </w:t>
      </w:r>
    </w:p>
    <w:p w:rsidR="004873D1" w:rsidRPr="004873D1" w:rsidRDefault="004873D1" w:rsidP="004873D1">
      <w:pPr>
        <w:pStyle w:val="ListParagraph"/>
        <w:shd w:val="clear" w:color="auto" w:fill="FFFFFF"/>
        <w:spacing w:after="0" w:line="240" w:lineRule="auto"/>
        <w:ind w:left="360"/>
        <w:jc w:val="both"/>
        <w:rPr>
          <w:rFonts w:ascii="Bookman Old Style" w:hAnsi="Bookman Old Style"/>
          <w:b/>
          <w:bCs/>
        </w:rPr>
      </w:pPr>
      <w:r w:rsidRPr="004873D1">
        <w:rPr>
          <w:rFonts w:ascii="Bookman Old Style" w:hAnsi="Bookman Old Style"/>
          <w:b/>
          <w:bCs/>
        </w:rPr>
        <w:t>HCF (Highest common factor) is also called greatest common divisor (gcd)</w:t>
      </w:r>
    </w:p>
    <w:p w:rsidR="00F65C4F" w:rsidRDefault="00F65C4F" w:rsidP="00E621BA">
      <w:pPr>
        <w:tabs>
          <w:tab w:val="left" w:pos="1881"/>
        </w:tabs>
        <w:spacing w:after="0" w:line="240" w:lineRule="auto"/>
        <w:rPr>
          <w:rFonts w:ascii="Bookman Old Style" w:hAnsi="Bookman Old Style"/>
          <w:b/>
          <w:bCs/>
        </w:rPr>
      </w:pP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#include&lt;stdio.h&gt;</w:t>
      </w:r>
    </w:p>
    <w:p w:rsidR="00F21B51" w:rsidRDefault="00F21B51" w:rsidP="00F21B51">
      <w:pPr>
        <w:tabs>
          <w:tab w:val="left" w:pos="1881"/>
        </w:tabs>
        <w:spacing w:after="0" w:line="240" w:lineRule="auto"/>
        <w:rPr>
          <w:rFonts w:ascii="Bookman Old Style" w:hAnsi="Bookman Old Style"/>
          <w:bCs/>
        </w:rPr>
      </w:pPr>
      <w:r>
        <w:rPr>
          <w:rFonts w:ascii="Bookman Old Style" w:hAnsi="Bookman Old Style"/>
          <w:bCs/>
        </w:rPr>
        <w:t>#include&lt;stdlib.h&gt;</w:t>
      </w:r>
    </w:p>
    <w:p w:rsidR="00F21B51" w:rsidRDefault="00F21B51" w:rsidP="00F21B51">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F21B51" w:rsidRDefault="00F21B51" w:rsidP="00F21B51">
      <w:pPr>
        <w:tabs>
          <w:tab w:val="left" w:pos="1881"/>
        </w:tabs>
        <w:spacing w:after="0" w:line="240" w:lineRule="auto"/>
        <w:rPr>
          <w:rFonts w:ascii="Bookman Old Style" w:hAnsi="Bookman Old Style"/>
          <w:bCs/>
        </w:rPr>
      </w:pPr>
      <w:r>
        <w:rPr>
          <w:rFonts w:ascii="Bookman Old Style" w:hAnsi="Bookman Old Style"/>
          <w:bCs/>
        </w:rPr>
        <w:t>{</w:t>
      </w:r>
    </w:p>
    <w:p w:rsidR="00F21B51" w:rsidRDefault="00B74205" w:rsidP="00F21B51">
      <w:pPr>
        <w:spacing w:after="0" w:line="240" w:lineRule="auto"/>
        <w:jc w:val="both"/>
        <w:rPr>
          <w:rFonts w:ascii="Bookman Old Style" w:hAnsi="Bookman Old Style"/>
        </w:rPr>
      </w:pPr>
      <w:r w:rsidRPr="000F7674">
        <w:rPr>
          <w:rFonts w:ascii="Bookman Old Style" w:hAnsi="Bookman Old Style"/>
        </w:rPr>
        <w:t xml:space="preserve">    int n1,n2,r;</w:t>
      </w:r>
    </w:p>
    <w:p w:rsidR="00F21B51" w:rsidRDefault="00F21B51" w:rsidP="00F21B51">
      <w:pPr>
        <w:spacing w:after="0" w:line="240" w:lineRule="auto"/>
        <w:jc w:val="both"/>
        <w:rPr>
          <w:rFonts w:ascii="Bookman Old Style" w:hAnsi="Bookman Old Style"/>
        </w:rPr>
      </w:pPr>
      <w:r>
        <w:rPr>
          <w:rFonts w:ascii="Bookman Old Style" w:hAnsi="Bookman Old Style"/>
        </w:rPr>
        <w:t xml:space="preserve">    n1=atoi(agrv[1]);</w:t>
      </w:r>
    </w:p>
    <w:p w:rsidR="00F21B51" w:rsidRDefault="00F21B51" w:rsidP="00F21B51">
      <w:pPr>
        <w:spacing w:after="0" w:line="240" w:lineRule="auto"/>
        <w:jc w:val="both"/>
        <w:rPr>
          <w:rFonts w:ascii="Bookman Old Style" w:hAnsi="Bookman Old Style"/>
        </w:rPr>
      </w:pPr>
      <w:r>
        <w:rPr>
          <w:rFonts w:ascii="Bookman Old Style" w:hAnsi="Bookman Old Style"/>
        </w:rPr>
        <w:t xml:space="preserve">    n2=atoi(agrv[2]);</w:t>
      </w:r>
    </w:p>
    <w:p w:rsidR="00F21B51" w:rsidRPr="000F7674" w:rsidRDefault="00F21B51" w:rsidP="00F21B51">
      <w:pPr>
        <w:spacing w:after="0" w:line="240" w:lineRule="auto"/>
        <w:jc w:val="both"/>
        <w:rPr>
          <w:rFonts w:ascii="Bookman Old Style" w:hAnsi="Bookman Old Style"/>
        </w:rPr>
      </w:pPr>
      <w:r>
        <w:rPr>
          <w:rFonts w:ascii="Bookman Old Style" w:hAnsi="Bookman Old Style"/>
          <w:bCs/>
        </w:rPr>
        <w:t xml:space="preserve">     </w:t>
      </w:r>
      <w:r w:rsidRPr="000F7674">
        <w:rPr>
          <w:rFonts w:ascii="Bookman Old Style" w:hAnsi="Bookman Old Style"/>
        </w:rPr>
        <w:t xml:space="preserve">    if(n2&gt;n1)</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 xml:space="preserve">    {</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ab/>
        <w:t>r=n1;</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lastRenderedPageBreak/>
        <w:tab/>
        <w:t>n1=n2;</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ab/>
        <w:t>n2=r;</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 xml:space="preserve">    }</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 xml:space="preserve">    while(1)</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 xml:space="preserve">    {</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ab/>
        <w:t>r=n1%n2;</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ab/>
        <w:t>if(r==0)</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ab/>
        <w:t>{</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ab/>
      </w:r>
      <w:r w:rsidRPr="000F7674">
        <w:rPr>
          <w:rFonts w:ascii="Bookman Old Style" w:hAnsi="Bookman Old Style"/>
        </w:rPr>
        <w:tab/>
        <w:t>break;</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ab/>
        <w:t>}</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ab/>
        <w:t>n1=n2;</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ab/>
        <w:t>n2=r;</w:t>
      </w:r>
    </w:p>
    <w:p w:rsidR="00F21B51" w:rsidRPr="000F7674" w:rsidRDefault="00F21B51" w:rsidP="00F21B51">
      <w:pPr>
        <w:spacing w:after="0" w:line="240" w:lineRule="auto"/>
        <w:jc w:val="both"/>
        <w:rPr>
          <w:rFonts w:ascii="Bookman Old Style" w:hAnsi="Bookman Old Style"/>
        </w:rPr>
      </w:pPr>
      <w:r w:rsidRPr="000F7674">
        <w:rPr>
          <w:rFonts w:ascii="Bookman Old Style" w:hAnsi="Bookman Old Style"/>
        </w:rPr>
        <w:t xml:space="preserve">    }</w:t>
      </w:r>
    </w:p>
    <w:p w:rsidR="00F21B51" w:rsidRPr="000F7674" w:rsidRDefault="00F21B51" w:rsidP="00F21B51">
      <w:pPr>
        <w:spacing w:after="0" w:line="240" w:lineRule="auto"/>
        <w:jc w:val="both"/>
        <w:rPr>
          <w:rFonts w:ascii="Bookman Old Style" w:hAnsi="Bookman Old Style"/>
        </w:rPr>
      </w:pPr>
      <w:r>
        <w:rPr>
          <w:rFonts w:ascii="Bookman Old Style" w:hAnsi="Bookman Old Style"/>
          <w:bCs/>
        </w:rPr>
        <w:t xml:space="preserve">              </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 xml:space="preserve">    printf("%d",n2);</w:t>
      </w:r>
    </w:p>
    <w:p w:rsidR="00B74205" w:rsidRPr="000F7674" w:rsidRDefault="004B43D4" w:rsidP="004B43D4">
      <w:pPr>
        <w:spacing w:after="0" w:line="240" w:lineRule="auto"/>
        <w:jc w:val="both"/>
        <w:rPr>
          <w:rFonts w:ascii="Bookman Old Style" w:hAnsi="Bookman Old Style"/>
        </w:rPr>
      </w:pPr>
      <w:r>
        <w:rPr>
          <w:rFonts w:ascii="Bookman Old Style" w:hAnsi="Bookman Old Style"/>
        </w:rPr>
        <w:t xml:space="preserve">    </w:t>
      </w:r>
      <w:r w:rsidR="007C4233">
        <w:rPr>
          <w:rFonts w:ascii="Bookman Old Style" w:hAnsi="Bookman Old Style"/>
        </w:rPr>
        <w:t>return 0;</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w:t>
      </w:r>
    </w:p>
    <w:p w:rsidR="00B74205" w:rsidRPr="000F7674" w:rsidRDefault="00B74205" w:rsidP="00B74205">
      <w:pPr>
        <w:spacing w:after="0" w:line="240" w:lineRule="auto"/>
        <w:jc w:val="both"/>
        <w:rPr>
          <w:rFonts w:ascii="Bookman Old Style" w:hAnsi="Bookman Old Style"/>
        </w:rPr>
      </w:pPr>
    </w:p>
    <w:p w:rsidR="00EA08EC" w:rsidRPr="000F7674" w:rsidRDefault="00EA08EC" w:rsidP="00EA08EC">
      <w:pPr>
        <w:spacing w:after="0" w:line="240" w:lineRule="auto"/>
        <w:jc w:val="both"/>
        <w:rPr>
          <w:rFonts w:ascii="Bookman Old Style" w:hAnsi="Bookman Old Style"/>
        </w:rPr>
      </w:pPr>
      <w:r w:rsidRPr="000F7674">
        <w:rPr>
          <w:rFonts w:ascii="Bookman Old Style" w:hAnsi="Bookman Old Style"/>
        </w:rPr>
        <w:t>#include&lt;stdio.h&gt;</w:t>
      </w:r>
    </w:p>
    <w:p w:rsidR="00EA08EC" w:rsidRDefault="00EA08EC" w:rsidP="00EA08EC">
      <w:pPr>
        <w:tabs>
          <w:tab w:val="left" w:pos="1881"/>
        </w:tabs>
        <w:spacing w:after="0" w:line="240" w:lineRule="auto"/>
        <w:rPr>
          <w:rFonts w:ascii="Bookman Old Style" w:hAnsi="Bookman Old Style"/>
          <w:bCs/>
        </w:rPr>
      </w:pPr>
      <w:r>
        <w:rPr>
          <w:rFonts w:ascii="Bookman Old Style" w:hAnsi="Bookman Old Style"/>
          <w:bCs/>
        </w:rPr>
        <w:t>#include&lt;stdlib.h&gt;</w:t>
      </w:r>
    </w:p>
    <w:p w:rsidR="00EA08EC" w:rsidRDefault="00EA08EC" w:rsidP="00EA08EC">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 char *argv[])</w:t>
      </w:r>
    </w:p>
    <w:p w:rsidR="00EA08EC" w:rsidRDefault="00EA08EC" w:rsidP="00EA08EC">
      <w:pPr>
        <w:tabs>
          <w:tab w:val="left" w:pos="1881"/>
        </w:tabs>
        <w:spacing w:after="0" w:line="240" w:lineRule="auto"/>
        <w:rPr>
          <w:rFonts w:ascii="Bookman Old Style" w:hAnsi="Bookman Old Style"/>
          <w:bCs/>
        </w:rPr>
      </w:pPr>
      <w:r>
        <w:rPr>
          <w:rFonts w:ascii="Bookman Old Style" w:hAnsi="Bookman Old Style"/>
          <w:bCs/>
        </w:rPr>
        <w:t>{</w:t>
      </w:r>
    </w:p>
    <w:p w:rsidR="00EA08EC" w:rsidRDefault="00EA08EC" w:rsidP="00EA08EC">
      <w:pPr>
        <w:spacing w:after="0" w:line="240" w:lineRule="auto"/>
        <w:jc w:val="both"/>
        <w:rPr>
          <w:rFonts w:ascii="Bookman Old Style" w:hAnsi="Bookman Old Style"/>
        </w:rPr>
      </w:pPr>
      <w:r>
        <w:rPr>
          <w:rFonts w:ascii="Bookman Old Style" w:hAnsi="Bookman Old Style"/>
        </w:rPr>
        <w:t xml:space="preserve">    int n1,n2,i,small</w:t>
      </w:r>
      <w:r w:rsidRPr="000F7674">
        <w:rPr>
          <w:rFonts w:ascii="Bookman Old Style" w:hAnsi="Bookman Old Style"/>
        </w:rPr>
        <w:t>;</w:t>
      </w:r>
    </w:p>
    <w:p w:rsidR="00EA08EC" w:rsidRDefault="00EA08EC" w:rsidP="00EA08EC">
      <w:pPr>
        <w:spacing w:after="0" w:line="240" w:lineRule="auto"/>
        <w:jc w:val="both"/>
        <w:rPr>
          <w:rFonts w:ascii="Bookman Old Style" w:hAnsi="Bookman Old Style"/>
        </w:rPr>
      </w:pPr>
      <w:r>
        <w:rPr>
          <w:rFonts w:ascii="Bookman Old Style" w:hAnsi="Bookman Old Style"/>
        </w:rPr>
        <w:t xml:space="preserve">    n1=atoi(agrv[1]);</w:t>
      </w:r>
    </w:p>
    <w:p w:rsidR="00EA08EC" w:rsidRDefault="00EA08EC" w:rsidP="00EA08EC">
      <w:pPr>
        <w:spacing w:after="0" w:line="240" w:lineRule="auto"/>
        <w:jc w:val="both"/>
        <w:rPr>
          <w:rFonts w:ascii="Bookman Old Style" w:hAnsi="Bookman Old Style"/>
        </w:rPr>
      </w:pPr>
      <w:r>
        <w:rPr>
          <w:rFonts w:ascii="Bookman Old Style" w:hAnsi="Bookman Old Style"/>
        </w:rPr>
        <w:t xml:space="preserve">    n2=atoi(agrv[2]);</w:t>
      </w:r>
    </w:p>
    <w:p w:rsidR="00EA08EC" w:rsidRPr="000F7674" w:rsidRDefault="00EA08EC" w:rsidP="00EA08EC">
      <w:pPr>
        <w:spacing w:after="0" w:line="240" w:lineRule="auto"/>
        <w:jc w:val="both"/>
        <w:rPr>
          <w:rFonts w:ascii="Bookman Old Style" w:hAnsi="Bookman Old Style"/>
        </w:rPr>
      </w:pPr>
      <w:r>
        <w:rPr>
          <w:rFonts w:ascii="Bookman Old Style" w:hAnsi="Bookman Old Style"/>
          <w:bCs/>
        </w:rPr>
        <w:t xml:space="preserve">    small=n1&lt;n2?n1:n2;</w:t>
      </w:r>
    </w:p>
    <w:p w:rsidR="00EA08EC" w:rsidRDefault="00EA08EC" w:rsidP="00EA08EC">
      <w:pPr>
        <w:spacing w:after="0" w:line="240" w:lineRule="auto"/>
        <w:jc w:val="both"/>
        <w:rPr>
          <w:rFonts w:ascii="Bookman Old Style" w:hAnsi="Bookman Old Style"/>
        </w:rPr>
      </w:pPr>
      <w:r w:rsidRPr="000F7674">
        <w:rPr>
          <w:rFonts w:ascii="Bookman Old Style" w:hAnsi="Bookman Old Style"/>
        </w:rPr>
        <w:t xml:space="preserve">    </w:t>
      </w:r>
      <w:r>
        <w:rPr>
          <w:rFonts w:ascii="Bookman Old Style" w:hAnsi="Bookman Old Style"/>
        </w:rPr>
        <w:t>for(i=small;i&gt;=1;i--)</w:t>
      </w:r>
    </w:p>
    <w:p w:rsidR="005649A5" w:rsidRDefault="005649A5" w:rsidP="005649A5">
      <w:pPr>
        <w:spacing w:after="0" w:line="240" w:lineRule="auto"/>
        <w:jc w:val="both"/>
        <w:rPr>
          <w:rFonts w:ascii="Bookman Old Style" w:hAnsi="Bookman Old Style"/>
        </w:rPr>
      </w:pPr>
      <w:r>
        <w:rPr>
          <w:rFonts w:ascii="Bookman Old Style" w:hAnsi="Bookman Old Style"/>
        </w:rPr>
        <w:t xml:space="preserve">    {</w:t>
      </w:r>
    </w:p>
    <w:p w:rsidR="00EA08EC" w:rsidRDefault="00EA08EC" w:rsidP="00EA08EC">
      <w:pPr>
        <w:spacing w:after="0" w:line="240" w:lineRule="auto"/>
        <w:jc w:val="both"/>
        <w:rPr>
          <w:rFonts w:ascii="Bookman Old Style" w:hAnsi="Bookman Old Style"/>
        </w:rPr>
      </w:pPr>
      <w:r>
        <w:rPr>
          <w:rFonts w:ascii="Bookman Old Style" w:hAnsi="Bookman Old Style"/>
        </w:rPr>
        <w:tab/>
        <w:t>if(n1%i==</w:t>
      </w:r>
      <w:r w:rsidR="006E1ADF">
        <w:rPr>
          <w:rFonts w:ascii="Bookman Old Style" w:hAnsi="Bookman Old Style"/>
        </w:rPr>
        <w:t>0 &amp;&amp; n2%i==0)</w:t>
      </w:r>
    </w:p>
    <w:p w:rsidR="006E1ADF" w:rsidRDefault="006E1ADF" w:rsidP="00EA08EC">
      <w:pPr>
        <w:spacing w:after="0" w:line="240" w:lineRule="auto"/>
        <w:jc w:val="both"/>
        <w:rPr>
          <w:rFonts w:ascii="Bookman Old Style" w:hAnsi="Bookman Old Style"/>
        </w:rPr>
      </w:pPr>
      <w:r>
        <w:rPr>
          <w:rFonts w:ascii="Bookman Old Style" w:hAnsi="Bookman Old Style"/>
        </w:rPr>
        <w:tab/>
        <w:t>{</w:t>
      </w:r>
    </w:p>
    <w:p w:rsidR="006E1ADF" w:rsidRDefault="006E1ADF" w:rsidP="00EA08EC">
      <w:pPr>
        <w:spacing w:after="0" w:line="240" w:lineRule="auto"/>
        <w:jc w:val="both"/>
        <w:rPr>
          <w:rFonts w:ascii="Bookman Old Style" w:hAnsi="Bookman Old Style"/>
        </w:rPr>
      </w:pPr>
      <w:r>
        <w:rPr>
          <w:rFonts w:ascii="Bookman Old Style" w:hAnsi="Bookman Old Style"/>
        </w:rPr>
        <w:tab/>
      </w:r>
      <w:r>
        <w:rPr>
          <w:rFonts w:ascii="Bookman Old Style" w:hAnsi="Bookman Old Style"/>
        </w:rPr>
        <w:tab/>
        <w:t>printf(“%d”,i);</w:t>
      </w:r>
    </w:p>
    <w:p w:rsidR="006E1ADF" w:rsidRDefault="006E1ADF" w:rsidP="00EA08EC">
      <w:pPr>
        <w:spacing w:after="0" w:line="240" w:lineRule="auto"/>
        <w:jc w:val="both"/>
        <w:rPr>
          <w:rFonts w:ascii="Bookman Old Style" w:hAnsi="Bookman Old Style"/>
        </w:rPr>
      </w:pPr>
      <w:r>
        <w:rPr>
          <w:rFonts w:ascii="Bookman Old Style" w:hAnsi="Bookman Old Style"/>
        </w:rPr>
        <w:tab/>
      </w:r>
      <w:r>
        <w:rPr>
          <w:rFonts w:ascii="Bookman Old Style" w:hAnsi="Bookman Old Style"/>
        </w:rPr>
        <w:tab/>
        <w:t>break;</w:t>
      </w:r>
    </w:p>
    <w:p w:rsidR="006E1ADF" w:rsidRPr="000F7674" w:rsidRDefault="006E1ADF" w:rsidP="00EA08EC">
      <w:pPr>
        <w:spacing w:after="0" w:line="240" w:lineRule="auto"/>
        <w:jc w:val="both"/>
        <w:rPr>
          <w:rFonts w:ascii="Bookman Old Style" w:hAnsi="Bookman Old Style"/>
        </w:rPr>
      </w:pPr>
      <w:r>
        <w:rPr>
          <w:rFonts w:ascii="Bookman Old Style" w:hAnsi="Bookman Old Style"/>
        </w:rPr>
        <w:tab/>
        <w:t>}</w:t>
      </w:r>
    </w:p>
    <w:p w:rsidR="00EA08EC" w:rsidRPr="000F7674" w:rsidRDefault="00EA08EC" w:rsidP="00EA08EC">
      <w:pPr>
        <w:spacing w:after="0" w:line="240" w:lineRule="auto"/>
        <w:jc w:val="both"/>
        <w:rPr>
          <w:rFonts w:ascii="Bookman Old Style" w:hAnsi="Bookman Old Style"/>
        </w:rPr>
      </w:pPr>
      <w:r>
        <w:rPr>
          <w:rFonts w:ascii="Bookman Old Style" w:hAnsi="Bookman Old Style"/>
          <w:bCs/>
        </w:rPr>
        <w:t xml:space="preserve">    </w:t>
      </w:r>
      <w:r w:rsidR="005649A5">
        <w:rPr>
          <w:rFonts w:ascii="Bookman Old Style" w:hAnsi="Bookman Old Style"/>
          <w:bCs/>
        </w:rPr>
        <w:t>}</w:t>
      </w:r>
      <w:r>
        <w:rPr>
          <w:rFonts w:ascii="Bookman Old Style" w:hAnsi="Bookman Old Style"/>
          <w:bCs/>
        </w:rPr>
        <w:t xml:space="preserve">          </w:t>
      </w:r>
    </w:p>
    <w:p w:rsidR="00EA08EC" w:rsidRPr="000F7674" w:rsidRDefault="00EA08EC" w:rsidP="00EA08EC">
      <w:pPr>
        <w:spacing w:after="0" w:line="240" w:lineRule="auto"/>
        <w:jc w:val="both"/>
        <w:rPr>
          <w:rFonts w:ascii="Bookman Old Style" w:hAnsi="Bookman Old Style"/>
        </w:rPr>
      </w:pPr>
      <w:r>
        <w:rPr>
          <w:rFonts w:ascii="Bookman Old Style" w:hAnsi="Bookman Old Style"/>
        </w:rPr>
        <w:t xml:space="preserve">    return 0;</w:t>
      </w:r>
    </w:p>
    <w:p w:rsidR="00EA08EC" w:rsidRPr="000F7674" w:rsidRDefault="00EA08EC" w:rsidP="00EA08EC">
      <w:pPr>
        <w:spacing w:after="0" w:line="240" w:lineRule="auto"/>
        <w:jc w:val="both"/>
        <w:rPr>
          <w:rFonts w:ascii="Bookman Old Style" w:hAnsi="Bookman Old Style"/>
        </w:rPr>
      </w:pPr>
      <w:r w:rsidRPr="000F7674">
        <w:rPr>
          <w:rFonts w:ascii="Bookman Old Style" w:hAnsi="Bookman Old Style"/>
        </w:rPr>
        <w:t>}</w:t>
      </w:r>
    </w:p>
    <w:p w:rsidR="00B74205" w:rsidRPr="000F7674" w:rsidRDefault="00B74205" w:rsidP="00B74205">
      <w:pPr>
        <w:spacing w:after="0" w:line="240" w:lineRule="auto"/>
        <w:jc w:val="both"/>
        <w:rPr>
          <w:rFonts w:ascii="Bookman Old Style" w:hAnsi="Bookman Old Style"/>
        </w:rPr>
      </w:pPr>
    </w:p>
    <w:p w:rsidR="00B74205" w:rsidRPr="00B162BC" w:rsidRDefault="00B74205" w:rsidP="00B162BC">
      <w:pPr>
        <w:pStyle w:val="ListParagraph"/>
        <w:numPr>
          <w:ilvl w:val="0"/>
          <w:numId w:val="29"/>
        </w:numPr>
        <w:spacing w:after="0" w:line="240" w:lineRule="auto"/>
        <w:jc w:val="both"/>
        <w:rPr>
          <w:rFonts w:ascii="Bookman Old Style" w:hAnsi="Bookman Old Style"/>
          <w:b/>
        </w:rPr>
      </w:pPr>
      <w:r w:rsidRPr="00B162BC">
        <w:rPr>
          <w:rFonts w:ascii="Bookman Old Style" w:hAnsi="Bookman Old Style"/>
          <w:b/>
        </w:rPr>
        <w:t>Fibonacci Series upto n numbers</w:t>
      </w:r>
    </w:p>
    <w:p w:rsidR="00B74205" w:rsidRPr="000F7674" w:rsidRDefault="00B74205" w:rsidP="00B74205">
      <w:pPr>
        <w:spacing w:after="0" w:line="240" w:lineRule="auto"/>
        <w:jc w:val="both"/>
        <w:rPr>
          <w:rFonts w:ascii="Bookman Old Style" w:hAnsi="Bookman Old Style"/>
        </w:rPr>
      </w:pP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#include&lt;stdio.h&gt;</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#include&lt;conio.h&gt;</w:t>
      </w:r>
    </w:p>
    <w:p w:rsidR="00267518" w:rsidRDefault="00267518" w:rsidP="00267518">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 char *argv[])</w:t>
      </w:r>
    </w:p>
    <w:p w:rsidR="00267518" w:rsidRDefault="00267518" w:rsidP="00267518">
      <w:pPr>
        <w:tabs>
          <w:tab w:val="left" w:pos="1881"/>
        </w:tabs>
        <w:spacing w:after="0" w:line="240" w:lineRule="auto"/>
        <w:rPr>
          <w:rFonts w:ascii="Bookman Old Style" w:hAnsi="Bookman Old Style"/>
          <w:bCs/>
        </w:rPr>
      </w:pPr>
      <w:r>
        <w:rPr>
          <w:rFonts w:ascii="Bookman Old Style" w:hAnsi="Bookman Old Style"/>
          <w:bCs/>
        </w:rPr>
        <w:t>{</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ab/>
        <w:t xml:space="preserve">int i, </w:t>
      </w:r>
      <w:r w:rsidR="00267518">
        <w:rPr>
          <w:rFonts w:ascii="Bookman Old Style" w:hAnsi="Bookman Old Style"/>
        </w:rPr>
        <w:t>t</w:t>
      </w:r>
      <w:r w:rsidRPr="000F7674">
        <w:rPr>
          <w:rFonts w:ascii="Bookman Old Style" w:hAnsi="Bookman Old Style"/>
        </w:rPr>
        <w:t>,f1,f2</w:t>
      </w:r>
      <w:r w:rsidR="00267518">
        <w:rPr>
          <w:rFonts w:ascii="Bookman Old Style" w:hAnsi="Bookman Old Style"/>
        </w:rPr>
        <w:t>,n</w:t>
      </w:r>
      <w:r w:rsidRPr="000F7674">
        <w:rPr>
          <w:rFonts w:ascii="Bookman Old Style" w:hAnsi="Bookman Old Style"/>
        </w:rPr>
        <w:t>;</w:t>
      </w:r>
    </w:p>
    <w:p w:rsidR="00267518" w:rsidRDefault="00267518" w:rsidP="00267518">
      <w:pPr>
        <w:spacing w:after="0" w:line="240" w:lineRule="auto"/>
        <w:jc w:val="both"/>
        <w:rPr>
          <w:rFonts w:ascii="Bookman Old Style" w:hAnsi="Bookman Old Style"/>
        </w:rPr>
      </w:pPr>
      <w:r>
        <w:rPr>
          <w:rFonts w:ascii="Bookman Old Style" w:hAnsi="Bookman Old Style"/>
        </w:rPr>
        <w:t xml:space="preserve">          n=atoi(agrv[1]);</w:t>
      </w:r>
    </w:p>
    <w:p w:rsidR="00267518" w:rsidRDefault="00267518" w:rsidP="00267518">
      <w:pPr>
        <w:spacing w:after="0" w:line="240" w:lineRule="auto"/>
        <w:jc w:val="both"/>
        <w:rPr>
          <w:rFonts w:ascii="Bookman Old Style" w:hAnsi="Bookman Old Style"/>
        </w:rPr>
      </w:pPr>
      <w:r>
        <w:rPr>
          <w:rFonts w:ascii="Bookman Old Style" w:hAnsi="Bookman Old Style"/>
        </w:rPr>
        <w:t xml:space="preserve">          f1=1;</w:t>
      </w:r>
    </w:p>
    <w:p w:rsidR="00267518" w:rsidRDefault="00267518" w:rsidP="00267518">
      <w:pPr>
        <w:spacing w:after="0" w:line="240" w:lineRule="auto"/>
        <w:jc w:val="both"/>
        <w:rPr>
          <w:rFonts w:ascii="Bookman Old Style" w:hAnsi="Bookman Old Style"/>
        </w:rPr>
      </w:pPr>
      <w:r>
        <w:rPr>
          <w:rFonts w:ascii="Bookman Old Style" w:hAnsi="Bookman Old Style"/>
        </w:rPr>
        <w:t xml:space="preserve">          f2=1;</w:t>
      </w:r>
    </w:p>
    <w:p w:rsidR="00B74205" w:rsidRDefault="00267518" w:rsidP="00267518">
      <w:pPr>
        <w:spacing w:after="0" w:line="240" w:lineRule="auto"/>
        <w:jc w:val="both"/>
        <w:rPr>
          <w:rFonts w:ascii="Bookman Old Style" w:hAnsi="Bookman Old Style"/>
        </w:rPr>
      </w:pPr>
      <w:r>
        <w:rPr>
          <w:rFonts w:ascii="Bookman Old Style" w:hAnsi="Bookman Old Style"/>
        </w:rPr>
        <w:tab/>
        <w:t>printf("%d\t%d\t",f1</w:t>
      </w:r>
      <w:r w:rsidR="00B74205" w:rsidRPr="000F7674">
        <w:rPr>
          <w:rFonts w:ascii="Bookman Old Style" w:hAnsi="Bookman Old Style"/>
        </w:rPr>
        <w:t>,f</w:t>
      </w:r>
      <w:r>
        <w:rPr>
          <w:rFonts w:ascii="Bookman Old Style" w:hAnsi="Bookman Old Style"/>
        </w:rPr>
        <w:t>2</w:t>
      </w:r>
      <w:r w:rsidR="00B74205" w:rsidRPr="000F7674">
        <w:rPr>
          <w:rFonts w:ascii="Bookman Old Style" w:hAnsi="Bookman Old Style"/>
        </w:rPr>
        <w:t>);</w:t>
      </w:r>
    </w:p>
    <w:p w:rsidR="00267518" w:rsidRPr="000F7674" w:rsidRDefault="00267518" w:rsidP="00267518">
      <w:pPr>
        <w:spacing w:after="0" w:line="240" w:lineRule="auto"/>
        <w:jc w:val="both"/>
        <w:rPr>
          <w:rFonts w:ascii="Bookman Old Style" w:hAnsi="Bookman Old Style"/>
        </w:rPr>
      </w:pPr>
      <w:r>
        <w:rPr>
          <w:rFonts w:ascii="Bookman Old Style" w:hAnsi="Bookman Old Style"/>
        </w:rPr>
        <w:t xml:space="preserve">          i=3;</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ab/>
        <w:t>while(i&lt;=n)</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ab/>
        <w:t>{</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ab/>
        <w:t xml:space="preserve">     </w:t>
      </w:r>
      <w:r w:rsidR="00267518">
        <w:rPr>
          <w:rFonts w:ascii="Bookman Old Style" w:hAnsi="Bookman Old Style"/>
        </w:rPr>
        <w:t>t</w:t>
      </w:r>
      <w:r w:rsidRPr="000F7674">
        <w:rPr>
          <w:rFonts w:ascii="Bookman Old Style" w:hAnsi="Bookman Old Style"/>
        </w:rPr>
        <w:t>=f</w:t>
      </w:r>
      <w:r w:rsidR="00267518">
        <w:rPr>
          <w:rFonts w:ascii="Bookman Old Style" w:hAnsi="Bookman Old Style"/>
        </w:rPr>
        <w:t>2</w:t>
      </w:r>
      <w:r w:rsidRPr="000F7674">
        <w:rPr>
          <w:rFonts w:ascii="Bookman Old Style" w:hAnsi="Bookman Old Style"/>
        </w:rPr>
        <w:t>+f1;</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ab/>
        <w:t xml:space="preserve">     f</w:t>
      </w:r>
      <w:r w:rsidR="00267518">
        <w:rPr>
          <w:rFonts w:ascii="Bookman Old Style" w:hAnsi="Bookman Old Style"/>
        </w:rPr>
        <w:t>1</w:t>
      </w:r>
      <w:r w:rsidRPr="000F7674">
        <w:rPr>
          <w:rFonts w:ascii="Bookman Old Style" w:hAnsi="Bookman Old Style"/>
        </w:rPr>
        <w:t>=f</w:t>
      </w:r>
      <w:r w:rsidR="00267518">
        <w:rPr>
          <w:rFonts w:ascii="Bookman Old Style" w:hAnsi="Bookman Old Style"/>
        </w:rPr>
        <w:t>2</w:t>
      </w:r>
      <w:r w:rsidRPr="000F7674">
        <w:rPr>
          <w:rFonts w:ascii="Bookman Old Style" w:hAnsi="Bookman Old Style"/>
        </w:rPr>
        <w:t>;</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ab/>
        <w:t xml:space="preserve">     f</w:t>
      </w:r>
      <w:r w:rsidR="00267518">
        <w:rPr>
          <w:rFonts w:ascii="Bookman Old Style" w:hAnsi="Bookman Old Style"/>
        </w:rPr>
        <w:t>2</w:t>
      </w:r>
      <w:r w:rsidRPr="000F7674">
        <w:rPr>
          <w:rFonts w:ascii="Bookman Old Style" w:hAnsi="Bookman Old Style"/>
        </w:rPr>
        <w:t>=</w:t>
      </w:r>
      <w:r w:rsidR="00267518">
        <w:rPr>
          <w:rFonts w:ascii="Bookman Old Style" w:hAnsi="Bookman Old Style"/>
        </w:rPr>
        <w:t>t</w:t>
      </w:r>
      <w:r w:rsidRPr="000F7674">
        <w:rPr>
          <w:rFonts w:ascii="Bookman Old Style" w:hAnsi="Bookman Old Style"/>
        </w:rPr>
        <w:t>;</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lastRenderedPageBreak/>
        <w:tab/>
        <w:t xml:space="preserve">     i++;</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ab/>
        <w:t xml:space="preserve">     printf("%d\t",</w:t>
      </w:r>
      <w:r w:rsidR="00267518">
        <w:rPr>
          <w:rFonts w:ascii="Bookman Old Style" w:hAnsi="Bookman Old Style"/>
        </w:rPr>
        <w:t>t</w:t>
      </w:r>
      <w:r w:rsidRPr="000F7674">
        <w:rPr>
          <w:rFonts w:ascii="Bookman Old Style" w:hAnsi="Bookman Old Style"/>
        </w:rPr>
        <w:t>);</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ab/>
        <w:t>}</w:t>
      </w:r>
    </w:p>
    <w:p w:rsidR="00B74205" w:rsidRPr="000F7674" w:rsidRDefault="00267518" w:rsidP="00B74205">
      <w:pPr>
        <w:spacing w:after="0" w:line="240" w:lineRule="auto"/>
        <w:jc w:val="both"/>
        <w:rPr>
          <w:rFonts w:ascii="Bookman Old Style" w:hAnsi="Bookman Old Style"/>
        </w:rPr>
      </w:pPr>
      <w:r>
        <w:rPr>
          <w:rFonts w:ascii="Bookman Old Style" w:hAnsi="Bookman Old Style"/>
        </w:rPr>
        <w:tab/>
      </w:r>
      <w:r w:rsidR="00A0713C">
        <w:rPr>
          <w:rFonts w:ascii="Bookman Old Style" w:hAnsi="Bookman Old Style"/>
        </w:rPr>
        <w:t>r</w:t>
      </w:r>
      <w:r>
        <w:rPr>
          <w:rFonts w:ascii="Bookman Old Style" w:hAnsi="Bookman Old Style"/>
        </w:rPr>
        <w:t>eturn 0;</w:t>
      </w:r>
    </w:p>
    <w:p w:rsidR="00B74205" w:rsidRPr="000F7674" w:rsidRDefault="00B74205" w:rsidP="00B74205">
      <w:pPr>
        <w:spacing w:after="0" w:line="240" w:lineRule="auto"/>
        <w:jc w:val="both"/>
        <w:rPr>
          <w:rFonts w:ascii="Bookman Old Style" w:hAnsi="Bookman Old Style"/>
        </w:rPr>
      </w:pPr>
      <w:r w:rsidRPr="000F7674">
        <w:rPr>
          <w:rFonts w:ascii="Bookman Old Style" w:hAnsi="Bookman Old Style"/>
        </w:rPr>
        <w:t>}</w:t>
      </w:r>
    </w:p>
    <w:p w:rsidR="00F65C4F" w:rsidRDefault="00F65C4F" w:rsidP="00E621BA">
      <w:pPr>
        <w:tabs>
          <w:tab w:val="left" w:pos="1881"/>
        </w:tabs>
        <w:spacing w:after="0" w:line="240" w:lineRule="auto"/>
        <w:rPr>
          <w:rFonts w:ascii="Bookman Old Style" w:hAnsi="Bookman Old Style"/>
          <w:b/>
          <w:bCs/>
        </w:rPr>
      </w:pPr>
    </w:p>
    <w:p w:rsidR="00FE316E" w:rsidRPr="00B162BC" w:rsidRDefault="00FE316E" w:rsidP="00B162BC">
      <w:pPr>
        <w:pStyle w:val="ListParagraph"/>
        <w:numPr>
          <w:ilvl w:val="0"/>
          <w:numId w:val="29"/>
        </w:numPr>
        <w:tabs>
          <w:tab w:val="left" w:pos="1881"/>
        </w:tabs>
        <w:spacing w:after="0" w:line="240" w:lineRule="auto"/>
        <w:rPr>
          <w:rFonts w:ascii="Bookman Old Style" w:hAnsi="Bookman Old Style"/>
          <w:b/>
          <w:bCs/>
        </w:rPr>
      </w:pPr>
      <w:r w:rsidRPr="00B162BC">
        <w:rPr>
          <w:rFonts w:ascii="Bookman Old Style" w:hAnsi="Bookman Old Style"/>
          <w:b/>
          <w:bCs/>
        </w:rPr>
        <w:t>Nth term in Fibonacci series</w:t>
      </w:r>
    </w:p>
    <w:p w:rsidR="003F1F8D" w:rsidRPr="000F7674" w:rsidRDefault="003F1F8D" w:rsidP="003F1F8D">
      <w:pPr>
        <w:spacing w:after="0" w:line="240" w:lineRule="auto"/>
        <w:jc w:val="both"/>
        <w:rPr>
          <w:rFonts w:ascii="Bookman Old Style" w:hAnsi="Bookman Old Style"/>
        </w:rPr>
      </w:pPr>
    </w:p>
    <w:p w:rsidR="003F1F8D" w:rsidRPr="000F7674" w:rsidRDefault="003F1F8D" w:rsidP="003F1F8D">
      <w:pPr>
        <w:spacing w:after="0" w:line="240" w:lineRule="auto"/>
        <w:jc w:val="both"/>
        <w:rPr>
          <w:rFonts w:ascii="Bookman Old Style" w:hAnsi="Bookman Old Style"/>
        </w:rPr>
      </w:pPr>
      <w:r w:rsidRPr="000F7674">
        <w:rPr>
          <w:rFonts w:ascii="Bookman Old Style" w:hAnsi="Bookman Old Style"/>
        </w:rPr>
        <w:t>#include&lt;stdio.h&gt;</w:t>
      </w:r>
    </w:p>
    <w:p w:rsidR="003F1F8D" w:rsidRPr="000F7674" w:rsidRDefault="003F1F8D" w:rsidP="003F1F8D">
      <w:pPr>
        <w:spacing w:after="0" w:line="240" w:lineRule="auto"/>
        <w:jc w:val="both"/>
        <w:rPr>
          <w:rFonts w:ascii="Bookman Old Style" w:hAnsi="Bookman Old Style"/>
        </w:rPr>
      </w:pPr>
      <w:r w:rsidRPr="000F7674">
        <w:rPr>
          <w:rFonts w:ascii="Bookman Old Style" w:hAnsi="Bookman Old Style"/>
        </w:rPr>
        <w:t>#include&lt;conio.h&gt;</w:t>
      </w:r>
    </w:p>
    <w:p w:rsidR="003F1F8D" w:rsidRDefault="003F1F8D" w:rsidP="003F1F8D">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 char *argv[])</w:t>
      </w:r>
    </w:p>
    <w:p w:rsidR="003F1F8D" w:rsidRDefault="003F1F8D" w:rsidP="003F1F8D">
      <w:pPr>
        <w:tabs>
          <w:tab w:val="left" w:pos="1881"/>
        </w:tabs>
        <w:spacing w:after="0" w:line="240" w:lineRule="auto"/>
        <w:rPr>
          <w:rFonts w:ascii="Bookman Old Style" w:hAnsi="Bookman Old Style"/>
          <w:bCs/>
        </w:rPr>
      </w:pPr>
      <w:r>
        <w:rPr>
          <w:rFonts w:ascii="Bookman Old Style" w:hAnsi="Bookman Old Style"/>
          <w:bCs/>
        </w:rPr>
        <w:t>{</w:t>
      </w:r>
    </w:p>
    <w:p w:rsidR="003F1F8D" w:rsidRPr="000F7674" w:rsidRDefault="003F1F8D" w:rsidP="003F1F8D">
      <w:pPr>
        <w:spacing w:after="0" w:line="240" w:lineRule="auto"/>
        <w:jc w:val="both"/>
        <w:rPr>
          <w:rFonts w:ascii="Bookman Old Style" w:hAnsi="Bookman Old Style"/>
        </w:rPr>
      </w:pPr>
      <w:r w:rsidRPr="000F7674">
        <w:rPr>
          <w:rFonts w:ascii="Bookman Old Style" w:hAnsi="Bookman Old Style"/>
        </w:rPr>
        <w:tab/>
        <w:t xml:space="preserve">int i, </w:t>
      </w:r>
      <w:r>
        <w:rPr>
          <w:rFonts w:ascii="Bookman Old Style" w:hAnsi="Bookman Old Style"/>
        </w:rPr>
        <w:t>t</w:t>
      </w:r>
      <w:r w:rsidRPr="000F7674">
        <w:rPr>
          <w:rFonts w:ascii="Bookman Old Style" w:hAnsi="Bookman Old Style"/>
        </w:rPr>
        <w:t>,f1,f2</w:t>
      </w:r>
      <w:r>
        <w:rPr>
          <w:rFonts w:ascii="Bookman Old Style" w:hAnsi="Bookman Old Style"/>
        </w:rPr>
        <w:t>,n</w:t>
      </w:r>
      <w:r w:rsidRPr="000F7674">
        <w:rPr>
          <w:rFonts w:ascii="Bookman Old Style" w:hAnsi="Bookman Old Style"/>
        </w:rPr>
        <w:t>;</w:t>
      </w:r>
    </w:p>
    <w:p w:rsidR="003F1F8D" w:rsidRDefault="003F1F8D" w:rsidP="003F1F8D">
      <w:pPr>
        <w:spacing w:after="0" w:line="240" w:lineRule="auto"/>
        <w:jc w:val="both"/>
        <w:rPr>
          <w:rFonts w:ascii="Bookman Old Style" w:hAnsi="Bookman Old Style"/>
        </w:rPr>
      </w:pPr>
      <w:r>
        <w:rPr>
          <w:rFonts w:ascii="Bookman Old Style" w:hAnsi="Bookman Old Style"/>
        </w:rPr>
        <w:t xml:space="preserve">          n=atoi(agrv[1]);</w:t>
      </w:r>
    </w:p>
    <w:p w:rsidR="003F1F8D" w:rsidRDefault="003F1F8D" w:rsidP="003F1F8D">
      <w:pPr>
        <w:spacing w:after="0" w:line="240" w:lineRule="auto"/>
        <w:jc w:val="both"/>
        <w:rPr>
          <w:rFonts w:ascii="Bookman Old Style" w:hAnsi="Bookman Old Style"/>
        </w:rPr>
      </w:pPr>
      <w:r>
        <w:rPr>
          <w:rFonts w:ascii="Bookman Old Style" w:hAnsi="Bookman Old Style"/>
        </w:rPr>
        <w:t xml:space="preserve">          f1=1;</w:t>
      </w:r>
    </w:p>
    <w:p w:rsidR="003F1F8D" w:rsidRDefault="003F1F8D" w:rsidP="003F1F8D">
      <w:pPr>
        <w:spacing w:after="0" w:line="240" w:lineRule="auto"/>
        <w:jc w:val="both"/>
        <w:rPr>
          <w:rFonts w:ascii="Bookman Old Style" w:hAnsi="Bookman Old Style"/>
        </w:rPr>
      </w:pPr>
      <w:r>
        <w:rPr>
          <w:rFonts w:ascii="Bookman Old Style" w:hAnsi="Bookman Old Style"/>
        </w:rPr>
        <w:t xml:space="preserve">          f2=1;</w:t>
      </w:r>
    </w:p>
    <w:p w:rsidR="003F1F8D" w:rsidRDefault="003F1F8D" w:rsidP="003F1F8D">
      <w:pPr>
        <w:spacing w:after="0" w:line="240" w:lineRule="auto"/>
        <w:jc w:val="both"/>
        <w:rPr>
          <w:rFonts w:ascii="Bookman Old Style" w:hAnsi="Bookman Old Style"/>
        </w:rPr>
      </w:pPr>
      <w:r>
        <w:rPr>
          <w:rFonts w:ascii="Bookman Old Style" w:hAnsi="Bookman Old Style"/>
        </w:rPr>
        <w:tab/>
        <w:t>printf("%d\t%d\t",f1</w:t>
      </w:r>
      <w:r w:rsidRPr="000F7674">
        <w:rPr>
          <w:rFonts w:ascii="Bookman Old Style" w:hAnsi="Bookman Old Style"/>
        </w:rPr>
        <w:t>,f</w:t>
      </w:r>
      <w:r>
        <w:rPr>
          <w:rFonts w:ascii="Bookman Old Style" w:hAnsi="Bookman Old Style"/>
        </w:rPr>
        <w:t>2</w:t>
      </w:r>
      <w:r w:rsidRPr="000F7674">
        <w:rPr>
          <w:rFonts w:ascii="Bookman Old Style" w:hAnsi="Bookman Old Style"/>
        </w:rPr>
        <w:t>);</w:t>
      </w:r>
    </w:p>
    <w:p w:rsidR="003F1F8D" w:rsidRPr="000F7674" w:rsidRDefault="003F1F8D" w:rsidP="003F1F8D">
      <w:pPr>
        <w:spacing w:after="0" w:line="240" w:lineRule="auto"/>
        <w:jc w:val="both"/>
        <w:rPr>
          <w:rFonts w:ascii="Bookman Old Style" w:hAnsi="Bookman Old Style"/>
        </w:rPr>
      </w:pPr>
      <w:r>
        <w:rPr>
          <w:rFonts w:ascii="Bookman Old Style" w:hAnsi="Bookman Old Style"/>
        </w:rPr>
        <w:t xml:space="preserve">          i=3;</w:t>
      </w:r>
    </w:p>
    <w:p w:rsidR="003F1F8D" w:rsidRPr="000F7674" w:rsidRDefault="003F1F8D" w:rsidP="003F1F8D">
      <w:pPr>
        <w:spacing w:after="0" w:line="240" w:lineRule="auto"/>
        <w:jc w:val="both"/>
        <w:rPr>
          <w:rFonts w:ascii="Bookman Old Style" w:hAnsi="Bookman Old Style"/>
        </w:rPr>
      </w:pPr>
      <w:r w:rsidRPr="000F7674">
        <w:rPr>
          <w:rFonts w:ascii="Bookman Old Style" w:hAnsi="Bookman Old Style"/>
        </w:rPr>
        <w:tab/>
        <w:t>while(i&lt;=n)</w:t>
      </w:r>
    </w:p>
    <w:p w:rsidR="003F1F8D" w:rsidRPr="000F7674" w:rsidRDefault="003F1F8D" w:rsidP="003F1F8D">
      <w:pPr>
        <w:spacing w:after="0" w:line="240" w:lineRule="auto"/>
        <w:jc w:val="both"/>
        <w:rPr>
          <w:rFonts w:ascii="Bookman Old Style" w:hAnsi="Bookman Old Style"/>
        </w:rPr>
      </w:pPr>
      <w:r w:rsidRPr="000F7674">
        <w:rPr>
          <w:rFonts w:ascii="Bookman Old Style" w:hAnsi="Bookman Old Style"/>
        </w:rPr>
        <w:tab/>
        <w:t>{</w:t>
      </w:r>
    </w:p>
    <w:p w:rsidR="003F1F8D" w:rsidRPr="000F7674" w:rsidRDefault="003F1F8D" w:rsidP="003F1F8D">
      <w:pPr>
        <w:spacing w:after="0" w:line="240" w:lineRule="auto"/>
        <w:jc w:val="both"/>
        <w:rPr>
          <w:rFonts w:ascii="Bookman Old Style" w:hAnsi="Bookman Old Style"/>
        </w:rPr>
      </w:pPr>
      <w:r w:rsidRPr="000F7674">
        <w:rPr>
          <w:rFonts w:ascii="Bookman Old Style" w:hAnsi="Bookman Old Style"/>
        </w:rPr>
        <w:tab/>
        <w:t xml:space="preserve">     </w:t>
      </w:r>
      <w:r>
        <w:rPr>
          <w:rFonts w:ascii="Bookman Old Style" w:hAnsi="Bookman Old Style"/>
        </w:rPr>
        <w:t>t</w:t>
      </w:r>
      <w:r w:rsidRPr="000F7674">
        <w:rPr>
          <w:rFonts w:ascii="Bookman Old Style" w:hAnsi="Bookman Old Style"/>
        </w:rPr>
        <w:t>=f</w:t>
      </w:r>
      <w:r>
        <w:rPr>
          <w:rFonts w:ascii="Bookman Old Style" w:hAnsi="Bookman Old Style"/>
        </w:rPr>
        <w:t>2</w:t>
      </w:r>
      <w:r w:rsidRPr="000F7674">
        <w:rPr>
          <w:rFonts w:ascii="Bookman Old Style" w:hAnsi="Bookman Old Style"/>
        </w:rPr>
        <w:t>+f1;</w:t>
      </w:r>
    </w:p>
    <w:p w:rsidR="003F1F8D" w:rsidRPr="000F7674" w:rsidRDefault="003F1F8D" w:rsidP="003F1F8D">
      <w:pPr>
        <w:spacing w:after="0" w:line="240" w:lineRule="auto"/>
        <w:jc w:val="both"/>
        <w:rPr>
          <w:rFonts w:ascii="Bookman Old Style" w:hAnsi="Bookman Old Style"/>
        </w:rPr>
      </w:pPr>
      <w:r w:rsidRPr="000F7674">
        <w:rPr>
          <w:rFonts w:ascii="Bookman Old Style" w:hAnsi="Bookman Old Style"/>
        </w:rPr>
        <w:tab/>
        <w:t xml:space="preserve">     f</w:t>
      </w:r>
      <w:r>
        <w:rPr>
          <w:rFonts w:ascii="Bookman Old Style" w:hAnsi="Bookman Old Style"/>
        </w:rPr>
        <w:t>1</w:t>
      </w:r>
      <w:r w:rsidRPr="000F7674">
        <w:rPr>
          <w:rFonts w:ascii="Bookman Old Style" w:hAnsi="Bookman Old Style"/>
        </w:rPr>
        <w:t>=f</w:t>
      </w:r>
      <w:r>
        <w:rPr>
          <w:rFonts w:ascii="Bookman Old Style" w:hAnsi="Bookman Old Style"/>
        </w:rPr>
        <w:t>2</w:t>
      </w:r>
      <w:r w:rsidRPr="000F7674">
        <w:rPr>
          <w:rFonts w:ascii="Bookman Old Style" w:hAnsi="Bookman Old Style"/>
        </w:rPr>
        <w:t>;</w:t>
      </w:r>
    </w:p>
    <w:p w:rsidR="003F1F8D" w:rsidRPr="000F7674" w:rsidRDefault="003F1F8D" w:rsidP="003F1F8D">
      <w:pPr>
        <w:spacing w:after="0" w:line="240" w:lineRule="auto"/>
        <w:jc w:val="both"/>
        <w:rPr>
          <w:rFonts w:ascii="Bookman Old Style" w:hAnsi="Bookman Old Style"/>
        </w:rPr>
      </w:pPr>
      <w:r w:rsidRPr="000F7674">
        <w:rPr>
          <w:rFonts w:ascii="Bookman Old Style" w:hAnsi="Bookman Old Style"/>
        </w:rPr>
        <w:tab/>
        <w:t xml:space="preserve">     f</w:t>
      </w:r>
      <w:r>
        <w:rPr>
          <w:rFonts w:ascii="Bookman Old Style" w:hAnsi="Bookman Old Style"/>
        </w:rPr>
        <w:t>2</w:t>
      </w:r>
      <w:r w:rsidRPr="000F7674">
        <w:rPr>
          <w:rFonts w:ascii="Bookman Old Style" w:hAnsi="Bookman Old Style"/>
        </w:rPr>
        <w:t>=</w:t>
      </w:r>
      <w:r>
        <w:rPr>
          <w:rFonts w:ascii="Bookman Old Style" w:hAnsi="Bookman Old Style"/>
        </w:rPr>
        <w:t>t</w:t>
      </w:r>
      <w:r w:rsidRPr="000F7674">
        <w:rPr>
          <w:rFonts w:ascii="Bookman Old Style" w:hAnsi="Bookman Old Style"/>
        </w:rPr>
        <w:t>;</w:t>
      </w:r>
    </w:p>
    <w:p w:rsidR="003F1F8D" w:rsidRPr="000F7674" w:rsidRDefault="003F1F8D" w:rsidP="003F1F8D">
      <w:pPr>
        <w:spacing w:after="0" w:line="240" w:lineRule="auto"/>
        <w:jc w:val="both"/>
        <w:rPr>
          <w:rFonts w:ascii="Bookman Old Style" w:hAnsi="Bookman Old Style"/>
        </w:rPr>
      </w:pPr>
      <w:r w:rsidRPr="000F7674">
        <w:rPr>
          <w:rFonts w:ascii="Bookman Old Style" w:hAnsi="Bookman Old Style"/>
        </w:rPr>
        <w:tab/>
        <w:t xml:space="preserve">     i++;</w:t>
      </w:r>
    </w:p>
    <w:p w:rsidR="003F1F8D" w:rsidRDefault="003F1F8D" w:rsidP="003F1F8D">
      <w:pPr>
        <w:spacing w:after="0" w:line="240" w:lineRule="auto"/>
        <w:jc w:val="both"/>
        <w:rPr>
          <w:rFonts w:ascii="Bookman Old Style" w:hAnsi="Bookman Old Style"/>
        </w:rPr>
      </w:pPr>
      <w:r w:rsidRPr="000F7674">
        <w:rPr>
          <w:rFonts w:ascii="Bookman Old Style" w:hAnsi="Bookman Old Style"/>
        </w:rPr>
        <w:tab/>
        <w:t>}</w:t>
      </w:r>
    </w:p>
    <w:p w:rsidR="003F1F8D" w:rsidRPr="000F7674" w:rsidRDefault="003F1F8D" w:rsidP="003F1F8D">
      <w:pPr>
        <w:spacing w:after="0" w:line="240" w:lineRule="auto"/>
        <w:jc w:val="both"/>
        <w:rPr>
          <w:rFonts w:ascii="Bookman Old Style" w:hAnsi="Bookman Old Style"/>
        </w:rPr>
      </w:pPr>
      <w:r>
        <w:rPr>
          <w:rFonts w:ascii="Bookman Old Style" w:hAnsi="Bookman Old Style"/>
        </w:rPr>
        <w:tab/>
      </w:r>
      <w:r w:rsidRPr="000F7674">
        <w:rPr>
          <w:rFonts w:ascii="Bookman Old Style" w:hAnsi="Bookman Old Style"/>
        </w:rPr>
        <w:t>printf("%d",</w:t>
      </w:r>
      <w:r>
        <w:rPr>
          <w:rFonts w:ascii="Bookman Old Style" w:hAnsi="Bookman Old Style"/>
        </w:rPr>
        <w:t>t</w:t>
      </w:r>
      <w:r w:rsidRPr="000F7674">
        <w:rPr>
          <w:rFonts w:ascii="Bookman Old Style" w:hAnsi="Bookman Old Style"/>
        </w:rPr>
        <w:t>);</w:t>
      </w:r>
    </w:p>
    <w:p w:rsidR="003F1F8D" w:rsidRPr="000F7674" w:rsidRDefault="003F1F8D" w:rsidP="003F1F8D">
      <w:pPr>
        <w:spacing w:after="0" w:line="240" w:lineRule="auto"/>
        <w:jc w:val="both"/>
        <w:rPr>
          <w:rFonts w:ascii="Bookman Old Style" w:hAnsi="Bookman Old Style"/>
        </w:rPr>
      </w:pPr>
      <w:r>
        <w:rPr>
          <w:rFonts w:ascii="Bookman Old Style" w:hAnsi="Bookman Old Style"/>
        </w:rPr>
        <w:tab/>
        <w:t>return 0;</w:t>
      </w:r>
    </w:p>
    <w:p w:rsidR="003F1F8D" w:rsidRPr="000F7674" w:rsidRDefault="003F1F8D" w:rsidP="003F1F8D">
      <w:pPr>
        <w:spacing w:after="0" w:line="240" w:lineRule="auto"/>
        <w:jc w:val="both"/>
        <w:rPr>
          <w:rFonts w:ascii="Bookman Old Style" w:hAnsi="Bookman Old Style"/>
        </w:rPr>
      </w:pPr>
      <w:r w:rsidRPr="000F7674">
        <w:rPr>
          <w:rFonts w:ascii="Bookman Old Style" w:hAnsi="Bookman Old Style"/>
        </w:rPr>
        <w:t>}</w:t>
      </w:r>
    </w:p>
    <w:p w:rsidR="003F1F8D" w:rsidRDefault="003F1F8D" w:rsidP="003F1F8D">
      <w:pPr>
        <w:tabs>
          <w:tab w:val="left" w:pos="1881"/>
        </w:tabs>
        <w:spacing w:after="0" w:line="240" w:lineRule="auto"/>
        <w:rPr>
          <w:rFonts w:ascii="Bookman Old Style" w:hAnsi="Bookman Old Style"/>
          <w:b/>
          <w:bCs/>
        </w:rPr>
      </w:pPr>
    </w:p>
    <w:p w:rsidR="003F1F8D" w:rsidRDefault="003F1F8D" w:rsidP="00E621BA">
      <w:pPr>
        <w:tabs>
          <w:tab w:val="left" w:pos="1881"/>
        </w:tabs>
        <w:spacing w:after="0" w:line="240" w:lineRule="auto"/>
        <w:rPr>
          <w:rFonts w:ascii="Bookman Old Style" w:hAnsi="Bookman Old Style"/>
          <w:b/>
          <w:bCs/>
        </w:rPr>
      </w:pPr>
    </w:p>
    <w:p w:rsidR="00FE316E" w:rsidRDefault="00FE316E" w:rsidP="00E621BA">
      <w:pPr>
        <w:tabs>
          <w:tab w:val="left" w:pos="1881"/>
        </w:tabs>
        <w:spacing w:after="0" w:line="240" w:lineRule="auto"/>
        <w:rPr>
          <w:rFonts w:ascii="Bookman Old Style" w:hAnsi="Bookman Old Style"/>
          <w:b/>
          <w:bCs/>
        </w:rPr>
      </w:pPr>
    </w:p>
    <w:p w:rsidR="00FE316E" w:rsidRPr="00B162BC" w:rsidRDefault="00FE316E" w:rsidP="00B162BC">
      <w:pPr>
        <w:pStyle w:val="ListParagraph"/>
        <w:numPr>
          <w:ilvl w:val="0"/>
          <w:numId w:val="29"/>
        </w:numPr>
        <w:tabs>
          <w:tab w:val="left" w:pos="1881"/>
        </w:tabs>
        <w:spacing w:after="0" w:line="240" w:lineRule="auto"/>
        <w:rPr>
          <w:rFonts w:ascii="Bookman Old Style" w:hAnsi="Bookman Old Style"/>
          <w:b/>
          <w:bCs/>
        </w:rPr>
      </w:pPr>
      <w:r w:rsidRPr="00B162BC">
        <w:rPr>
          <w:rFonts w:ascii="Bookman Old Style" w:hAnsi="Bookman Old Style"/>
          <w:b/>
          <w:bCs/>
        </w:rPr>
        <w:t>LCM of two numbers</w:t>
      </w:r>
    </w:p>
    <w:p w:rsidR="00226743" w:rsidRPr="000F7674" w:rsidRDefault="00226743" w:rsidP="00226743">
      <w:pPr>
        <w:spacing w:after="0" w:line="240" w:lineRule="auto"/>
        <w:jc w:val="both"/>
        <w:rPr>
          <w:rFonts w:ascii="Bookman Old Style" w:hAnsi="Bookman Old Style"/>
        </w:rPr>
      </w:pPr>
      <w:r w:rsidRPr="000F7674">
        <w:rPr>
          <w:rFonts w:ascii="Bookman Old Style" w:hAnsi="Bookman Old Style"/>
        </w:rPr>
        <w:t>#include&lt;stdio.h&gt;</w:t>
      </w:r>
    </w:p>
    <w:p w:rsidR="00226743" w:rsidRDefault="00226743" w:rsidP="00226743">
      <w:pPr>
        <w:tabs>
          <w:tab w:val="left" w:pos="1881"/>
        </w:tabs>
        <w:spacing w:after="0" w:line="240" w:lineRule="auto"/>
        <w:rPr>
          <w:rFonts w:ascii="Bookman Old Style" w:hAnsi="Bookman Old Style"/>
          <w:bCs/>
        </w:rPr>
      </w:pPr>
      <w:r>
        <w:rPr>
          <w:rFonts w:ascii="Bookman Old Style" w:hAnsi="Bookman Old Style"/>
          <w:bCs/>
        </w:rPr>
        <w:t>#include&lt;stdlib.h&gt;</w:t>
      </w:r>
    </w:p>
    <w:p w:rsidR="00226743" w:rsidRDefault="00226743" w:rsidP="00226743">
      <w:pPr>
        <w:tabs>
          <w:tab w:val="left" w:pos="1881"/>
        </w:tabs>
        <w:spacing w:after="0" w:line="240" w:lineRule="auto"/>
        <w:rPr>
          <w:rFonts w:ascii="Bookman Old Style" w:hAnsi="Bookman Old Style"/>
          <w:bCs/>
        </w:rPr>
      </w:pPr>
      <w:r>
        <w:rPr>
          <w:rFonts w:ascii="Bookman Old Style" w:hAnsi="Bookman Old Style"/>
          <w:bCs/>
        </w:rPr>
        <w:t>int main(int a</w:t>
      </w:r>
      <w:r w:rsidR="00FA4AB6">
        <w:rPr>
          <w:rFonts w:ascii="Bookman Old Style" w:hAnsi="Bookman Old Style"/>
          <w:bCs/>
        </w:rPr>
        <w:t>r</w:t>
      </w:r>
      <w:r>
        <w:rPr>
          <w:rFonts w:ascii="Bookman Old Style" w:hAnsi="Bookman Old Style"/>
          <w:bCs/>
        </w:rPr>
        <w:t>gc, char *argv[])</w:t>
      </w:r>
    </w:p>
    <w:p w:rsidR="00226743" w:rsidRDefault="00226743" w:rsidP="00226743">
      <w:pPr>
        <w:tabs>
          <w:tab w:val="left" w:pos="1881"/>
        </w:tabs>
        <w:spacing w:after="0" w:line="240" w:lineRule="auto"/>
        <w:rPr>
          <w:rFonts w:ascii="Bookman Old Style" w:hAnsi="Bookman Old Style"/>
          <w:bCs/>
        </w:rPr>
      </w:pPr>
      <w:r>
        <w:rPr>
          <w:rFonts w:ascii="Bookman Old Style" w:hAnsi="Bookman Old Style"/>
          <w:bCs/>
        </w:rPr>
        <w:t>{</w:t>
      </w:r>
    </w:p>
    <w:p w:rsidR="00226743" w:rsidRDefault="00226743" w:rsidP="00226743">
      <w:pPr>
        <w:spacing w:after="0" w:line="240" w:lineRule="auto"/>
        <w:jc w:val="both"/>
        <w:rPr>
          <w:rFonts w:ascii="Bookman Old Style" w:hAnsi="Bookman Old Style"/>
        </w:rPr>
      </w:pPr>
      <w:r>
        <w:rPr>
          <w:rFonts w:ascii="Bookman Old Style" w:hAnsi="Bookman Old Style"/>
        </w:rPr>
        <w:t xml:space="preserve">    int n1,n2,i,small,lcm</w:t>
      </w:r>
      <w:r w:rsidRPr="000F7674">
        <w:rPr>
          <w:rFonts w:ascii="Bookman Old Style" w:hAnsi="Bookman Old Style"/>
        </w:rPr>
        <w:t>;</w:t>
      </w:r>
    </w:p>
    <w:p w:rsidR="00226743" w:rsidRDefault="00FA4AB6" w:rsidP="00226743">
      <w:pPr>
        <w:spacing w:after="0" w:line="240" w:lineRule="auto"/>
        <w:jc w:val="both"/>
        <w:rPr>
          <w:rFonts w:ascii="Bookman Old Style" w:hAnsi="Bookman Old Style"/>
        </w:rPr>
      </w:pPr>
      <w:r>
        <w:rPr>
          <w:rFonts w:ascii="Bookman Old Style" w:hAnsi="Bookman Old Style"/>
        </w:rPr>
        <w:t xml:space="preserve">    n1=atoi(arg</w:t>
      </w:r>
      <w:r w:rsidR="00226743">
        <w:rPr>
          <w:rFonts w:ascii="Bookman Old Style" w:hAnsi="Bookman Old Style"/>
        </w:rPr>
        <w:t>v[1]);</w:t>
      </w:r>
    </w:p>
    <w:p w:rsidR="00226743" w:rsidRDefault="00226743" w:rsidP="00226743">
      <w:pPr>
        <w:spacing w:after="0" w:line="240" w:lineRule="auto"/>
        <w:jc w:val="both"/>
        <w:rPr>
          <w:rFonts w:ascii="Bookman Old Style" w:hAnsi="Bookman Old Style"/>
        </w:rPr>
      </w:pPr>
      <w:r>
        <w:rPr>
          <w:rFonts w:ascii="Bookman Old Style" w:hAnsi="Bookman Old Style"/>
        </w:rPr>
        <w:t xml:space="preserve">    n2=atoi(a</w:t>
      </w:r>
      <w:r w:rsidR="00FA4AB6">
        <w:rPr>
          <w:rFonts w:ascii="Bookman Old Style" w:hAnsi="Bookman Old Style"/>
        </w:rPr>
        <w:t>r</w:t>
      </w:r>
      <w:r>
        <w:rPr>
          <w:rFonts w:ascii="Bookman Old Style" w:hAnsi="Bookman Old Style"/>
        </w:rPr>
        <w:t>gv[2]);</w:t>
      </w:r>
    </w:p>
    <w:p w:rsidR="00226743" w:rsidRPr="000F7674" w:rsidRDefault="00226743" w:rsidP="00226743">
      <w:pPr>
        <w:spacing w:after="0" w:line="240" w:lineRule="auto"/>
        <w:jc w:val="both"/>
        <w:rPr>
          <w:rFonts w:ascii="Bookman Old Style" w:hAnsi="Bookman Old Style"/>
        </w:rPr>
      </w:pPr>
      <w:r>
        <w:rPr>
          <w:rFonts w:ascii="Bookman Old Style" w:hAnsi="Bookman Old Style"/>
          <w:bCs/>
        </w:rPr>
        <w:t xml:space="preserve">    small=n1&lt;n2?n1:n2;</w:t>
      </w:r>
    </w:p>
    <w:p w:rsidR="00226743" w:rsidRDefault="00226743" w:rsidP="00226743">
      <w:pPr>
        <w:spacing w:after="0" w:line="240" w:lineRule="auto"/>
        <w:jc w:val="both"/>
        <w:rPr>
          <w:rFonts w:ascii="Bookman Old Style" w:hAnsi="Bookman Old Style"/>
        </w:rPr>
      </w:pPr>
      <w:r w:rsidRPr="000F7674">
        <w:rPr>
          <w:rFonts w:ascii="Bookman Old Style" w:hAnsi="Bookman Old Style"/>
        </w:rPr>
        <w:t xml:space="preserve">    </w:t>
      </w:r>
      <w:r>
        <w:rPr>
          <w:rFonts w:ascii="Bookman Old Style" w:hAnsi="Bookman Old Style"/>
        </w:rPr>
        <w:t>for(i=small;i&gt;=1;i--)</w:t>
      </w:r>
    </w:p>
    <w:p w:rsidR="00226743" w:rsidRDefault="00226743" w:rsidP="00226743">
      <w:pPr>
        <w:spacing w:after="0" w:line="240" w:lineRule="auto"/>
        <w:jc w:val="both"/>
        <w:rPr>
          <w:rFonts w:ascii="Bookman Old Style" w:hAnsi="Bookman Old Style"/>
        </w:rPr>
      </w:pPr>
      <w:r>
        <w:rPr>
          <w:rFonts w:ascii="Bookman Old Style" w:hAnsi="Bookman Old Style"/>
        </w:rPr>
        <w:tab/>
        <w:t>if(n1%i==0 &amp;&amp; n2%i==0)</w:t>
      </w:r>
    </w:p>
    <w:p w:rsidR="00226743" w:rsidRDefault="00226743" w:rsidP="00226743">
      <w:pPr>
        <w:spacing w:after="0" w:line="240" w:lineRule="auto"/>
        <w:jc w:val="both"/>
        <w:rPr>
          <w:rFonts w:ascii="Bookman Old Style" w:hAnsi="Bookman Old Style"/>
        </w:rPr>
      </w:pPr>
      <w:r>
        <w:rPr>
          <w:rFonts w:ascii="Bookman Old Style" w:hAnsi="Bookman Old Style"/>
        </w:rPr>
        <w:tab/>
        <w:t>{</w:t>
      </w:r>
    </w:p>
    <w:p w:rsidR="00226743" w:rsidRDefault="00226743" w:rsidP="00226743">
      <w:pPr>
        <w:spacing w:after="0" w:line="240" w:lineRule="auto"/>
        <w:jc w:val="both"/>
        <w:rPr>
          <w:rFonts w:ascii="Bookman Old Style" w:hAnsi="Bookman Old Style"/>
        </w:rPr>
      </w:pPr>
      <w:r>
        <w:rPr>
          <w:rFonts w:ascii="Bookman Old Style" w:hAnsi="Bookman Old Style"/>
        </w:rPr>
        <w:tab/>
      </w:r>
      <w:r>
        <w:rPr>
          <w:rFonts w:ascii="Bookman Old Style" w:hAnsi="Bookman Old Style"/>
        </w:rPr>
        <w:tab/>
        <w:t>break;</w:t>
      </w:r>
    </w:p>
    <w:p w:rsidR="00226743" w:rsidRPr="000F7674" w:rsidRDefault="00226743" w:rsidP="00226743">
      <w:pPr>
        <w:spacing w:after="0" w:line="240" w:lineRule="auto"/>
        <w:jc w:val="both"/>
        <w:rPr>
          <w:rFonts w:ascii="Bookman Old Style" w:hAnsi="Bookman Old Style"/>
        </w:rPr>
      </w:pPr>
      <w:r>
        <w:rPr>
          <w:rFonts w:ascii="Bookman Old Style" w:hAnsi="Bookman Old Style"/>
        </w:rPr>
        <w:tab/>
        <w:t>}</w:t>
      </w:r>
    </w:p>
    <w:p w:rsidR="00226743" w:rsidRDefault="00226743" w:rsidP="00226743">
      <w:pPr>
        <w:spacing w:after="0" w:line="240" w:lineRule="auto"/>
        <w:jc w:val="both"/>
        <w:rPr>
          <w:rFonts w:ascii="Bookman Old Style" w:hAnsi="Bookman Old Style"/>
          <w:bCs/>
        </w:rPr>
      </w:pPr>
      <w:r>
        <w:rPr>
          <w:rFonts w:ascii="Bookman Old Style" w:hAnsi="Bookman Old Style"/>
          <w:bCs/>
        </w:rPr>
        <w:t xml:space="preserve">    lcm=n1*n2/i;</w:t>
      </w:r>
    </w:p>
    <w:p w:rsidR="00FC264B" w:rsidRDefault="00FC264B" w:rsidP="00FC264B">
      <w:pPr>
        <w:spacing w:after="0" w:line="240" w:lineRule="auto"/>
        <w:jc w:val="both"/>
        <w:rPr>
          <w:rFonts w:ascii="Bookman Old Style" w:hAnsi="Bookman Old Style"/>
        </w:rPr>
      </w:pPr>
      <w:r>
        <w:rPr>
          <w:rFonts w:ascii="Bookman Old Style" w:hAnsi="Bookman Old Style"/>
        </w:rPr>
        <w:t xml:space="preserve">    printf(“%d”,i);</w:t>
      </w:r>
    </w:p>
    <w:p w:rsidR="00226743" w:rsidRPr="000F7674" w:rsidRDefault="00226743" w:rsidP="00226743">
      <w:pPr>
        <w:spacing w:after="0" w:line="240" w:lineRule="auto"/>
        <w:jc w:val="both"/>
        <w:rPr>
          <w:rFonts w:ascii="Bookman Old Style" w:hAnsi="Bookman Old Style"/>
        </w:rPr>
      </w:pPr>
      <w:r>
        <w:rPr>
          <w:rFonts w:ascii="Bookman Old Style" w:hAnsi="Bookman Old Style"/>
        </w:rPr>
        <w:t xml:space="preserve">    return 0;</w:t>
      </w:r>
    </w:p>
    <w:p w:rsidR="00226743" w:rsidRPr="000F7674" w:rsidRDefault="00226743" w:rsidP="00226743">
      <w:pPr>
        <w:spacing w:after="0" w:line="240" w:lineRule="auto"/>
        <w:jc w:val="both"/>
        <w:rPr>
          <w:rFonts w:ascii="Bookman Old Style" w:hAnsi="Bookman Old Style"/>
        </w:rPr>
      </w:pPr>
      <w:r w:rsidRPr="000F7674">
        <w:rPr>
          <w:rFonts w:ascii="Bookman Old Style" w:hAnsi="Bookman Old Style"/>
        </w:rPr>
        <w:t>}</w:t>
      </w:r>
    </w:p>
    <w:p w:rsidR="00226743" w:rsidRDefault="00226743" w:rsidP="00E621BA">
      <w:pPr>
        <w:tabs>
          <w:tab w:val="left" w:pos="1881"/>
        </w:tabs>
        <w:spacing w:after="0" w:line="240" w:lineRule="auto"/>
        <w:rPr>
          <w:rFonts w:ascii="Bookman Old Style" w:hAnsi="Bookman Old Style"/>
          <w:b/>
          <w:bCs/>
        </w:rPr>
      </w:pPr>
    </w:p>
    <w:p w:rsidR="00226743" w:rsidRDefault="00226743" w:rsidP="00E621BA">
      <w:pPr>
        <w:tabs>
          <w:tab w:val="left" w:pos="1881"/>
        </w:tabs>
        <w:spacing w:after="0" w:line="240" w:lineRule="auto"/>
        <w:rPr>
          <w:rFonts w:ascii="Bookman Old Style" w:hAnsi="Bookman Old Style"/>
          <w:b/>
          <w:bCs/>
        </w:rPr>
      </w:pPr>
    </w:p>
    <w:p w:rsidR="00FE316E" w:rsidRPr="00142A79" w:rsidRDefault="00FE316E" w:rsidP="00142A79">
      <w:pPr>
        <w:pStyle w:val="ListParagraph"/>
        <w:numPr>
          <w:ilvl w:val="0"/>
          <w:numId w:val="29"/>
        </w:numPr>
        <w:tabs>
          <w:tab w:val="left" w:pos="1881"/>
        </w:tabs>
        <w:spacing w:after="0" w:line="240" w:lineRule="auto"/>
        <w:rPr>
          <w:rFonts w:ascii="Bookman Old Style" w:hAnsi="Bookman Old Style"/>
          <w:b/>
          <w:bCs/>
        </w:rPr>
      </w:pPr>
      <w:r w:rsidRPr="00142A79">
        <w:rPr>
          <w:rFonts w:ascii="Bookman Old Style" w:hAnsi="Bookman Old Style"/>
          <w:b/>
          <w:bCs/>
        </w:rPr>
        <w:t>Printing prime numbers within a range</w:t>
      </w:r>
    </w:p>
    <w:p w:rsidR="00FE316E" w:rsidRDefault="00FE316E" w:rsidP="00E621BA">
      <w:pPr>
        <w:tabs>
          <w:tab w:val="left" w:pos="1881"/>
        </w:tabs>
        <w:spacing w:after="0" w:line="240" w:lineRule="auto"/>
        <w:rPr>
          <w:rFonts w:ascii="Bookman Old Style" w:hAnsi="Bookman Old Style"/>
          <w:b/>
          <w:bCs/>
        </w:rPr>
      </w:pPr>
    </w:p>
    <w:p w:rsidR="00B162BC" w:rsidRDefault="00B162BC" w:rsidP="00B162BC">
      <w:pPr>
        <w:tabs>
          <w:tab w:val="left" w:pos="1881"/>
        </w:tabs>
        <w:spacing w:after="0" w:line="240" w:lineRule="auto"/>
        <w:rPr>
          <w:rFonts w:ascii="Bookman Old Style" w:hAnsi="Bookman Old Style"/>
          <w:bCs/>
        </w:rPr>
      </w:pPr>
      <w:r>
        <w:rPr>
          <w:rFonts w:ascii="Bookman Old Style" w:hAnsi="Bookman Old Style"/>
          <w:bCs/>
        </w:rPr>
        <w:t>#include&lt;stdlib.h&gt;</w:t>
      </w:r>
    </w:p>
    <w:p w:rsidR="00B162BC" w:rsidRDefault="00B162BC" w:rsidP="00B162BC">
      <w:pPr>
        <w:tabs>
          <w:tab w:val="left" w:pos="1881"/>
        </w:tabs>
        <w:spacing w:after="0" w:line="240" w:lineRule="auto"/>
        <w:rPr>
          <w:rFonts w:ascii="Bookman Old Style" w:hAnsi="Bookman Old Style"/>
          <w:bCs/>
        </w:rPr>
      </w:pPr>
      <w:r>
        <w:rPr>
          <w:rFonts w:ascii="Bookman Old Style" w:hAnsi="Bookman Old Style"/>
          <w:bCs/>
        </w:rPr>
        <w:lastRenderedPageBreak/>
        <w:t>#include&lt;Math.h&gt;</w:t>
      </w:r>
    </w:p>
    <w:p w:rsidR="00B162BC" w:rsidRDefault="00B162BC" w:rsidP="00B162BC">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B162BC" w:rsidRDefault="00B162BC" w:rsidP="00B162BC">
      <w:pPr>
        <w:tabs>
          <w:tab w:val="left" w:pos="1881"/>
        </w:tabs>
        <w:spacing w:after="0" w:line="240" w:lineRule="auto"/>
        <w:rPr>
          <w:rFonts w:ascii="Bookman Old Style" w:hAnsi="Bookman Old Style"/>
          <w:bCs/>
        </w:rPr>
      </w:pPr>
      <w:r>
        <w:rPr>
          <w:rFonts w:ascii="Bookman Old Style" w:hAnsi="Bookman Old Style"/>
          <w:bCs/>
        </w:rPr>
        <w:t>{</w:t>
      </w:r>
    </w:p>
    <w:p w:rsidR="00B162BC" w:rsidRDefault="00B162BC" w:rsidP="00B162BC">
      <w:pPr>
        <w:tabs>
          <w:tab w:val="left" w:pos="1881"/>
        </w:tabs>
        <w:spacing w:after="0" w:line="240" w:lineRule="auto"/>
        <w:rPr>
          <w:rFonts w:ascii="Bookman Old Style" w:hAnsi="Bookman Old Style"/>
        </w:rPr>
      </w:pPr>
      <w:r>
        <w:rPr>
          <w:rFonts w:ascii="Bookman Old Style" w:hAnsi="Bookman Old Style"/>
          <w:bCs/>
        </w:rPr>
        <w:t xml:space="preserve">                    </w:t>
      </w:r>
      <w:r w:rsidRPr="00F7147C">
        <w:rPr>
          <w:rFonts w:ascii="Bookman Old Style" w:hAnsi="Bookman Old Style"/>
        </w:rPr>
        <w:t>i</w:t>
      </w:r>
      <w:r w:rsidRPr="000277E5">
        <w:rPr>
          <w:rFonts w:ascii="Bookman Old Style" w:hAnsi="Bookman Old Style"/>
        </w:rPr>
        <w:t xml:space="preserve">nt </w:t>
      </w:r>
      <w:r>
        <w:rPr>
          <w:rFonts w:ascii="Bookman Old Style" w:hAnsi="Bookman Old Style"/>
        </w:rPr>
        <w:t>n1,n2,i,j,flag=0</w:t>
      </w:r>
      <w:r w:rsidRPr="000277E5">
        <w:rPr>
          <w:rFonts w:ascii="Bookman Old Style" w:hAnsi="Bookman Old Style"/>
        </w:rPr>
        <w:t>;</w:t>
      </w:r>
    </w:p>
    <w:p w:rsidR="00B162BC" w:rsidRDefault="00B162BC" w:rsidP="00B162BC">
      <w:pPr>
        <w:spacing w:after="0" w:line="240" w:lineRule="auto"/>
        <w:ind w:left="720" w:firstLine="720"/>
        <w:jc w:val="both"/>
        <w:rPr>
          <w:rFonts w:ascii="Bookman Old Style" w:hAnsi="Bookman Old Style"/>
        </w:rPr>
      </w:pPr>
      <w:r>
        <w:rPr>
          <w:rFonts w:ascii="Bookman Old Style" w:hAnsi="Bookman Old Style"/>
        </w:rPr>
        <w:t>n1=atoi(agrv[1]);</w:t>
      </w:r>
    </w:p>
    <w:p w:rsidR="00B162BC" w:rsidRDefault="00B162BC" w:rsidP="00B162BC">
      <w:pPr>
        <w:spacing w:after="0" w:line="240" w:lineRule="auto"/>
        <w:ind w:left="720" w:firstLine="720"/>
        <w:jc w:val="both"/>
        <w:rPr>
          <w:rFonts w:ascii="Bookman Old Style" w:hAnsi="Bookman Old Style"/>
        </w:rPr>
      </w:pPr>
      <w:r>
        <w:rPr>
          <w:rFonts w:ascii="Bookman Old Style" w:hAnsi="Bookman Old Style"/>
        </w:rPr>
        <w:t>n2=atoi(agrv[1]);</w:t>
      </w:r>
    </w:p>
    <w:p w:rsidR="00B162BC" w:rsidRDefault="00B162BC" w:rsidP="00B162BC">
      <w:pPr>
        <w:spacing w:after="0" w:line="240" w:lineRule="auto"/>
        <w:ind w:left="720" w:firstLine="720"/>
        <w:jc w:val="both"/>
        <w:rPr>
          <w:rFonts w:ascii="Bookman Old Style" w:hAnsi="Bookman Old Style"/>
        </w:rPr>
      </w:pPr>
    </w:p>
    <w:p w:rsidR="00B162BC" w:rsidRDefault="00B162BC" w:rsidP="00B162BC">
      <w:pPr>
        <w:spacing w:after="0" w:line="240" w:lineRule="auto"/>
        <w:ind w:left="720" w:firstLine="720"/>
        <w:jc w:val="both"/>
        <w:rPr>
          <w:rFonts w:ascii="Bookman Old Style" w:hAnsi="Bookman Old Style"/>
        </w:rPr>
      </w:pPr>
      <w:r>
        <w:rPr>
          <w:rFonts w:ascii="Bookman Old Style" w:hAnsi="Bookman Old Style"/>
        </w:rPr>
        <w:t>for(i=n1;i&lt;=n2;i++)</w:t>
      </w:r>
    </w:p>
    <w:p w:rsidR="00B162BC" w:rsidRDefault="00B162BC" w:rsidP="00B162BC">
      <w:pPr>
        <w:spacing w:after="0" w:line="240" w:lineRule="auto"/>
        <w:ind w:left="720" w:firstLine="720"/>
        <w:jc w:val="both"/>
        <w:rPr>
          <w:rFonts w:ascii="Bookman Old Style" w:hAnsi="Bookman Old Style"/>
        </w:rPr>
      </w:pPr>
      <w:r>
        <w:rPr>
          <w:rFonts w:ascii="Bookman Old Style" w:hAnsi="Bookman Old Style"/>
        </w:rPr>
        <w:t>{</w:t>
      </w:r>
    </w:p>
    <w:p w:rsidR="00B162BC" w:rsidRDefault="00B162BC" w:rsidP="00B162BC">
      <w:pPr>
        <w:spacing w:after="0" w:line="240" w:lineRule="auto"/>
        <w:ind w:left="720" w:firstLine="720"/>
        <w:jc w:val="both"/>
        <w:rPr>
          <w:rFonts w:ascii="Bookman Old Style" w:hAnsi="Bookman Old Style"/>
        </w:rPr>
      </w:pPr>
      <w:r>
        <w:rPr>
          <w:rFonts w:ascii="Bookman Old Style" w:hAnsi="Bookman Old Style"/>
        </w:rPr>
        <w:t>flag=0;</w:t>
      </w:r>
    </w:p>
    <w:p w:rsidR="00B162BC" w:rsidRPr="00E621BA" w:rsidRDefault="00B162BC" w:rsidP="00B162BC">
      <w:pPr>
        <w:tabs>
          <w:tab w:val="left" w:pos="1881"/>
        </w:tabs>
        <w:spacing w:after="0" w:line="240" w:lineRule="auto"/>
        <w:rPr>
          <w:rFonts w:ascii="Bookman Old Style" w:hAnsi="Bookman Old Style"/>
          <w:bCs/>
        </w:rPr>
      </w:pPr>
      <w:r>
        <w:rPr>
          <w:rFonts w:ascii="Bookman Old Style" w:hAnsi="Bookman Old Style"/>
          <w:bCs/>
        </w:rPr>
        <w:t xml:space="preserve">                    </w:t>
      </w:r>
      <w:r w:rsidRPr="00E621BA">
        <w:rPr>
          <w:rFonts w:ascii="Bookman Old Style" w:hAnsi="Bookman Old Style"/>
          <w:bCs/>
        </w:rPr>
        <w:t>for(</w:t>
      </w:r>
      <w:r>
        <w:rPr>
          <w:rFonts w:ascii="Bookman Old Style" w:hAnsi="Bookman Old Style"/>
          <w:bCs/>
        </w:rPr>
        <w:t>j</w:t>
      </w:r>
      <w:r w:rsidRPr="00E621BA">
        <w:rPr>
          <w:rFonts w:ascii="Bookman Old Style" w:hAnsi="Bookman Old Style"/>
          <w:bCs/>
        </w:rPr>
        <w:t xml:space="preserve">=2; </w:t>
      </w:r>
      <w:r>
        <w:rPr>
          <w:rFonts w:ascii="Bookman Old Style" w:hAnsi="Bookman Old Style"/>
          <w:bCs/>
        </w:rPr>
        <w:t>j</w:t>
      </w:r>
      <w:r w:rsidRPr="00E621BA">
        <w:rPr>
          <w:rFonts w:ascii="Bookman Old Style" w:hAnsi="Bookman Old Style"/>
          <w:bCs/>
        </w:rPr>
        <w:t>&lt;=</w:t>
      </w:r>
      <w:r>
        <w:rPr>
          <w:rFonts w:ascii="Bookman Old Style" w:hAnsi="Bookman Old Style"/>
          <w:bCs/>
        </w:rPr>
        <w:t>sqrt(i)</w:t>
      </w:r>
      <w:r w:rsidRPr="00E621BA">
        <w:rPr>
          <w:rFonts w:ascii="Bookman Old Style" w:hAnsi="Bookman Old Style"/>
          <w:bCs/>
        </w:rPr>
        <w:t xml:space="preserve">; </w:t>
      </w:r>
      <w:r>
        <w:rPr>
          <w:rFonts w:ascii="Bookman Old Style" w:hAnsi="Bookman Old Style"/>
          <w:bCs/>
        </w:rPr>
        <w:t>j</w:t>
      </w:r>
      <w:r w:rsidRPr="00E621BA">
        <w:rPr>
          <w:rFonts w:ascii="Bookman Old Style" w:hAnsi="Bookman Old Style"/>
          <w:bCs/>
        </w:rPr>
        <w:t>++)</w:t>
      </w:r>
    </w:p>
    <w:p w:rsidR="00B162BC" w:rsidRPr="00E621BA" w:rsidRDefault="00B162BC" w:rsidP="00B162B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B162BC" w:rsidRPr="00E621BA" w:rsidRDefault="00B162BC" w:rsidP="00B162BC">
      <w:pPr>
        <w:tabs>
          <w:tab w:val="left" w:pos="1881"/>
        </w:tabs>
        <w:spacing w:after="0" w:line="240" w:lineRule="auto"/>
        <w:rPr>
          <w:rFonts w:ascii="Bookman Old Style" w:hAnsi="Bookman Old Style"/>
          <w:bCs/>
        </w:rPr>
      </w:pPr>
      <w:r>
        <w:rPr>
          <w:rFonts w:ascii="Bookman Old Style" w:hAnsi="Bookman Old Style"/>
          <w:bCs/>
        </w:rPr>
        <w:tab/>
        <w:t>if(i</w:t>
      </w:r>
      <w:r w:rsidRPr="00E621BA">
        <w:rPr>
          <w:rFonts w:ascii="Bookman Old Style" w:hAnsi="Bookman Old Style"/>
          <w:bCs/>
        </w:rPr>
        <w:t>%</w:t>
      </w:r>
      <w:r>
        <w:rPr>
          <w:rFonts w:ascii="Bookman Old Style" w:hAnsi="Bookman Old Style"/>
          <w:bCs/>
        </w:rPr>
        <w:t>j</w:t>
      </w:r>
      <w:r w:rsidRPr="00E621BA">
        <w:rPr>
          <w:rFonts w:ascii="Bookman Old Style" w:hAnsi="Bookman Old Style"/>
          <w:bCs/>
        </w:rPr>
        <w:t>==0)</w:t>
      </w:r>
    </w:p>
    <w:p w:rsidR="00B162BC" w:rsidRPr="00E621BA" w:rsidRDefault="00B162BC" w:rsidP="00B162B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B162BC" w:rsidRPr="00E621BA" w:rsidRDefault="00B162BC" w:rsidP="00B162B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 xml:space="preserve">     flag=1;</w:t>
      </w:r>
    </w:p>
    <w:p w:rsidR="00B162BC" w:rsidRPr="00E621BA" w:rsidRDefault="00B162BC" w:rsidP="00B162B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break;</w:t>
      </w:r>
    </w:p>
    <w:p w:rsidR="00B162BC" w:rsidRPr="00E621BA" w:rsidRDefault="00B162BC" w:rsidP="00B162B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B162BC" w:rsidRPr="00E621BA" w:rsidRDefault="00B162BC" w:rsidP="00B162B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B162BC" w:rsidRPr="00E621BA" w:rsidRDefault="00B162BC" w:rsidP="00B162BC">
      <w:pPr>
        <w:tabs>
          <w:tab w:val="left" w:pos="1881"/>
        </w:tabs>
        <w:spacing w:after="0" w:line="240" w:lineRule="auto"/>
        <w:rPr>
          <w:rFonts w:ascii="Bookman Old Style" w:hAnsi="Bookman Old Style"/>
          <w:bCs/>
        </w:rPr>
      </w:pPr>
    </w:p>
    <w:p w:rsidR="00B162BC" w:rsidRPr="00E621BA" w:rsidRDefault="00B162BC" w:rsidP="00B162B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if (flag==0)</w:t>
      </w:r>
    </w:p>
    <w:p w:rsidR="00B162BC" w:rsidRDefault="00B162BC" w:rsidP="00B162B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ab/>
      </w:r>
      <w:r w:rsidRPr="00E621BA">
        <w:rPr>
          <w:rFonts w:ascii="Bookman Old Style" w:hAnsi="Bookman Old Style"/>
          <w:bCs/>
        </w:rPr>
        <w:t>printf("%d</w:t>
      </w:r>
      <w:r>
        <w:rPr>
          <w:rFonts w:ascii="Bookman Old Style" w:hAnsi="Bookman Old Style"/>
          <w:bCs/>
        </w:rPr>
        <w:t xml:space="preserve"> </w:t>
      </w:r>
      <w:r w:rsidRPr="00E621BA">
        <w:rPr>
          <w:rFonts w:ascii="Bookman Old Style" w:hAnsi="Bookman Old Style"/>
          <w:bCs/>
        </w:rPr>
        <w:t>",</w:t>
      </w:r>
      <w:r>
        <w:rPr>
          <w:rFonts w:ascii="Bookman Old Style" w:hAnsi="Bookman Old Style"/>
          <w:bCs/>
        </w:rPr>
        <w:t>i</w:t>
      </w:r>
      <w:r w:rsidRPr="00E621BA">
        <w:rPr>
          <w:rFonts w:ascii="Bookman Old Style" w:hAnsi="Bookman Old Style"/>
          <w:bCs/>
        </w:rPr>
        <w:t>);</w:t>
      </w:r>
    </w:p>
    <w:p w:rsidR="00B162BC" w:rsidRDefault="00B162BC" w:rsidP="00B162BC">
      <w:pPr>
        <w:tabs>
          <w:tab w:val="left" w:pos="1881"/>
        </w:tabs>
        <w:spacing w:after="0" w:line="240" w:lineRule="auto"/>
        <w:rPr>
          <w:rFonts w:ascii="Bookman Old Style" w:hAnsi="Bookman Old Style"/>
          <w:bCs/>
        </w:rPr>
      </w:pPr>
      <w:r>
        <w:rPr>
          <w:rFonts w:ascii="Bookman Old Style" w:hAnsi="Bookman Old Style"/>
          <w:bCs/>
        </w:rPr>
        <w:t xml:space="preserve">                }</w:t>
      </w:r>
    </w:p>
    <w:p w:rsidR="00B162BC" w:rsidRPr="00E621BA" w:rsidRDefault="00B162BC" w:rsidP="00B162BC">
      <w:pPr>
        <w:tabs>
          <w:tab w:val="left" w:pos="1881"/>
        </w:tabs>
        <w:spacing w:after="0" w:line="240" w:lineRule="auto"/>
        <w:rPr>
          <w:rFonts w:ascii="Bookman Old Style" w:hAnsi="Bookman Old Style"/>
          <w:bCs/>
        </w:rPr>
      </w:pPr>
    </w:p>
    <w:p w:rsidR="00B162BC" w:rsidRPr="00E621BA" w:rsidRDefault="00B162BC" w:rsidP="00B162BC">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return 0;</w:t>
      </w:r>
    </w:p>
    <w:p w:rsidR="00B162BC" w:rsidRPr="00E621BA" w:rsidRDefault="00B162BC" w:rsidP="00B162BC">
      <w:pPr>
        <w:tabs>
          <w:tab w:val="left" w:pos="1881"/>
        </w:tabs>
        <w:spacing w:after="0" w:line="240" w:lineRule="auto"/>
        <w:rPr>
          <w:rFonts w:ascii="Bookman Old Style" w:hAnsi="Bookman Old Style"/>
          <w:bCs/>
        </w:rPr>
      </w:pPr>
      <w:r w:rsidRPr="00E621BA">
        <w:rPr>
          <w:rFonts w:ascii="Bookman Old Style" w:hAnsi="Bookman Old Style"/>
          <w:bCs/>
        </w:rPr>
        <w:t>}</w:t>
      </w:r>
    </w:p>
    <w:p w:rsidR="00FE316E" w:rsidRDefault="00FE316E" w:rsidP="00E621BA">
      <w:pPr>
        <w:tabs>
          <w:tab w:val="left" w:pos="1881"/>
        </w:tabs>
        <w:spacing w:after="0" w:line="240" w:lineRule="auto"/>
        <w:rPr>
          <w:rFonts w:ascii="Bookman Old Style" w:hAnsi="Bookman Old Style"/>
          <w:b/>
          <w:bCs/>
        </w:rPr>
      </w:pPr>
    </w:p>
    <w:p w:rsidR="00142A79" w:rsidRPr="000277E5" w:rsidRDefault="00142A79" w:rsidP="00D72AA1">
      <w:pPr>
        <w:pStyle w:val="NormalWeb"/>
        <w:numPr>
          <w:ilvl w:val="0"/>
          <w:numId w:val="29"/>
        </w:numPr>
        <w:spacing w:before="0" w:beforeAutospacing="0" w:after="0" w:afterAutospacing="0"/>
        <w:rPr>
          <w:rStyle w:val="Strong"/>
          <w:rFonts w:ascii="Bookman Old Style" w:hAnsi="Bookman Old Style"/>
          <w:b w:val="0"/>
          <w:sz w:val="22"/>
          <w:szCs w:val="22"/>
        </w:rPr>
      </w:pPr>
      <w:r w:rsidRPr="000277E5">
        <w:rPr>
          <w:rStyle w:val="Strong"/>
          <w:rFonts w:ascii="Bookman Old Style" w:hAnsi="Bookman Old Style"/>
          <w:sz w:val="22"/>
          <w:szCs w:val="22"/>
        </w:rPr>
        <w:t xml:space="preserve">/*Write a C program to </w:t>
      </w:r>
      <w:r w:rsidR="00D72AA1">
        <w:rPr>
          <w:rStyle w:val="Strong"/>
          <w:rFonts w:ascii="Bookman Old Style" w:hAnsi="Bookman Old Style"/>
          <w:sz w:val="22"/>
          <w:szCs w:val="22"/>
        </w:rPr>
        <w:t xml:space="preserve">check if the given number is </w:t>
      </w:r>
      <w:r>
        <w:rPr>
          <w:rStyle w:val="Strong"/>
          <w:rFonts w:ascii="Bookman Old Style" w:hAnsi="Bookman Old Style"/>
          <w:sz w:val="22"/>
          <w:szCs w:val="22"/>
        </w:rPr>
        <w:t>strong or not*/</w:t>
      </w:r>
    </w:p>
    <w:p w:rsidR="00142A79" w:rsidRPr="000277E5" w:rsidRDefault="00142A79" w:rsidP="00142A79">
      <w:pPr>
        <w:spacing w:after="0" w:line="240" w:lineRule="auto"/>
        <w:ind w:firstLine="720"/>
        <w:jc w:val="both"/>
        <w:rPr>
          <w:rFonts w:ascii="Bookman Old Style" w:hAnsi="Bookman Old Style"/>
        </w:rPr>
      </w:pPr>
    </w:p>
    <w:p w:rsidR="00142A79" w:rsidRPr="000277E5" w:rsidRDefault="00142A79" w:rsidP="00142A79">
      <w:pPr>
        <w:spacing w:after="0" w:line="240" w:lineRule="auto"/>
        <w:ind w:firstLine="720"/>
        <w:jc w:val="both"/>
        <w:rPr>
          <w:rFonts w:ascii="Bookman Old Style" w:hAnsi="Bookman Old Style"/>
        </w:rPr>
      </w:pPr>
      <w:r w:rsidRPr="000277E5">
        <w:rPr>
          <w:rFonts w:ascii="Bookman Old Style" w:hAnsi="Bookman Old Style"/>
        </w:rPr>
        <w:t>#include&lt;stdio.h&gt;</w:t>
      </w:r>
    </w:p>
    <w:p w:rsidR="00142A79" w:rsidRPr="000277E5" w:rsidRDefault="00142A79" w:rsidP="00142A79">
      <w:pPr>
        <w:spacing w:after="0" w:line="240" w:lineRule="auto"/>
        <w:ind w:firstLine="720"/>
        <w:jc w:val="both"/>
        <w:rPr>
          <w:rFonts w:ascii="Bookman Old Style" w:hAnsi="Bookman Old Style"/>
        </w:rPr>
      </w:pPr>
      <w:r w:rsidRPr="000277E5">
        <w:rPr>
          <w:rFonts w:ascii="Bookman Old Style" w:hAnsi="Bookman Old Style"/>
        </w:rPr>
        <w:t>#include&lt;conio.h&gt;</w:t>
      </w:r>
    </w:p>
    <w:p w:rsidR="00142A79" w:rsidRPr="000277E5" w:rsidRDefault="00142A79" w:rsidP="00142A79">
      <w:pPr>
        <w:spacing w:after="0" w:line="240" w:lineRule="auto"/>
        <w:ind w:firstLine="720"/>
        <w:jc w:val="both"/>
        <w:rPr>
          <w:rFonts w:ascii="Bookman Old Style" w:hAnsi="Bookman Old Style"/>
        </w:rPr>
      </w:pPr>
      <w:r>
        <w:rPr>
          <w:rFonts w:ascii="Bookman Old Style" w:hAnsi="Bookman Old Style"/>
        </w:rPr>
        <w:t>v</w:t>
      </w:r>
      <w:r w:rsidRPr="000277E5">
        <w:rPr>
          <w:rFonts w:ascii="Bookman Old Style" w:hAnsi="Bookman Old Style"/>
        </w:rPr>
        <w:t>oid main()</w:t>
      </w:r>
    </w:p>
    <w:p w:rsidR="00142A79" w:rsidRPr="000277E5" w:rsidRDefault="00142A79" w:rsidP="00142A79">
      <w:pPr>
        <w:spacing w:after="0" w:line="240" w:lineRule="auto"/>
        <w:ind w:firstLine="720"/>
        <w:jc w:val="both"/>
        <w:rPr>
          <w:rFonts w:ascii="Bookman Old Style" w:hAnsi="Bookman Old Style"/>
        </w:rPr>
      </w:pPr>
      <w:r w:rsidRPr="000277E5">
        <w:rPr>
          <w:rFonts w:ascii="Bookman Old Style" w:hAnsi="Bookman Old Style"/>
        </w:rPr>
        <w:t>{</w:t>
      </w:r>
    </w:p>
    <w:p w:rsidR="00142A79" w:rsidRDefault="00142A79" w:rsidP="00142A79">
      <w:pPr>
        <w:spacing w:after="0" w:line="240" w:lineRule="auto"/>
        <w:ind w:left="720" w:firstLine="720"/>
        <w:jc w:val="both"/>
        <w:rPr>
          <w:rFonts w:ascii="Bookman Old Style" w:hAnsi="Bookman Old Style"/>
          <w:i/>
        </w:rPr>
      </w:pPr>
    </w:p>
    <w:p w:rsidR="00142A79" w:rsidRPr="000277E5" w:rsidRDefault="00142A79" w:rsidP="00142A79">
      <w:pPr>
        <w:spacing w:after="0" w:line="240" w:lineRule="auto"/>
        <w:ind w:left="720" w:firstLine="720"/>
        <w:jc w:val="both"/>
        <w:rPr>
          <w:rFonts w:ascii="Bookman Old Style" w:hAnsi="Bookman Old Style"/>
        </w:rPr>
      </w:pPr>
      <w:r w:rsidRPr="00952BD6">
        <w:rPr>
          <w:rFonts w:ascii="Bookman Old Style" w:hAnsi="Bookman Old Style"/>
          <w:i/>
        </w:rPr>
        <w:t>i</w:t>
      </w:r>
      <w:r w:rsidRPr="000277E5">
        <w:rPr>
          <w:rFonts w:ascii="Bookman Old Style" w:hAnsi="Bookman Old Style"/>
        </w:rPr>
        <w:t xml:space="preserve">nt </w:t>
      </w:r>
      <w:r w:rsidR="00D72AA1">
        <w:rPr>
          <w:rFonts w:ascii="Bookman Old Style" w:hAnsi="Bookman Old Style"/>
        </w:rPr>
        <w:t>i,f,</w:t>
      </w:r>
      <w:r>
        <w:rPr>
          <w:rFonts w:ascii="Bookman Old Style" w:hAnsi="Bookman Old Style"/>
        </w:rPr>
        <w:t>n,k,r,sum=0</w:t>
      </w:r>
      <w:r w:rsidRPr="000277E5">
        <w:rPr>
          <w:rFonts w:ascii="Bookman Old Style" w:hAnsi="Bookman Old Style"/>
        </w:rPr>
        <w:t>;</w:t>
      </w:r>
    </w:p>
    <w:p w:rsidR="00142A79" w:rsidRPr="000277E5" w:rsidRDefault="00142A79" w:rsidP="00142A79">
      <w:pPr>
        <w:spacing w:after="0" w:line="240" w:lineRule="auto"/>
        <w:ind w:left="720" w:firstLine="720"/>
        <w:jc w:val="both"/>
        <w:rPr>
          <w:rFonts w:ascii="Bookman Old Style" w:hAnsi="Bookman Old Style"/>
        </w:rPr>
      </w:pPr>
      <w:r>
        <w:rPr>
          <w:rFonts w:ascii="Bookman Old Style" w:hAnsi="Bookman Old Style"/>
        </w:rPr>
        <w:t>p</w:t>
      </w:r>
      <w:r w:rsidRPr="000277E5">
        <w:rPr>
          <w:rFonts w:ascii="Bookman Old Style" w:hAnsi="Bookman Old Style"/>
        </w:rPr>
        <w:t>rintf(“</w:t>
      </w:r>
      <w:r>
        <w:rPr>
          <w:rFonts w:ascii="Bookman Old Style" w:hAnsi="Bookman Old Style"/>
        </w:rPr>
        <w:t>Enter a number</w:t>
      </w:r>
      <w:r w:rsidRPr="000277E5">
        <w:rPr>
          <w:rFonts w:ascii="Bookman Old Style" w:hAnsi="Bookman Old Style"/>
        </w:rPr>
        <w:t>”);</w:t>
      </w:r>
    </w:p>
    <w:p w:rsidR="00142A79" w:rsidRDefault="00142A79" w:rsidP="00142A79">
      <w:pPr>
        <w:spacing w:after="0" w:line="240" w:lineRule="auto"/>
        <w:ind w:left="720" w:firstLine="720"/>
        <w:jc w:val="both"/>
        <w:rPr>
          <w:rFonts w:ascii="Bookman Old Style" w:hAnsi="Bookman Old Style"/>
        </w:rPr>
      </w:pPr>
      <w:r>
        <w:rPr>
          <w:rFonts w:ascii="Bookman Old Style" w:hAnsi="Bookman Old Style"/>
        </w:rPr>
        <w:t>s</w:t>
      </w:r>
      <w:r w:rsidRPr="000277E5">
        <w:rPr>
          <w:rFonts w:ascii="Bookman Old Style" w:hAnsi="Bookman Old Style"/>
        </w:rPr>
        <w:t>canf(“%d”,&amp;n);</w:t>
      </w:r>
    </w:p>
    <w:p w:rsidR="00142A79" w:rsidRDefault="00142A79" w:rsidP="00142A79">
      <w:pPr>
        <w:spacing w:after="0" w:line="240" w:lineRule="auto"/>
        <w:ind w:left="720" w:firstLine="720"/>
        <w:jc w:val="both"/>
        <w:rPr>
          <w:rFonts w:ascii="Bookman Old Style" w:hAnsi="Bookman Old Style"/>
        </w:rPr>
      </w:pPr>
      <w:r>
        <w:rPr>
          <w:rFonts w:ascii="Bookman Old Style" w:hAnsi="Bookman Old Style"/>
        </w:rPr>
        <w:t>k=n;</w:t>
      </w:r>
    </w:p>
    <w:p w:rsidR="00142A79" w:rsidRPr="000277E5" w:rsidRDefault="00142A79" w:rsidP="00142A79">
      <w:pPr>
        <w:spacing w:after="0" w:line="240" w:lineRule="auto"/>
        <w:ind w:left="720" w:firstLine="720"/>
        <w:jc w:val="both"/>
        <w:rPr>
          <w:rFonts w:ascii="Bookman Old Style" w:hAnsi="Bookman Old Style"/>
        </w:rPr>
      </w:pPr>
      <w:r>
        <w:rPr>
          <w:rFonts w:ascii="Bookman Old Style" w:hAnsi="Bookman Old Style"/>
        </w:rPr>
        <w:t>while</w:t>
      </w:r>
      <w:r w:rsidRPr="000277E5">
        <w:rPr>
          <w:rFonts w:ascii="Bookman Old Style" w:hAnsi="Bookman Old Style"/>
        </w:rPr>
        <w:t>(</w:t>
      </w:r>
      <w:r>
        <w:rPr>
          <w:rFonts w:ascii="Bookman Old Style" w:hAnsi="Bookman Old Style"/>
        </w:rPr>
        <w:t>n&gt;0</w:t>
      </w:r>
      <w:r w:rsidRPr="000277E5">
        <w:rPr>
          <w:rFonts w:ascii="Bookman Old Style" w:hAnsi="Bookman Old Style"/>
        </w:rPr>
        <w:t>)</w:t>
      </w:r>
    </w:p>
    <w:p w:rsidR="00142A79" w:rsidRPr="000277E5" w:rsidRDefault="00142A79" w:rsidP="00142A79">
      <w:pPr>
        <w:spacing w:after="0" w:line="240" w:lineRule="auto"/>
        <w:ind w:left="720" w:firstLine="720"/>
        <w:jc w:val="both"/>
        <w:rPr>
          <w:rFonts w:ascii="Bookman Old Style" w:hAnsi="Bookman Old Style"/>
        </w:rPr>
      </w:pPr>
      <w:r w:rsidRPr="000277E5">
        <w:rPr>
          <w:rFonts w:ascii="Bookman Old Style" w:hAnsi="Bookman Old Style"/>
        </w:rPr>
        <w:t>{</w:t>
      </w:r>
    </w:p>
    <w:p w:rsidR="00142A79" w:rsidRDefault="00142A79" w:rsidP="00142A79">
      <w:pPr>
        <w:spacing w:after="0" w:line="240" w:lineRule="auto"/>
        <w:ind w:left="720" w:firstLine="720"/>
        <w:jc w:val="both"/>
        <w:rPr>
          <w:rFonts w:ascii="Bookman Old Style" w:hAnsi="Bookman Old Style"/>
        </w:rPr>
      </w:pPr>
      <w:r w:rsidRPr="000277E5">
        <w:rPr>
          <w:rFonts w:ascii="Bookman Old Style" w:hAnsi="Bookman Old Style"/>
        </w:rPr>
        <w:tab/>
      </w:r>
      <w:r>
        <w:rPr>
          <w:rFonts w:ascii="Bookman Old Style" w:hAnsi="Bookman Old Style"/>
        </w:rPr>
        <w:t>r=n%10;</w:t>
      </w:r>
    </w:p>
    <w:p w:rsidR="00D72AA1" w:rsidRDefault="00D72AA1" w:rsidP="00D72AA1">
      <w:pPr>
        <w:spacing w:after="0" w:line="240" w:lineRule="auto"/>
        <w:ind w:left="1440" w:firstLine="720"/>
        <w:jc w:val="both"/>
        <w:rPr>
          <w:rFonts w:ascii="Bookman Old Style" w:hAnsi="Bookman Old Style"/>
        </w:rPr>
      </w:pPr>
      <w:r>
        <w:rPr>
          <w:rFonts w:ascii="Bookman Old Style" w:hAnsi="Bookman Old Style"/>
        </w:rPr>
        <w:t>f=1;</w:t>
      </w:r>
    </w:p>
    <w:p w:rsidR="00142A79" w:rsidRDefault="00142A79" w:rsidP="00142A79">
      <w:pPr>
        <w:spacing w:after="0" w:line="240" w:lineRule="auto"/>
        <w:ind w:left="720" w:firstLine="720"/>
        <w:jc w:val="both"/>
        <w:rPr>
          <w:rFonts w:ascii="Bookman Old Style" w:hAnsi="Bookman Old Style"/>
        </w:rPr>
      </w:pPr>
      <w:r>
        <w:rPr>
          <w:rFonts w:ascii="Bookman Old Style" w:hAnsi="Bookman Old Style"/>
        </w:rPr>
        <w:tab/>
      </w:r>
      <w:r w:rsidR="00D72AA1">
        <w:rPr>
          <w:rFonts w:ascii="Bookman Old Style" w:hAnsi="Bookman Old Style"/>
        </w:rPr>
        <w:t>for(i=1;i&lt;=r;i++)</w:t>
      </w:r>
    </w:p>
    <w:p w:rsidR="00D72AA1" w:rsidRDefault="00D72AA1" w:rsidP="00142A79">
      <w:pPr>
        <w:spacing w:after="0" w:line="240" w:lineRule="auto"/>
        <w:ind w:left="720" w:firstLine="720"/>
        <w:jc w:val="both"/>
        <w:rPr>
          <w:rFonts w:ascii="Bookman Old Style" w:hAnsi="Bookman Old Style"/>
        </w:rPr>
      </w:pPr>
      <w:r>
        <w:rPr>
          <w:rFonts w:ascii="Bookman Old Style" w:hAnsi="Bookman Old Style"/>
        </w:rPr>
        <w:tab/>
      </w:r>
      <w:r>
        <w:rPr>
          <w:rFonts w:ascii="Bookman Old Style" w:hAnsi="Bookman Old Style"/>
        </w:rPr>
        <w:tab/>
        <w:t>f*=i;</w:t>
      </w:r>
    </w:p>
    <w:p w:rsidR="00D72AA1" w:rsidRDefault="00D72AA1" w:rsidP="00D72AA1">
      <w:pPr>
        <w:spacing w:after="0" w:line="240" w:lineRule="auto"/>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sum+=f;</w:t>
      </w:r>
    </w:p>
    <w:p w:rsidR="00142A79" w:rsidRDefault="00142A79" w:rsidP="00142A79">
      <w:pPr>
        <w:spacing w:after="0" w:line="240" w:lineRule="auto"/>
        <w:ind w:left="720" w:firstLine="720"/>
        <w:jc w:val="both"/>
        <w:rPr>
          <w:rFonts w:ascii="Bookman Old Style" w:hAnsi="Bookman Old Style"/>
        </w:rPr>
      </w:pPr>
      <w:r>
        <w:rPr>
          <w:rFonts w:ascii="Bookman Old Style" w:hAnsi="Bookman Old Style"/>
        </w:rPr>
        <w:tab/>
        <w:t>n=n/10;</w:t>
      </w:r>
    </w:p>
    <w:p w:rsidR="00142A79" w:rsidRDefault="00142A79" w:rsidP="00142A79">
      <w:pPr>
        <w:spacing w:after="0" w:line="240" w:lineRule="auto"/>
        <w:ind w:left="720" w:firstLine="720"/>
        <w:jc w:val="both"/>
        <w:rPr>
          <w:rFonts w:ascii="Bookman Old Style" w:hAnsi="Bookman Old Style"/>
        </w:rPr>
      </w:pPr>
      <w:r w:rsidRPr="000277E5">
        <w:rPr>
          <w:rFonts w:ascii="Bookman Old Style" w:hAnsi="Bookman Old Style"/>
        </w:rPr>
        <w:t>}</w:t>
      </w:r>
    </w:p>
    <w:p w:rsidR="00142A79" w:rsidRDefault="00142A79" w:rsidP="00142A79">
      <w:pPr>
        <w:spacing w:after="0" w:line="240" w:lineRule="auto"/>
        <w:ind w:left="720" w:firstLine="720"/>
        <w:jc w:val="both"/>
        <w:rPr>
          <w:rFonts w:ascii="Bookman Old Style" w:hAnsi="Bookman Old Style"/>
        </w:rPr>
      </w:pPr>
      <w:r>
        <w:rPr>
          <w:rFonts w:ascii="Bookman Old Style" w:hAnsi="Bookman Old Style"/>
        </w:rPr>
        <w:t>if(k==sum)</w:t>
      </w:r>
    </w:p>
    <w:p w:rsidR="00142A79" w:rsidRDefault="00142A79" w:rsidP="00142A79">
      <w:pPr>
        <w:spacing w:after="0" w:line="240" w:lineRule="auto"/>
        <w:ind w:left="720" w:firstLine="720"/>
        <w:jc w:val="both"/>
        <w:rPr>
          <w:rFonts w:ascii="Bookman Old Style" w:hAnsi="Bookman Old Style"/>
        </w:rPr>
      </w:pPr>
      <w:r>
        <w:rPr>
          <w:rFonts w:ascii="Bookman Old Style" w:hAnsi="Bookman Old Style"/>
        </w:rPr>
        <w:t>{</w:t>
      </w:r>
    </w:p>
    <w:p w:rsidR="00142A79" w:rsidRDefault="00142A79" w:rsidP="00142A79">
      <w:pPr>
        <w:spacing w:after="0" w:line="240" w:lineRule="auto"/>
        <w:ind w:left="720" w:firstLine="720"/>
        <w:jc w:val="both"/>
        <w:rPr>
          <w:rFonts w:ascii="Bookman Old Style" w:hAnsi="Bookman Old Style"/>
        </w:rPr>
      </w:pPr>
      <w:r>
        <w:rPr>
          <w:rFonts w:ascii="Bookman Old Style" w:hAnsi="Bookman Old Style"/>
        </w:rPr>
        <w:tab/>
        <w:t>printf(“\n The given number %d is strong”, k);</w:t>
      </w:r>
    </w:p>
    <w:p w:rsidR="00142A79" w:rsidRDefault="00142A79" w:rsidP="00142A79">
      <w:pPr>
        <w:spacing w:after="0" w:line="240" w:lineRule="auto"/>
        <w:ind w:left="720" w:firstLine="720"/>
        <w:jc w:val="both"/>
        <w:rPr>
          <w:rFonts w:ascii="Bookman Old Style" w:hAnsi="Bookman Old Style"/>
        </w:rPr>
      </w:pPr>
      <w:r>
        <w:rPr>
          <w:rFonts w:ascii="Bookman Old Style" w:hAnsi="Bookman Old Style"/>
        </w:rPr>
        <w:t>}</w:t>
      </w:r>
    </w:p>
    <w:p w:rsidR="00142A79" w:rsidRDefault="00142A79" w:rsidP="00142A79">
      <w:pPr>
        <w:spacing w:after="0" w:line="240" w:lineRule="auto"/>
        <w:ind w:left="720" w:firstLine="720"/>
        <w:jc w:val="both"/>
        <w:rPr>
          <w:rFonts w:ascii="Bookman Old Style" w:hAnsi="Bookman Old Style"/>
        </w:rPr>
      </w:pPr>
      <w:r>
        <w:rPr>
          <w:rFonts w:ascii="Bookman Old Style" w:hAnsi="Bookman Old Style"/>
        </w:rPr>
        <w:t>else</w:t>
      </w:r>
    </w:p>
    <w:p w:rsidR="00142A79" w:rsidRDefault="00142A79" w:rsidP="00142A79">
      <w:pPr>
        <w:spacing w:after="0" w:line="240" w:lineRule="auto"/>
        <w:ind w:left="720" w:firstLine="720"/>
        <w:jc w:val="both"/>
        <w:rPr>
          <w:rFonts w:ascii="Bookman Old Style" w:hAnsi="Bookman Old Style"/>
        </w:rPr>
      </w:pPr>
      <w:r>
        <w:rPr>
          <w:rFonts w:ascii="Bookman Old Style" w:hAnsi="Bookman Old Style"/>
        </w:rPr>
        <w:t>{</w:t>
      </w:r>
    </w:p>
    <w:p w:rsidR="00142A79" w:rsidRDefault="00142A79" w:rsidP="00142A79">
      <w:pPr>
        <w:spacing w:after="0" w:line="240" w:lineRule="auto"/>
        <w:ind w:left="720" w:firstLine="720"/>
        <w:jc w:val="both"/>
        <w:rPr>
          <w:rFonts w:ascii="Bookman Old Style" w:hAnsi="Bookman Old Style"/>
        </w:rPr>
      </w:pPr>
      <w:r>
        <w:rPr>
          <w:rFonts w:ascii="Bookman Old Style" w:hAnsi="Bookman Old Style"/>
        </w:rPr>
        <w:tab/>
        <w:t xml:space="preserve">printf(“\n The given number %d is not </w:t>
      </w:r>
      <w:r w:rsidR="003E2FBD">
        <w:rPr>
          <w:rFonts w:ascii="Bookman Old Style" w:hAnsi="Bookman Old Style"/>
        </w:rPr>
        <w:t>s</w:t>
      </w:r>
      <w:r>
        <w:rPr>
          <w:rFonts w:ascii="Bookman Old Style" w:hAnsi="Bookman Old Style"/>
        </w:rPr>
        <w:t>trong”, k);</w:t>
      </w:r>
    </w:p>
    <w:p w:rsidR="00142A79" w:rsidRDefault="00142A79" w:rsidP="00142A79">
      <w:pPr>
        <w:spacing w:after="0" w:line="240" w:lineRule="auto"/>
        <w:ind w:left="720" w:firstLine="720"/>
        <w:jc w:val="both"/>
        <w:rPr>
          <w:rFonts w:ascii="Bookman Old Style" w:hAnsi="Bookman Old Style"/>
        </w:rPr>
      </w:pPr>
      <w:r>
        <w:rPr>
          <w:rFonts w:ascii="Bookman Old Style" w:hAnsi="Bookman Old Style"/>
        </w:rPr>
        <w:t>}</w:t>
      </w:r>
    </w:p>
    <w:p w:rsidR="00142A79" w:rsidRPr="000277E5" w:rsidRDefault="00142A79" w:rsidP="00142A79">
      <w:pPr>
        <w:spacing w:after="0" w:line="240" w:lineRule="auto"/>
        <w:ind w:left="720" w:firstLine="720"/>
        <w:jc w:val="both"/>
        <w:rPr>
          <w:rFonts w:ascii="Bookman Old Style" w:hAnsi="Bookman Old Style"/>
        </w:rPr>
      </w:pPr>
      <w:r>
        <w:rPr>
          <w:rFonts w:ascii="Bookman Old Style" w:hAnsi="Bookman Old Style"/>
        </w:rPr>
        <w:lastRenderedPageBreak/>
        <w:t>g</w:t>
      </w:r>
      <w:r w:rsidRPr="000277E5">
        <w:rPr>
          <w:rFonts w:ascii="Bookman Old Style" w:hAnsi="Bookman Old Style"/>
        </w:rPr>
        <w:t>etch();</w:t>
      </w:r>
    </w:p>
    <w:p w:rsidR="00142A79" w:rsidRPr="000277E5" w:rsidRDefault="00142A79" w:rsidP="00142A79">
      <w:pPr>
        <w:spacing w:after="0" w:line="240" w:lineRule="auto"/>
        <w:ind w:firstLine="720"/>
        <w:jc w:val="both"/>
        <w:rPr>
          <w:rFonts w:ascii="Bookman Old Style" w:hAnsi="Bookman Old Style"/>
        </w:rPr>
      </w:pPr>
      <w:r w:rsidRPr="000277E5">
        <w:rPr>
          <w:rFonts w:ascii="Bookman Old Style" w:hAnsi="Bookman Old Style"/>
        </w:rPr>
        <w:t>}</w:t>
      </w:r>
    </w:p>
    <w:p w:rsidR="00142A79" w:rsidRDefault="00142A79" w:rsidP="00142A79">
      <w:pPr>
        <w:pStyle w:val="NormalWeb"/>
        <w:spacing w:before="0" w:beforeAutospacing="0" w:after="0" w:afterAutospacing="0"/>
        <w:rPr>
          <w:rStyle w:val="Strong"/>
          <w:rFonts w:ascii="Bookman Old Style" w:hAnsi="Bookman Old Style"/>
          <w:sz w:val="22"/>
          <w:szCs w:val="22"/>
        </w:rPr>
      </w:pPr>
    </w:p>
    <w:p w:rsidR="00D72AA1" w:rsidRPr="000277E5" w:rsidRDefault="00D72AA1" w:rsidP="00D72AA1">
      <w:pPr>
        <w:pStyle w:val="NormalWeb"/>
        <w:numPr>
          <w:ilvl w:val="0"/>
          <w:numId w:val="29"/>
        </w:numPr>
        <w:spacing w:before="0" w:beforeAutospacing="0" w:after="0" w:afterAutospacing="0"/>
        <w:rPr>
          <w:rStyle w:val="Strong"/>
          <w:rFonts w:ascii="Bookman Old Style" w:hAnsi="Bookman Old Style"/>
          <w:b w:val="0"/>
          <w:sz w:val="22"/>
          <w:szCs w:val="22"/>
        </w:rPr>
      </w:pPr>
      <w:r w:rsidRPr="000277E5">
        <w:rPr>
          <w:rStyle w:val="Strong"/>
          <w:rFonts w:ascii="Bookman Old Style" w:hAnsi="Bookman Old Style"/>
          <w:sz w:val="22"/>
          <w:szCs w:val="22"/>
        </w:rPr>
        <w:t xml:space="preserve">/*Write a C program to </w:t>
      </w:r>
      <w:r>
        <w:rPr>
          <w:rStyle w:val="Strong"/>
          <w:rFonts w:ascii="Bookman Old Style" w:hAnsi="Bookman Old Style"/>
          <w:sz w:val="22"/>
          <w:szCs w:val="22"/>
        </w:rPr>
        <w:t>check if the given number is perfect or not*/</w:t>
      </w:r>
    </w:p>
    <w:p w:rsidR="00D72AA1" w:rsidRPr="000277E5" w:rsidRDefault="00D72AA1" w:rsidP="00D72AA1">
      <w:pPr>
        <w:spacing w:after="0" w:line="240" w:lineRule="auto"/>
        <w:ind w:firstLine="720"/>
        <w:jc w:val="both"/>
        <w:rPr>
          <w:rFonts w:ascii="Bookman Old Style" w:hAnsi="Bookman Old Style"/>
        </w:rPr>
      </w:pPr>
    </w:p>
    <w:p w:rsidR="00D72AA1" w:rsidRDefault="00D72AA1" w:rsidP="00D72AA1">
      <w:pPr>
        <w:tabs>
          <w:tab w:val="left" w:pos="1881"/>
        </w:tabs>
        <w:spacing w:after="0" w:line="240" w:lineRule="auto"/>
        <w:rPr>
          <w:rFonts w:ascii="Bookman Old Style" w:hAnsi="Bookman Old Style"/>
          <w:b/>
          <w:bCs/>
        </w:rPr>
      </w:pPr>
    </w:p>
    <w:p w:rsidR="00D72AA1" w:rsidRDefault="00D72AA1" w:rsidP="00D72AA1">
      <w:pPr>
        <w:tabs>
          <w:tab w:val="left" w:pos="1881"/>
        </w:tabs>
        <w:spacing w:after="0" w:line="240" w:lineRule="auto"/>
        <w:rPr>
          <w:rFonts w:ascii="Bookman Old Style" w:hAnsi="Bookman Old Style"/>
          <w:bCs/>
        </w:rPr>
      </w:pPr>
      <w:r>
        <w:rPr>
          <w:rFonts w:ascii="Bookman Old Style" w:hAnsi="Bookman Old Style"/>
          <w:bCs/>
        </w:rPr>
        <w:t>#include&lt;stdlib.h&gt;</w:t>
      </w:r>
    </w:p>
    <w:p w:rsidR="00D72AA1" w:rsidRDefault="00D72AA1" w:rsidP="00D72AA1">
      <w:pPr>
        <w:tabs>
          <w:tab w:val="left" w:pos="1881"/>
        </w:tabs>
        <w:spacing w:after="0" w:line="240" w:lineRule="auto"/>
        <w:rPr>
          <w:rFonts w:ascii="Bookman Old Style" w:hAnsi="Bookman Old Style"/>
          <w:bCs/>
        </w:rPr>
      </w:pPr>
      <w:r>
        <w:rPr>
          <w:rFonts w:ascii="Bookman Old Style" w:hAnsi="Bookman Old Style"/>
          <w:bCs/>
        </w:rPr>
        <w:t>#include&lt;Math.h&gt;</w:t>
      </w:r>
    </w:p>
    <w:p w:rsidR="00D72AA1" w:rsidRDefault="00D72AA1" w:rsidP="00D72AA1">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D72AA1" w:rsidRDefault="00D72AA1" w:rsidP="00D72AA1">
      <w:pPr>
        <w:tabs>
          <w:tab w:val="left" w:pos="1881"/>
        </w:tabs>
        <w:spacing w:after="0" w:line="240" w:lineRule="auto"/>
        <w:rPr>
          <w:rFonts w:ascii="Bookman Old Style" w:hAnsi="Bookman Old Style"/>
          <w:bCs/>
        </w:rPr>
      </w:pPr>
      <w:r>
        <w:rPr>
          <w:rFonts w:ascii="Bookman Old Style" w:hAnsi="Bookman Old Style"/>
          <w:bCs/>
        </w:rPr>
        <w:t>{</w:t>
      </w:r>
    </w:p>
    <w:p w:rsidR="00D72AA1" w:rsidRDefault="00D72AA1" w:rsidP="00D72AA1">
      <w:pPr>
        <w:tabs>
          <w:tab w:val="left" w:pos="1881"/>
        </w:tabs>
        <w:spacing w:after="0" w:line="240" w:lineRule="auto"/>
        <w:rPr>
          <w:rFonts w:ascii="Bookman Old Style" w:hAnsi="Bookman Old Style"/>
        </w:rPr>
      </w:pPr>
      <w:r>
        <w:rPr>
          <w:rFonts w:ascii="Bookman Old Style" w:hAnsi="Bookman Old Style"/>
          <w:bCs/>
        </w:rPr>
        <w:t xml:space="preserve">                    </w:t>
      </w:r>
      <w:r w:rsidRPr="00F7147C">
        <w:rPr>
          <w:rFonts w:ascii="Bookman Old Style" w:hAnsi="Bookman Old Style"/>
        </w:rPr>
        <w:t>i</w:t>
      </w:r>
      <w:r w:rsidRPr="000277E5">
        <w:rPr>
          <w:rFonts w:ascii="Bookman Old Style" w:hAnsi="Bookman Old Style"/>
        </w:rPr>
        <w:t xml:space="preserve">nt </w:t>
      </w:r>
      <w:r>
        <w:rPr>
          <w:rFonts w:ascii="Bookman Old Style" w:hAnsi="Bookman Old Style"/>
        </w:rPr>
        <w:t>n,i,flag=0</w:t>
      </w:r>
      <w:r w:rsidRPr="000277E5">
        <w:rPr>
          <w:rFonts w:ascii="Bookman Old Style" w:hAnsi="Bookman Old Style"/>
        </w:rPr>
        <w:t>;</w:t>
      </w:r>
    </w:p>
    <w:p w:rsidR="00D72AA1" w:rsidRDefault="00D72AA1" w:rsidP="00D72AA1">
      <w:pPr>
        <w:spacing w:after="0" w:line="240" w:lineRule="auto"/>
        <w:ind w:left="720" w:firstLine="720"/>
        <w:jc w:val="both"/>
        <w:rPr>
          <w:rFonts w:ascii="Bookman Old Style" w:hAnsi="Bookman Old Style"/>
        </w:rPr>
      </w:pPr>
      <w:r>
        <w:rPr>
          <w:rFonts w:ascii="Bookman Old Style" w:hAnsi="Bookman Old Style"/>
        </w:rPr>
        <w:t>n=atoi(agrv[1]);</w:t>
      </w:r>
    </w:p>
    <w:p w:rsidR="0099700A" w:rsidRDefault="0099700A" w:rsidP="00D72AA1">
      <w:pPr>
        <w:spacing w:after="0" w:line="240" w:lineRule="auto"/>
        <w:ind w:left="720" w:firstLine="720"/>
        <w:jc w:val="both"/>
        <w:rPr>
          <w:rFonts w:ascii="Bookman Old Style" w:hAnsi="Bookman Old Style"/>
        </w:rPr>
      </w:pPr>
    </w:p>
    <w:p w:rsidR="0099700A" w:rsidRDefault="0099700A" w:rsidP="00D72AA1">
      <w:pPr>
        <w:spacing w:after="0" w:line="240" w:lineRule="auto"/>
        <w:ind w:left="720" w:firstLine="720"/>
        <w:jc w:val="both"/>
        <w:rPr>
          <w:rFonts w:ascii="Bookman Old Style" w:hAnsi="Bookman Old Style"/>
        </w:rPr>
      </w:pPr>
    </w:p>
    <w:p w:rsidR="00D72AA1" w:rsidRDefault="00D72AA1" w:rsidP="00D72AA1">
      <w:pPr>
        <w:spacing w:after="0" w:line="240" w:lineRule="auto"/>
        <w:ind w:left="720" w:firstLine="720"/>
        <w:jc w:val="both"/>
        <w:rPr>
          <w:rFonts w:ascii="Bookman Old Style" w:hAnsi="Bookman Old Style"/>
        </w:rPr>
      </w:pPr>
      <w:r>
        <w:rPr>
          <w:rFonts w:ascii="Bookman Old Style" w:hAnsi="Bookman Old Style"/>
        </w:rPr>
        <w:t>for(i=1;i&lt;=n/2;i++)</w:t>
      </w:r>
    </w:p>
    <w:p w:rsidR="00D72AA1" w:rsidRDefault="00D72AA1" w:rsidP="00D72AA1">
      <w:pPr>
        <w:spacing w:after="0" w:line="240" w:lineRule="auto"/>
        <w:ind w:left="720" w:firstLine="720"/>
        <w:jc w:val="both"/>
        <w:rPr>
          <w:rFonts w:ascii="Bookman Old Style" w:hAnsi="Bookman Old Style"/>
        </w:rPr>
      </w:pPr>
      <w:r>
        <w:rPr>
          <w:rFonts w:ascii="Bookman Old Style" w:hAnsi="Bookman Old Style"/>
        </w:rPr>
        <w:t>{</w:t>
      </w:r>
    </w:p>
    <w:p w:rsidR="00D72AA1" w:rsidRPr="00E621BA" w:rsidRDefault="00D72AA1" w:rsidP="00D72AA1">
      <w:pPr>
        <w:tabs>
          <w:tab w:val="left" w:pos="1881"/>
        </w:tabs>
        <w:spacing w:after="0" w:line="240" w:lineRule="auto"/>
        <w:rPr>
          <w:rFonts w:ascii="Bookman Old Style" w:hAnsi="Bookman Old Style"/>
          <w:bCs/>
        </w:rPr>
      </w:pPr>
      <w:r>
        <w:rPr>
          <w:rFonts w:ascii="Bookman Old Style" w:hAnsi="Bookman Old Style"/>
          <w:bCs/>
        </w:rPr>
        <w:tab/>
        <w:t>if(n</w:t>
      </w:r>
      <w:r w:rsidRPr="00E621BA">
        <w:rPr>
          <w:rFonts w:ascii="Bookman Old Style" w:hAnsi="Bookman Old Style"/>
          <w:bCs/>
        </w:rPr>
        <w:t>%</w:t>
      </w:r>
      <w:r>
        <w:rPr>
          <w:rFonts w:ascii="Bookman Old Style" w:hAnsi="Bookman Old Style"/>
          <w:bCs/>
        </w:rPr>
        <w:t>i</w:t>
      </w:r>
      <w:r w:rsidRPr="00E621BA">
        <w:rPr>
          <w:rFonts w:ascii="Bookman Old Style" w:hAnsi="Bookman Old Style"/>
          <w:bCs/>
        </w:rPr>
        <w:t>==0)</w:t>
      </w:r>
    </w:p>
    <w:p w:rsidR="00D72AA1" w:rsidRPr="00E621BA" w:rsidRDefault="00D72AA1" w:rsidP="00D72AA1">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D72AA1" w:rsidRPr="00E621BA" w:rsidRDefault="00D72AA1" w:rsidP="00D72AA1">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 xml:space="preserve">     </w:t>
      </w:r>
      <w:r>
        <w:rPr>
          <w:rFonts w:ascii="Bookman Old Style" w:hAnsi="Bookman Old Style"/>
          <w:bCs/>
        </w:rPr>
        <w:t>sum+=i;</w:t>
      </w:r>
    </w:p>
    <w:p w:rsidR="00D72AA1" w:rsidRPr="00E621BA" w:rsidRDefault="00D72AA1" w:rsidP="00D72AA1">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D72AA1" w:rsidRPr="00E621BA" w:rsidRDefault="00D72AA1" w:rsidP="00D72AA1">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D72AA1" w:rsidRPr="00E621BA" w:rsidRDefault="00D72AA1" w:rsidP="00D72AA1">
      <w:pPr>
        <w:tabs>
          <w:tab w:val="left" w:pos="1881"/>
        </w:tabs>
        <w:spacing w:after="0" w:line="240" w:lineRule="auto"/>
        <w:rPr>
          <w:rFonts w:ascii="Bookman Old Style" w:hAnsi="Bookman Old Style"/>
          <w:bCs/>
        </w:rPr>
      </w:pPr>
    </w:p>
    <w:p w:rsidR="00D72AA1" w:rsidRPr="00E621BA" w:rsidRDefault="00D72AA1" w:rsidP="00D72AA1">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if (</w:t>
      </w:r>
      <w:r>
        <w:rPr>
          <w:rFonts w:ascii="Bookman Old Style" w:hAnsi="Bookman Old Style"/>
          <w:bCs/>
        </w:rPr>
        <w:t>sum==n</w:t>
      </w:r>
      <w:r w:rsidRPr="00E621BA">
        <w:rPr>
          <w:rFonts w:ascii="Bookman Old Style" w:hAnsi="Bookman Old Style"/>
          <w:bCs/>
        </w:rPr>
        <w:t>)</w:t>
      </w:r>
    </w:p>
    <w:p w:rsidR="00D72AA1" w:rsidRDefault="00D72AA1" w:rsidP="00D72AA1">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ab/>
      </w:r>
      <w:r w:rsidRPr="00E621BA">
        <w:rPr>
          <w:rFonts w:ascii="Bookman Old Style" w:hAnsi="Bookman Old Style"/>
          <w:bCs/>
        </w:rPr>
        <w:t>printf("%d</w:t>
      </w:r>
      <w:r>
        <w:rPr>
          <w:rFonts w:ascii="Bookman Old Style" w:hAnsi="Bookman Old Style"/>
          <w:bCs/>
        </w:rPr>
        <w:t xml:space="preserve"> perfect </w:t>
      </w:r>
      <w:r w:rsidRPr="00E621BA">
        <w:rPr>
          <w:rFonts w:ascii="Bookman Old Style" w:hAnsi="Bookman Old Style"/>
          <w:bCs/>
        </w:rPr>
        <w:t>",</w:t>
      </w:r>
      <w:r>
        <w:rPr>
          <w:rFonts w:ascii="Bookman Old Style" w:hAnsi="Bookman Old Style"/>
          <w:bCs/>
        </w:rPr>
        <w:t>n</w:t>
      </w:r>
      <w:r w:rsidRPr="00E621BA">
        <w:rPr>
          <w:rFonts w:ascii="Bookman Old Style" w:hAnsi="Bookman Old Style"/>
          <w:bCs/>
        </w:rPr>
        <w:t>);</w:t>
      </w:r>
    </w:p>
    <w:p w:rsidR="00D72AA1" w:rsidRDefault="00D72AA1" w:rsidP="00D72AA1">
      <w:pPr>
        <w:tabs>
          <w:tab w:val="left" w:pos="1881"/>
        </w:tabs>
        <w:spacing w:after="0" w:line="240" w:lineRule="auto"/>
        <w:rPr>
          <w:rFonts w:ascii="Bookman Old Style" w:hAnsi="Bookman Old Style"/>
          <w:bCs/>
        </w:rPr>
      </w:pPr>
      <w:r>
        <w:rPr>
          <w:rFonts w:ascii="Bookman Old Style" w:hAnsi="Bookman Old Style"/>
          <w:bCs/>
        </w:rPr>
        <w:t xml:space="preserve">                }</w:t>
      </w:r>
    </w:p>
    <w:p w:rsidR="00D72AA1" w:rsidRPr="00E621BA" w:rsidRDefault="00D72AA1" w:rsidP="00D72AA1">
      <w:pPr>
        <w:tabs>
          <w:tab w:val="left" w:pos="1881"/>
        </w:tabs>
        <w:spacing w:after="0" w:line="240" w:lineRule="auto"/>
        <w:rPr>
          <w:rFonts w:ascii="Bookman Old Style" w:hAnsi="Bookman Old Style"/>
          <w:bCs/>
        </w:rPr>
      </w:pPr>
    </w:p>
    <w:p w:rsidR="00D72AA1" w:rsidRPr="00E621BA" w:rsidRDefault="00D72AA1" w:rsidP="00D72AA1">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return 0;</w:t>
      </w:r>
    </w:p>
    <w:p w:rsidR="00D72AA1" w:rsidRPr="00E621BA" w:rsidRDefault="00D72AA1" w:rsidP="00D72AA1">
      <w:pPr>
        <w:tabs>
          <w:tab w:val="left" w:pos="1881"/>
        </w:tabs>
        <w:spacing w:after="0" w:line="240" w:lineRule="auto"/>
        <w:rPr>
          <w:rFonts w:ascii="Bookman Old Style" w:hAnsi="Bookman Old Style"/>
          <w:bCs/>
        </w:rPr>
      </w:pPr>
      <w:r w:rsidRPr="00E621BA">
        <w:rPr>
          <w:rFonts w:ascii="Bookman Old Style" w:hAnsi="Bookman Old Style"/>
          <w:bCs/>
        </w:rPr>
        <w:t>}</w:t>
      </w:r>
    </w:p>
    <w:p w:rsidR="00AF5AA9" w:rsidRDefault="00AF5AA9" w:rsidP="00E621BA">
      <w:pPr>
        <w:tabs>
          <w:tab w:val="left" w:pos="1881"/>
        </w:tabs>
        <w:spacing w:after="0" w:line="240" w:lineRule="auto"/>
        <w:rPr>
          <w:rFonts w:ascii="Bookman Old Style" w:hAnsi="Bookman Old Style"/>
          <w:b/>
          <w:bCs/>
        </w:rPr>
      </w:pPr>
    </w:p>
    <w:p w:rsidR="0099700A" w:rsidRDefault="0007515F" w:rsidP="0007515F">
      <w:pPr>
        <w:pStyle w:val="ListParagraph"/>
        <w:numPr>
          <w:ilvl w:val="0"/>
          <w:numId w:val="29"/>
        </w:numPr>
        <w:tabs>
          <w:tab w:val="left" w:pos="1881"/>
        </w:tabs>
        <w:spacing w:after="0" w:line="240" w:lineRule="auto"/>
        <w:rPr>
          <w:rFonts w:ascii="Bookman Old Style" w:hAnsi="Bookman Old Style"/>
          <w:b/>
          <w:bCs/>
        </w:rPr>
      </w:pPr>
      <w:r>
        <w:rPr>
          <w:rFonts w:ascii="Bookman Old Style" w:hAnsi="Bookman Old Style"/>
          <w:b/>
          <w:bCs/>
        </w:rPr>
        <w:t>Nearest multiple of 10</w:t>
      </w:r>
    </w:p>
    <w:p w:rsidR="00C15056" w:rsidRPr="00C15056" w:rsidRDefault="00C15056" w:rsidP="00B65160">
      <w:pPr>
        <w:tabs>
          <w:tab w:val="left" w:pos="1881"/>
        </w:tabs>
        <w:spacing w:after="0" w:line="240" w:lineRule="auto"/>
        <w:ind w:left="360"/>
        <w:rPr>
          <w:rFonts w:ascii="Bookman Old Style" w:hAnsi="Bookman Old Style"/>
          <w:b/>
          <w:bCs/>
        </w:rPr>
      </w:pPr>
      <w:r w:rsidRPr="00C15056">
        <w:rPr>
          <w:rFonts w:ascii="Bookman Old Style" w:hAnsi="Bookman Old Style"/>
          <w:b/>
          <w:bCs/>
        </w:rPr>
        <w:t>Identify the Corrrection</w:t>
      </w:r>
    </w:p>
    <w:p w:rsidR="00B65160" w:rsidRPr="00B65160" w:rsidRDefault="00B65160" w:rsidP="00B65160">
      <w:pPr>
        <w:tabs>
          <w:tab w:val="left" w:pos="1881"/>
        </w:tabs>
        <w:spacing w:after="0" w:line="240" w:lineRule="auto"/>
        <w:ind w:left="360"/>
        <w:rPr>
          <w:rFonts w:ascii="Bookman Old Style" w:hAnsi="Bookman Old Style"/>
          <w:bCs/>
        </w:rPr>
      </w:pPr>
      <w:r w:rsidRPr="00B65160">
        <w:rPr>
          <w:rFonts w:ascii="Bookman Old Style" w:hAnsi="Bookman Old Style"/>
          <w:bCs/>
        </w:rPr>
        <w:t>#include&lt;stdio.h&gt;</w:t>
      </w:r>
    </w:p>
    <w:p w:rsidR="00B65160" w:rsidRPr="00B65160" w:rsidRDefault="00B65160" w:rsidP="00B65160">
      <w:pPr>
        <w:tabs>
          <w:tab w:val="left" w:pos="1881"/>
        </w:tabs>
        <w:spacing w:after="0" w:line="240" w:lineRule="auto"/>
        <w:ind w:left="360"/>
        <w:rPr>
          <w:rFonts w:ascii="Bookman Old Style" w:hAnsi="Bookman Old Style"/>
          <w:bCs/>
        </w:rPr>
      </w:pPr>
      <w:r w:rsidRPr="00B65160">
        <w:rPr>
          <w:rFonts w:ascii="Bookman Old Style" w:hAnsi="Bookman Old Style"/>
          <w:bCs/>
        </w:rPr>
        <w:t>#include&lt;stdlib.h&gt;</w:t>
      </w:r>
    </w:p>
    <w:p w:rsidR="00B65160" w:rsidRPr="00B65160" w:rsidRDefault="00B65160" w:rsidP="00B65160">
      <w:pPr>
        <w:tabs>
          <w:tab w:val="left" w:pos="1881"/>
        </w:tabs>
        <w:spacing w:after="0" w:line="240" w:lineRule="auto"/>
        <w:ind w:left="360"/>
        <w:rPr>
          <w:rFonts w:ascii="Bookman Old Style" w:hAnsi="Bookman Old Style"/>
          <w:bCs/>
        </w:rPr>
      </w:pPr>
      <w:r w:rsidRPr="00B65160">
        <w:rPr>
          <w:rFonts w:ascii="Bookman Old Style" w:hAnsi="Bookman Old Style"/>
          <w:bCs/>
        </w:rPr>
        <w:t>int main(int argc, char *argv[])</w:t>
      </w:r>
    </w:p>
    <w:p w:rsidR="00B65160" w:rsidRPr="00B65160" w:rsidRDefault="00B65160" w:rsidP="00B65160">
      <w:pPr>
        <w:tabs>
          <w:tab w:val="left" w:pos="1881"/>
        </w:tabs>
        <w:spacing w:after="0" w:line="240" w:lineRule="auto"/>
        <w:ind w:left="360"/>
        <w:rPr>
          <w:rFonts w:ascii="Bookman Old Style" w:hAnsi="Bookman Old Style"/>
          <w:bCs/>
        </w:rPr>
      </w:pPr>
      <w:r w:rsidRPr="00B65160">
        <w:rPr>
          <w:rFonts w:ascii="Bookman Old Style" w:hAnsi="Bookman Old Style"/>
          <w:bCs/>
        </w:rPr>
        <w:t>{</w:t>
      </w:r>
    </w:p>
    <w:p w:rsidR="00B65160" w:rsidRDefault="00B65160" w:rsidP="00B65160">
      <w:pPr>
        <w:tabs>
          <w:tab w:val="left" w:pos="1881"/>
        </w:tabs>
        <w:spacing w:after="0" w:line="240" w:lineRule="auto"/>
        <w:ind w:left="360"/>
        <w:rPr>
          <w:rFonts w:ascii="Bookman Old Style" w:hAnsi="Bookman Old Style"/>
          <w:bCs/>
        </w:rPr>
      </w:pPr>
      <w:r w:rsidRPr="00B65160">
        <w:rPr>
          <w:rFonts w:ascii="Bookman Old Style" w:hAnsi="Bookman Old Style"/>
          <w:bCs/>
        </w:rPr>
        <w:tab/>
      </w:r>
      <w:r>
        <w:rPr>
          <w:rFonts w:ascii="Bookman Old Style" w:hAnsi="Bookman Old Style"/>
          <w:bCs/>
        </w:rPr>
        <w:t>int n,i,j,flag;</w:t>
      </w:r>
    </w:p>
    <w:p w:rsidR="00B65160" w:rsidRDefault="00B65160" w:rsidP="00B65160">
      <w:pPr>
        <w:tabs>
          <w:tab w:val="left" w:pos="1881"/>
        </w:tabs>
        <w:spacing w:after="0" w:line="240" w:lineRule="auto"/>
        <w:ind w:left="360"/>
        <w:rPr>
          <w:rFonts w:ascii="Bookman Old Style" w:hAnsi="Bookman Old Style"/>
          <w:bCs/>
        </w:rPr>
      </w:pPr>
      <w:r>
        <w:rPr>
          <w:rFonts w:ascii="Bookman Old Style" w:hAnsi="Bookman Old Style"/>
          <w:bCs/>
        </w:rPr>
        <w:tab/>
        <w:t>n=atoi(argv[1]);</w:t>
      </w:r>
    </w:p>
    <w:p w:rsidR="00B65160" w:rsidRDefault="00B65160" w:rsidP="00B65160">
      <w:pPr>
        <w:tabs>
          <w:tab w:val="left" w:pos="1881"/>
        </w:tabs>
        <w:spacing w:after="0" w:line="240" w:lineRule="auto"/>
        <w:ind w:left="360"/>
        <w:rPr>
          <w:rFonts w:ascii="Bookman Old Style" w:hAnsi="Bookman Old Style"/>
          <w:bCs/>
        </w:rPr>
      </w:pPr>
      <w:r>
        <w:rPr>
          <w:rFonts w:ascii="Bookman Old Style" w:hAnsi="Bookman Old Style"/>
          <w:bCs/>
        </w:rPr>
        <w:tab/>
      </w:r>
      <w:r w:rsidR="00C15056">
        <w:rPr>
          <w:rFonts w:ascii="Bookman Old Style" w:hAnsi="Bookman Old Style"/>
          <w:bCs/>
        </w:rPr>
        <w:t>if</w:t>
      </w:r>
      <w:r>
        <w:rPr>
          <w:rFonts w:ascii="Bookman Old Style" w:hAnsi="Bookman Old Style"/>
          <w:bCs/>
        </w:rPr>
        <w:t>(n%10!=0)</w:t>
      </w:r>
    </w:p>
    <w:p w:rsidR="00B65160" w:rsidRDefault="00B65160" w:rsidP="00B65160">
      <w:pPr>
        <w:tabs>
          <w:tab w:val="left" w:pos="1881"/>
        </w:tabs>
        <w:spacing w:after="0" w:line="240" w:lineRule="auto"/>
        <w:ind w:left="360"/>
        <w:rPr>
          <w:rFonts w:ascii="Bookman Old Style" w:hAnsi="Bookman Old Style"/>
          <w:bCs/>
        </w:rPr>
      </w:pPr>
      <w:r>
        <w:rPr>
          <w:rFonts w:ascii="Bookman Old Style" w:hAnsi="Bookman Old Style"/>
          <w:bCs/>
        </w:rPr>
        <w:tab/>
        <w:t>{</w:t>
      </w:r>
    </w:p>
    <w:p w:rsidR="00B65160" w:rsidRDefault="00B65160" w:rsidP="00B65160">
      <w:pPr>
        <w:tabs>
          <w:tab w:val="left" w:pos="1881"/>
        </w:tabs>
        <w:spacing w:after="0" w:line="240" w:lineRule="auto"/>
        <w:ind w:left="360"/>
        <w:rPr>
          <w:rFonts w:ascii="Bookman Old Style" w:hAnsi="Bookman Old Style"/>
          <w:bCs/>
        </w:rPr>
      </w:pPr>
      <w:r>
        <w:rPr>
          <w:rFonts w:ascii="Bookman Old Style" w:hAnsi="Bookman Old Style"/>
          <w:bCs/>
        </w:rPr>
        <w:tab/>
      </w:r>
      <w:r>
        <w:rPr>
          <w:rFonts w:ascii="Bookman Old Style" w:hAnsi="Bookman Old Style"/>
          <w:bCs/>
        </w:rPr>
        <w:tab/>
        <w:t>++n;</w:t>
      </w:r>
      <w:r>
        <w:rPr>
          <w:rFonts w:ascii="Bookman Old Style" w:hAnsi="Bookman Old Style"/>
          <w:bCs/>
        </w:rPr>
        <w:tab/>
      </w:r>
    </w:p>
    <w:p w:rsidR="00B65160" w:rsidRDefault="00B65160" w:rsidP="00B65160">
      <w:pPr>
        <w:tabs>
          <w:tab w:val="left" w:pos="1881"/>
        </w:tabs>
        <w:spacing w:after="0" w:line="240" w:lineRule="auto"/>
        <w:ind w:left="360"/>
        <w:rPr>
          <w:rFonts w:ascii="Bookman Old Style" w:hAnsi="Bookman Old Style"/>
          <w:bCs/>
        </w:rPr>
      </w:pPr>
      <w:r>
        <w:rPr>
          <w:rFonts w:ascii="Bookman Old Style" w:hAnsi="Bookman Old Style"/>
          <w:bCs/>
        </w:rPr>
        <w:tab/>
        <w:t>}</w:t>
      </w:r>
      <w:r>
        <w:rPr>
          <w:rFonts w:ascii="Bookman Old Style" w:hAnsi="Bookman Old Style"/>
          <w:bCs/>
        </w:rPr>
        <w:tab/>
      </w:r>
    </w:p>
    <w:p w:rsidR="00B65160" w:rsidRDefault="00B65160" w:rsidP="00B65160">
      <w:pPr>
        <w:tabs>
          <w:tab w:val="left" w:pos="1881"/>
        </w:tabs>
        <w:spacing w:after="0" w:line="240" w:lineRule="auto"/>
        <w:ind w:left="360"/>
        <w:rPr>
          <w:rFonts w:ascii="Bookman Old Style" w:hAnsi="Bookman Old Style"/>
          <w:bCs/>
        </w:rPr>
      </w:pPr>
      <w:r>
        <w:rPr>
          <w:rFonts w:ascii="Bookman Old Style" w:hAnsi="Bookman Old Style"/>
          <w:bCs/>
        </w:rPr>
        <w:tab/>
        <w:t>printf(“%d ”,n);</w:t>
      </w:r>
    </w:p>
    <w:p w:rsidR="00B65160" w:rsidRPr="00B65160" w:rsidRDefault="00B65160" w:rsidP="00B65160">
      <w:pPr>
        <w:tabs>
          <w:tab w:val="left" w:pos="1881"/>
        </w:tabs>
        <w:spacing w:after="0" w:line="240" w:lineRule="auto"/>
        <w:ind w:left="360"/>
        <w:rPr>
          <w:rFonts w:ascii="Bookman Old Style" w:hAnsi="Bookman Old Style"/>
          <w:bCs/>
        </w:rPr>
      </w:pPr>
      <w:r>
        <w:rPr>
          <w:rFonts w:ascii="Bookman Old Style" w:hAnsi="Bookman Old Style"/>
          <w:bCs/>
        </w:rPr>
        <w:tab/>
        <w:t>return 0;</w:t>
      </w:r>
    </w:p>
    <w:p w:rsidR="00B65160" w:rsidRPr="00B65160" w:rsidRDefault="00B65160" w:rsidP="00B65160">
      <w:pPr>
        <w:tabs>
          <w:tab w:val="left" w:pos="1881"/>
        </w:tabs>
        <w:spacing w:after="0" w:line="240" w:lineRule="auto"/>
        <w:ind w:left="360"/>
        <w:rPr>
          <w:rFonts w:ascii="Bookman Old Style" w:hAnsi="Bookman Old Style"/>
          <w:bCs/>
        </w:rPr>
      </w:pPr>
      <w:r w:rsidRPr="00B65160">
        <w:rPr>
          <w:rFonts w:ascii="Bookman Old Style" w:hAnsi="Bookman Old Style"/>
          <w:bCs/>
        </w:rPr>
        <w:t>}</w:t>
      </w:r>
    </w:p>
    <w:p w:rsidR="00C15056" w:rsidRPr="00C15056" w:rsidRDefault="00C15056" w:rsidP="00C15056">
      <w:pPr>
        <w:tabs>
          <w:tab w:val="left" w:pos="1881"/>
        </w:tabs>
        <w:spacing w:after="0" w:line="240" w:lineRule="auto"/>
        <w:ind w:left="360"/>
        <w:rPr>
          <w:rFonts w:ascii="Bookman Old Style" w:hAnsi="Bookman Old Style"/>
          <w:b/>
          <w:bCs/>
        </w:rPr>
      </w:pPr>
      <w:r w:rsidRPr="00C15056">
        <w:rPr>
          <w:rFonts w:ascii="Bookman Old Style" w:hAnsi="Bookman Old Style"/>
          <w:b/>
          <w:bCs/>
        </w:rPr>
        <w:t>Better Code</w:t>
      </w:r>
    </w:p>
    <w:p w:rsidR="00C15056" w:rsidRPr="00B65160" w:rsidRDefault="00C15056" w:rsidP="00C15056">
      <w:pPr>
        <w:tabs>
          <w:tab w:val="left" w:pos="1881"/>
        </w:tabs>
        <w:spacing w:after="0" w:line="240" w:lineRule="auto"/>
        <w:ind w:left="360"/>
        <w:rPr>
          <w:rFonts w:ascii="Bookman Old Style" w:hAnsi="Bookman Old Style"/>
          <w:bCs/>
        </w:rPr>
      </w:pPr>
      <w:r w:rsidRPr="00B65160">
        <w:rPr>
          <w:rFonts w:ascii="Bookman Old Style" w:hAnsi="Bookman Old Style"/>
          <w:bCs/>
        </w:rPr>
        <w:t>#include&lt;stdio.h&gt;</w:t>
      </w:r>
    </w:p>
    <w:p w:rsidR="00C15056" w:rsidRPr="00B65160" w:rsidRDefault="00C15056" w:rsidP="00C15056">
      <w:pPr>
        <w:tabs>
          <w:tab w:val="left" w:pos="1881"/>
        </w:tabs>
        <w:spacing w:after="0" w:line="240" w:lineRule="auto"/>
        <w:ind w:left="360"/>
        <w:rPr>
          <w:rFonts w:ascii="Bookman Old Style" w:hAnsi="Bookman Old Style"/>
          <w:bCs/>
        </w:rPr>
      </w:pPr>
      <w:r w:rsidRPr="00B65160">
        <w:rPr>
          <w:rFonts w:ascii="Bookman Old Style" w:hAnsi="Bookman Old Style"/>
          <w:bCs/>
        </w:rPr>
        <w:t>#include&lt;stdlib.h&gt;</w:t>
      </w:r>
    </w:p>
    <w:p w:rsidR="00C15056" w:rsidRPr="00B65160" w:rsidRDefault="00C15056" w:rsidP="00C15056">
      <w:pPr>
        <w:tabs>
          <w:tab w:val="left" w:pos="1881"/>
        </w:tabs>
        <w:spacing w:after="0" w:line="240" w:lineRule="auto"/>
        <w:ind w:left="360"/>
        <w:rPr>
          <w:rFonts w:ascii="Bookman Old Style" w:hAnsi="Bookman Old Style"/>
          <w:bCs/>
        </w:rPr>
      </w:pPr>
      <w:r w:rsidRPr="00B65160">
        <w:rPr>
          <w:rFonts w:ascii="Bookman Old Style" w:hAnsi="Bookman Old Style"/>
          <w:bCs/>
        </w:rPr>
        <w:t>int main(int argc, char *argv[])</w:t>
      </w:r>
    </w:p>
    <w:p w:rsidR="00C15056" w:rsidRPr="00B65160" w:rsidRDefault="00C15056" w:rsidP="00C15056">
      <w:pPr>
        <w:tabs>
          <w:tab w:val="left" w:pos="1881"/>
        </w:tabs>
        <w:spacing w:after="0" w:line="240" w:lineRule="auto"/>
        <w:ind w:left="360"/>
        <w:rPr>
          <w:rFonts w:ascii="Bookman Old Style" w:hAnsi="Bookman Old Style"/>
          <w:bCs/>
        </w:rPr>
      </w:pPr>
      <w:r w:rsidRPr="00B65160">
        <w:rPr>
          <w:rFonts w:ascii="Bookman Old Style" w:hAnsi="Bookman Old Style"/>
          <w:bCs/>
        </w:rPr>
        <w:t>{</w:t>
      </w:r>
    </w:p>
    <w:p w:rsidR="00C15056" w:rsidRDefault="00C15056" w:rsidP="00C15056">
      <w:pPr>
        <w:tabs>
          <w:tab w:val="left" w:pos="1881"/>
        </w:tabs>
        <w:spacing w:after="0" w:line="240" w:lineRule="auto"/>
        <w:ind w:left="360"/>
        <w:rPr>
          <w:rFonts w:ascii="Bookman Old Style" w:hAnsi="Bookman Old Style"/>
          <w:bCs/>
        </w:rPr>
      </w:pPr>
      <w:r w:rsidRPr="00B65160">
        <w:rPr>
          <w:rFonts w:ascii="Bookman Old Style" w:hAnsi="Bookman Old Style"/>
          <w:bCs/>
        </w:rPr>
        <w:tab/>
      </w:r>
      <w:r>
        <w:rPr>
          <w:rFonts w:ascii="Bookman Old Style" w:hAnsi="Bookman Old Style"/>
          <w:bCs/>
        </w:rPr>
        <w:t>int n,i,j,flag;</w:t>
      </w:r>
    </w:p>
    <w:p w:rsidR="00C15056" w:rsidRDefault="00C15056" w:rsidP="00C15056">
      <w:pPr>
        <w:tabs>
          <w:tab w:val="left" w:pos="1881"/>
        </w:tabs>
        <w:spacing w:after="0" w:line="240" w:lineRule="auto"/>
        <w:ind w:left="360"/>
        <w:rPr>
          <w:rFonts w:ascii="Bookman Old Style" w:hAnsi="Bookman Old Style"/>
          <w:bCs/>
        </w:rPr>
      </w:pPr>
      <w:r>
        <w:rPr>
          <w:rFonts w:ascii="Bookman Old Style" w:hAnsi="Bookman Old Style"/>
          <w:bCs/>
        </w:rPr>
        <w:tab/>
        <w:t>n=atoi(argv[1]);</w:t>
      </w:r>
    </w:p>
    <w:p w:rsidR="00C15056" w:rsidRDefault="00C15056" w:rsidP="00C15056">
      <w:pPr>
        <w:tabs>
          <w:tab w:val="left" w:pos="1881"/>
        </w:tabs>
        <w:spacing w:after="0" w:line="240" w:lineRule="auto"/>
        <w:ind w:left="360"/>
        <w:rPr>
          <w:rFonts w:ascii="Bookman Old Style" w:hAnsi="Bookman Old Style"/>
          <w:bCs/>
        </w:rPr>
      </w:pPr>
      <w:r>
        <w:rPr>
          <w:rFonts w:ascii="Bookman Old Style" w:hAnsi="Bookman Old Style"/>
          <w:bCs/>
        </w:rPr>
        <w:tab/>
        <w:t>r=n%10;</w:t>
      </w:r>
    </w:p>
    <w:p w:rsidR="00C15056" w:rsidRDefault="00C15056" w:rsidP="00C15056">
      <w:pPr>
        <w:tabs>
          <w:tab w:val="left" w:pos="1881"/>
        </w:tabs>
        <w:spacing w:after="0" w:line="240" w:lineRule="auto"/>
        <w:ind w:left="360"/>
        <w:rPr>
          <w:rFonts w:ascii="Bookman Old Style" w:hAnsi="Bookman Old Style"/>
          <w:bCs/>
        </w:rPr>
      </w:pPr>
      <w:r>
        <w:rPr>
          <w:rFonts w:ascii="Bookman Old Style" w:hAnsi="Bookman Old Style"/>
          <w:bCs/>
        </w:rPr>
        <w:tab/>
        <w:t>if(r&lt;5)</w:t>
      </w:r>
      <w:r>
        <w:rPr>
          <w:rFonts w:ascii="Bookman Old Style" w:hAnsi="Bookman Old Style"/>
          <w:bCs/>
        </w:rPr>
        <w:tab/>
      </w:r>
    </w:p>
    <w:p w:rsidR="00C15056" w:rsidRDefault="00C15056" w:rsidP="00C15056">
      <w:pPr>
        <w:tabs>
          <w:tab w:val="left" w:pos="1881"/>
        </w:tabs>
        <w:spacing w:after="0" w:line="240" w:lineRule="auto"/>
        <w:ind w:left="360"/>
        <w:rPr>
          <w:rFonts w:ascii="Bookman Old Style" w:hAnsi="Bookman Old Style"/>
          <w:bCs/>
        </w:rPr>
      </w:pPr>
      <w:r>
        <w:rPr>
          <w:rFonts w:ascii="Bookman Old Style" w:hAnsi="Bookman Old Style"/>
          <w:bCs/>
        </w:rPr>
        <w:tab/>
      </w:r>
      <w:r>
        <w:rPr>
          <w:rFonts w:ascii="Bookman Old Style" w:hAnsi="Bookman Old Style"/>
          <w:bCs/>
        </w:rPr>
        <w:tab/>
        <w:t>n=n-r;</w:t>
      </w:r>
    </w:p>
    <w:p w:rsidR="00C15056" w:rsidRDefault="00C15056" w:rsidP="00C15056">
      <w:pPr>
        <w:tabs>
          <w:tab w:val="left" w:pos="1881"/>
        </w:tabs>
        <w:spacing w:after="0" w:line="240" w:lineRule="auto"/>
        <w:ind w:left="360"/>
        <w:rPr>
          <w:rFonts w:ascii="Bookman Old Style" w:hAnsi="Bookman Old Style"/>
          <w:bCs/>
        </w:rPr>
      </w:pPr>
      <w:r>
        <w:rPr>
          <w:rFonts w:ascii="Bookman Old Style" w:hAnsi="Bookman Old Style"/>
          <w:bCs/>
        </w:rPr>
        <w:lastRenderedPageBreak/>
        <w:tab/>
        <w:t xml:space="preserve">else </w:t>
      </w:r>
    </w:p>
    <w:p w:rsidR="00C15056" w:rsidRDefault="00C15056" w:rsidP="00C15056">
      <w:pPr>
        <w:tabs>
          <w:tab w:val="left" w:pos="1881"/>
        </w:tabs>
        <w:spacing w:after="0" w:line="240" w:lineRule="auto"/>
        <w:ind w:left="360"/>
        <w:rPr>
          <w:rFonts w:ascii="Bookman Old Style" w:hAnsi="Bookman Old Style"/>
          <w:bCs/>
        </w:rPr>
      </w:pPr>
      <w:r>
        <w:rPr>
          <w:rFonts w:ascii="Bookman Old Style" w:hAnsi="Bookman Old Style"/>
          <w:bCs/>
        </w:rPr>
        <w:tab/>
      </w:r>
      <w:r>
        <w:rPr>
          <w:rFonts w:ascii="Bookman Old Style" w:hAnsi="Bookman Old Style"/>
          <w:bCs/>
        </w:rPr>
        <w:tab/>
        <w:t>n=n+(10-r);</w:t>
      </w:r>
      <w:r>
        <w:rPr>
          <w:rFonts w:ascii="Bookman Old Style" w:hAnsi="Bookman Old Style"/>
          <w:bCs/>
        </w:rPr>
        <w:tab/>
      </w:r>
    </w:p>
    <w:p w:rsidR="00C15056" w:rsidRDefault="00C15056" w:rsidP="00C15056">
      <w:pPr>
        <w:tabs>
          <w:tab w:val="left" w:pos="1881"/>
        </w:tabs>
        <w:spacing w:after="0" w:line="240" w:lineRule="auto"/>
        <w:ind w:left="360"/>
        <w:rPr>
          <w:rFonts w:ascii="Bookman Old Style" w:hAnsi="Bookman Old Style"/>
          <w:bCs/>
        </w:rPr>
      </w:pPr>
      <w:r>
        <w:rPr>
          <w:rFonts w:ascii="Bookman Old Style" w:hAnsi="Bookman Old Style"/>
          <w:bCs/>
        </w:rPr>
        <w:tab/>
        <w:t>printf(“%d ”,n);</w:t>
      </w:r>
    </w:p>
    <w:p w:rsidR="00C15056" w:rsidRPr="00B65160" w:rsidRDefault="00C15056" w:rsidP="00C15056">
      <w:pPr>
        <w:tabs>
          <w:tab w:val="left" w:pos="1881"/>
        </w:tabs>
        <w:spacing w:after="0" w:line="240" w:lineRule="auto"/>
        <w:ind w:left="360"/>
        <w:rPr>
          <w:rFonts w:ascii="Bookman Old Style" w:hAnsi="Bookman Old Style"/>
          <w:bCs/>
        </w:rPr>
      </w:pPr>
      <w:r>
        <w:rPr>
          <w:rFonts w:ascii="Bookman Old Style" w:hAnsi="Bookman Old Style"/>
          <w:bCs/>
        </w:rPr>
        <w:tab/>
        <w:t>return 0;</w:t>
      </w:r>
    </w:p>
    <w:p w:rsidR="00C15056" w:rsidRPr="00B65160" w:rsidRDefault="00C15056" w:rsidP="00C15056">
      <w:pPr>
        <w:tabs>
          <w:tab w:val="left" w:pos="1881"/>
        </w:tabs>
        <w:spacing w:after="0" w:line="240" w:lineRule="auto"/>
        <w:ind w:left="360"/>
        <w:rPr>
          <w:rFonts w:ascii="Bookman Old Style" w:hAnsi="Bookman Old Style"/>
          <w:bCs/>
        </w:rPr>
      </w:pPr>
      <w:r w:rsidRPr="00B65160">
        <w:rPr>
          <w:rFonts w:ascii="Bookman Old Style" w:hAnsi="Bookman Old Style"/>
          <w:bCs/>
        </w:rPr>
        <w:t>}</w:t>
      </w:r>
    </w:p>
    <w:p w:rsidR="00C15056" w:rsidRDefault="00C15056" w:rsidP="00C15056">
      <w:pPr>
        <w:pStyle w:val="ListParagraph"/>
        <w:tabs>
          <w:tab w:val="left" w:pos="1881"/>
        </w:tabs>
        <w:spacing w:after="0" w:line="240" w:lineRule="auto"/>
        <w:ind w:left="360"/>
        <w:rPr>
          <w:rFonts w:ascii="Bookman Old Style" w:hAnsi="Bookman Old Style"/>
          <w:b/>
          <w:bCs/>
        </w:rPr>
      </w:pPr>
    </w:p>
    <w:p w:rsidR="00C15056" w:rsidRPr="00595EB0" w:rsidRDefault="00C15056" w:rsidP="00595EB0">
      <w:pPr>
        <w:tabs>
          <w:tab w:val="left" w:pos="1881"/>
        </w:tabs>
        <w:spacing w:after="0" w:line="240" w:lineRule="auto"/>
        <w:rPr>
          <w:rFonts w:ascii="Bookman Old Style" w:hAnsi="Bookman Old Style"/>
          <w:b/>
          <w:bCs/>
        </w:rPr>
      </w:pPr>
    </w:p>
    <w:p w:rsidR="0007515F" w:rsidRDefault="0007515F" w:rsidP="0007515F">
      <w:pPr>
        <w:pStyle w:val="ListParagraph"/>
        <w:numPr>
          <w:ilvl w:val="0"/>
          <w:numId w:val="29"/>
        </w:numPr>
        <w:tabs>
          <w:tab w:val="left" w:pos="1881"/>
        </w:tabs>
        <w:spacing w:after="0" w:line="240" w:lineRule="auto"/>
        <w:rPr>
          <w:rFonts w:ascii="Bookman Old Style" w:hAnsi="Bookman Old Style"/>
          <w:b/>
          <w:bCs/>
        </w:rPr>
      </w:pPr>
      <w:r>
        <w:rPr>
          <w:rFonts w:ascii="Bookman Old Style" w:hAnsi="Bookman Old Style"/>
          <w:b/>
          <w:bCs/>
        </w:rPr>
        <w:t>GCD of n numbers</w:t>
      </w:r>
    </w:p>
    <w:p w:rsidR="0007515F" w:rsidRPr="0007515F" w:rsidRDefault="0007515F" w:rsidP="0007515F">
      <w:pPr>
        <w:pStyle w:val="ListParagraph"/>
        <w:tabs>
          <w:tab w:val="left" w:pos="1881"/>
        </w:tabs>
        <w:spacing w:after="0" w:line="240" w:lineRule="auto"/>
        <w:ind w:left="360"/>
        <w:rPr>
          <w:rFonts w:ascii="Bookman Old Style" w:hAnsi="Bookman Old Style"/>
          <w:bCs/>
        </w:rPr>
      </w:pPr>
      <w:r w:rsidRPr="0007515F">
        <w:rPr>
          <w:rFonts w:ascii="Bookman Old Style" w:hAnsi="Bookman Old Style"/>
          <w:bCs/>
        </w:rPr>
        <w:t>#include&lt;stdio.h&gt;</w:t>
      </w:r>
    </w:p>
    <w:p w:rsidR="0007515F" w:rsidRPr="001D08A2" w:rsidRDefault="0007515F" w:rsidP="0007515F">
      <w:pPr>
        <w:pStyle w:val="ListParagraph"/>
        <w:tabs>
          <w:tab w:val="left" w:pos="1881"/>
        </w:tabs>
        <w:spacing w:after="0" w:line="240" w:lineRule="auto"/>
        <w:ind w:left="360"/>
        <w:rPr>
          <w:rFonts w:ascii="Bookman Old Style" w:hAnsi="Bookman Old Style"/>
          <w:bCs/>
        </w:rPr>
      </w:pPr>
      <w:r w:rsidRPr="001D08A2">
        <w:rPr>
          <w:rFonts w:ascii="Bookman Old Style" w:hAnsi="Bookman Old Style"/>
          <w:bCs/>
        </w:rPr>
        <w:t>#include&lt;stdlib.h&gt;</w:t>
      </w:r>
    </w:p>
    <w:p w:rsidR="0007515F" w:rsidRPr="001D08A2" w:rsidRDefault="0007515F" w:rsidP="0007515F">
      <w:pPr>
        <w:pStyle w:val="ListParagraph"/>
        <w:tabs>
          <w:tab w:val="left" w:pos="1881"/>
        </w:tabs>
        <w:spacing w:after="0" w:line="240" w:lineRule="auto"/>
        <w:ind w:left="360"/>
        <w:rPr>
          <w:rFonts w:ascii="Bookman Old Style" w:hAnsi="Bookman Old Style"/>
          <w:bCs/>
        </w:rPr>
      </w:pPr>
      <w:r w:rsidRPr="001D08A2">
        <w:rPr>
          <w:rFonts w:ascii="Bookman Old Style" w:hAnsi="Bookman Old Style"/>
          <w:bCs/>
        </w:rPr>
        <w:t>int main(int argc, char *argv[])</w:t>
      </w:r>
    </w:p>
    <w:p w:rsidR="0007515F" w:rsidRPr="001D08A2" w:rsidRDefault="0007515F" w:rsidP="0007515F">
      <w:pPr>
        <w:pStyle w:val="ListParagraph"/>
        <w:tabs>
          <w:tab w:val="left" w:pos="1881"/>
        </w:tabs>
        <w:spacing w:after="0" w:line="240" w:lineRule="auto"/>
        <w:ind w:left="360"/>
        <w:rPr>
          <w:rFonts w:ascii="Bookman Old Style" w:hAnsi="Bookman Old Style"/>
          <w:bCs/>
        </w:rPr>
      </w:pPr>
      <w:r w:rsidRPr="001D08A2">
        <w:rPr>
          <w:rFonts w:ascii="Bookman Old Style" w:hAnsi="Bookman Old Style"/>
          <w:bCs/>
        </w:rPr>
        <w:t>{</w:t>
      </w:r>
    </w:p>
    <w:p w:rsidR="0007515F" w:rsidRPr="001D08A2" w:rsidRDefault="0007515F" w:rsidP="0007515F">
      <w:pPr>
        <w:pStyle w:val="ListParagraph"/>
        <w:tabs>
          <w:tab w:val="left" w:pos="1881"/>
        </w:tabs>
        <w:spacing w:after="0" w:line="240" w:lineRule="auto"/>
        <w:ind w:left="360"/>
        <w:rPr>
          <w:rFonts w:ascii="Bookman Old Style" w:hAnsi="Bookman Old Style"/>
          <w:bCs/>
        </w:rPr>
      </w:pPr>
      <w:r w:rsidRPr="001D08A2">
        <w:rPr>
          <w:rFonts w:ascii="Bookman Old Style" w:hAnsi="Bookman Old Style"/>
          <w:bCs/>
        </w:rPr>
        <w:tab/>
      </w:r>
    </w:p>
    <w:p w:rsidR="0007515F" w:rsidRDefault="0007515F" w:rsidP="0007515F">
      <w:pPr>
        <w:pStyle w:val="ListParagraph"/>
        <w:tabs>
          <w:tab w:val="left" w:pos="1881"/>
        </w:tabs>
        <w:spacing w:after="0" w:line="240" w:lineRule="auto"/>
        <w:ind w:left="360"/>
        <w:rPr>
          <w:rFonts w:ascii="Bookman Old Style" w:hAnsi="Bookman Old Style"/>
          <w:bCs/>
        </w:rPr>
      </w:pPr>
      <w:r w:rsidRPr="001D08A2">
        <w:rPr>
          <w:rFonts w:ascii="Bookman Old Style" w:hAnsi="Bookman Old Style"/>
          <w:bCs/>
        </w:rPr>
        <w:t>}</w:t>
      </w:r>
    </w:p>
    <w:p w:rsidR="00A65E18" w:rsidRDefault="00A65E18" w:rsidP="0007515F">
      <w:pPr>
        <w:pStyle w:val="ListParagraph"/>
        <w:tabs>
          <w:tab w:val="left" w:pos="1881"/>
        </w:tabs>
        <w:spacing w:after="0" w:line="240" w:lineRule="auto"/>
        <w:ind w:left="360"/>
        <w:rPr>
          <w:rFonts w:ascii="Bookman Old Style" w:hAnsi="Bookman Old Style"/>
          <w:bCs/>
        </w:rPr>
      </w:pPr>
    </w:p>
    <w:p w:rsidR="00A65E18" w:rsidRDefault="00A65E18" w:rsidP="0007515F">
      <w:pPr>
        <w:pStyle w:val="ListParagraph"/>
        <w:tabs>
          <w:tab w:val="left" w:pos="1881"/>
        </w:tabs>
        <w:spacing w:after="0" w:line="240" w:lineRule="auto"/>
        <w:ind w:left="360"/>
        <w:rPr>
          <w:rFonts w:ascii="Bookman Old Style" w:hAnsi="Bookman Old Style"/>
          <w:bCs/>
        </w:rPr>
      </w:pPr>
    </w:p>
    <w:p w:rsidR="00A65E18" w:rsidRPr="00F05706" w:rsidRDefault="00A65E18" w:rsidP="0007515F">
      <w:pPr>
        <w:pStyle w:val="ListParagraph"/>
        <w:tabs>
          <w:tab w:val="left" w:pos="1881"/>
        </w:tabs>
        <w:spacing w:after="0" w:line="240" w:lineRule="auto"/>
        <w:ind w:left="360"/>
        <w:rPr>
          <w:rFonts w:ascii="Bookman Old Style" w:hAnsi="Bookman Old Style"/>
          <w:b/>
          <w:bCs/>
        </w:rPr>
      </w:pPr>
    </w:p>
    <w:p w:rsidR="00A65E18" w:rsidRPr="00F05706" w:rsidRDefault="00A65E18" w:rsidP="00A65E18">
      <w:pPr>
        <w:pStyle w:val="ListParagraph"/>
        <w:numPr>
          <w:ilvl w:val="0"/>
          <w:numId w:val="29"/>
        </w:numPr>
        <w:tabs>
          <w:tab w:val="left" w:pos="1881"/>
        </w:tabs>
        <w:spacing w:after="0" w:line="240" w:lineRule="auto"/>
        <w:rPr>
          <w:rFonts w:ascii="Bookman Old Style" w:hAnsi="Bookman Old Style"/>
          <w:b/>
          <w:bCs/>
        </w:rPr>
      </w:pPr>
      <w:r w:rsidRPr="00F05706">
        <w:rPr>
          <w:rFonts w:ascii="Bookman Old Style" w:hAnsi="Bookman Old Style"/>
          <w:b/>
          <w:bCs/>
        </w:rPr>
        <w:t>Addition of two numbers without using +</w:t>
      </w:r>
    </w:p>
    <w:p w:rsidR="00A65E18" w:rsidRPr="00F05706" w:rsidRDefault="00A65E18" w:rsidP="00A65E18">
      <w:pPr>
        <w:spacing w:after="0" w:line="240" w:lineRule="auto"/>
        <w:rPr>
          <w:rFonts w:ascii="Bookman Old Style" w:hAnsi="Bookman Old Style"/>
          <w:b/>
          <w:bCs/>
        </w:rPr>
      </w:pPr>
      <w:r w:rsidRPr="00F05706">
        <w:rPr>
          <w:rFonts w:ascii="Bookman Old Style" w:hAnsi="Bookman Old Style"/>
          <w:b/>
          <w:bCs/>
        </w:rPr>
        <w:t>How to add two numbers without using the plus operator in c</w:t>
      </w:r>
    </w:p>
    <w:p w:rsidR="00A65E18" w:rsidRPr="00A65E18" w:rsidRDefault="00A65E18" w:rsidP="00A65E18">
      <w:pPr>
        <w:spacing w:after="0" w:line="240" w:lineRule="auto"/>
        <w:rPr>
          <w:rFonts w:ascii="Bookman Old Style" w:hAnsi="Bookman Old Style"/>
          <w:bCs/>
        </w:rPr>
      </w:pPr>
    </w:p>
    <w:p w:rsidR="00A65E18" w:rsidRPr="00A65E18" w:rsidRDefault="00A65E18" w:rsidP="00A65E18">
      <w:pPr>
        <w:spacing w:after="0" w:line="240" w:lineRule="auto"/>
        <w:rPr>
          <w:rFonts w:ascii="Bookman Old Style" w:hAnsi="Bookman Old Style"/>
          <w:bCs/>
        </w:rPr>
      </w:pPr>
      <w:r w:rsidRPr="00A65E18">
        <w:rPr>
          <w:rFonts w:ascii="Bookman Old Style" w:hAnsi="Bookman Old Style"/>
          <w:bCs/>
        </w:rPr>
        <w:t>#include&lt;stdio.h&gt;</w:t>
      </w:r>
    </w:p>
    <w:p w:rsidR="00A65E18" w:rsidRDefault="00A65E18" w:rsidP="00A65E18">
      <w:pPr>
        <w:spacing w:after="0" w:line="240" w:lineRule="auto"/>
        <w:rPr>
          <w:rFonts w:ascii="Bookman Old Style" w:hAnsi="Bookman Old Style"/>
          <w:bCs/>
        </w:rPr>
      </w:pPr>
      <w:r w:rsidRPr="00A65E18">
        <w:rPr>
          <w:rFonts w:ascii="Bookman Old Style" w:hAnsi="Bookman Old Style"/>
          <w:bCs/>
        </w:rPr>
        <w:t>int main(</w:t>
      </w:r>
      <w:r>
        <w:rPr>
          <w:rFonts w:ascii="Bookman Old Style" w:hAnsi="Bookman Old Style"/>
          <w:bCs/>
        </w:rPr>
        <w:t xml:space="preserve"> </w:t>
      </w:r>
      <w:r w:rsidRPr="00A65E18">
        <w:rPr>
          <w:rFonts w:ascii="Bookman Old Style" w:hAnsi="Bookman Old Style"/>
          <w:bCs/>
        </w:rPr>
        <w:t>)</w:t>
      </w:r>
    </w:p>
    <w:p w:rsidR="00A65E18" w:rsidRPr="00A65E18" w:rsidRDefault="00A65E18" w:rsidP="00A65E18">
      <w:pPr>
        <w:spacing w:after="0" w:line="240" w:lineRule="auto"/>
        <w:rPr>
          <w:rFonts w:ascii="Bookman Old Style" w:hAnsi="Bookman Old Style"/>
          <w:bCs/>
        </w:rPr>
      </w:pPr>
      <w:r w:rsidRPr="00A65E18">
        <w:rPr>
          <w:rFonts w:ascii="Bookman Old Style" w:hAnsi="Bookman Old Style"/>
          <w:bCs/>
        </w:rPr>
        <w:t>{</w:t>
      </w:r>
    </w:p>
    <w:p w:rsidR="00A65E18" w:rsidRPr="00A65E18" w:rsidRDefault="00A65E18" w:rsidP="00A65E18">
      <w:pPr>
        <w:spacing w:after="0" w:line="240" w:lineRule="auto"/>
        <w:rPr>
          <w:rFonts w:ascii="Bookman Old Style" w:hAnsi="Bookman Old Style"/>
          <w:bCs/>
        </w:rPr>
      </w:pPr>
      <w:r w:rsidRPr="00A65E18">
        <w:rPr>
          <w:rFonts w:ascii="Bookman Old Style" w:hAnsi="Bookman Old Style"/>
          <w:bCs/>
        </w:rPr>
        <w:t>  </w:t>
      </w:r>
    </w:p>
    <w:p w:rsidR="00A65E18" w:rsidRPr="00A65E18" w:rsidRDefault="00A65E18" w:rsidP="00A65E18">
      <w:pPr>
        <w:spacing w:after="0" w:line="240" w:lineRule="auto"/>
        <w:rPr>
          <w:rFonts w:ascii="Bookman Old Style" w:hAnsi="Bookman Old Style"/>
          <w:bCs/>
        </w:rPr>
      </w:pPr>
      <w:r w:rsidRPr="00A65E18">
        <w:rPr>
          <w:rFonts w:ascii="Bookman Old Style" w:hAnsi="Bookman Old Style"/>
          <w:bCs/>
        </w:rPr>
        <w:t>    int a,b;</w:t>
      </w:r>
    </w:p>
    <w:p w:rsidR="00A65E18" w:rsidRPr="00A65E18" w:rsidRDefault="00A65E18" w:rsidP="00A65E18">
      <w:pPr>
        <w:spacing w:after="0" w:line="240" w:lineRule="auto"/>
        <w:rPr>
          <w:rFonts w:ascii="Bookman Old Style" w:hAnsi="Bookman Old Style"/>
          <w:bCs/>
        </w:rPr>
      </w:pPr>
      <w:r w:rsidRPr="00A65E18">
        <w:rPr>
          <w:rFonts w:ascii="Bookman Old Style" w:hAnsi="Bookman Old Style"/>
          <w:bCs/>
        </w:rPr>
        <w:t>    int sum;</w:t>
      </w:r>
    </w:p>
    <w:p w:rsidR="00A65E18" w:rsidRPr="00A65E18" w:rsidRDefault="00A65E18" w:rsidP="00A65E18">
      <w:pPr>
        <w:spacing w:after="0" w:line="240" w:lineRule="auto"/>
        <w:rPr>
          <w:rFonts w:ascii="Bookman Old Style" w:hAnsi="Bookman Old Style"/>
          <w:bCs/>
        </w:rPr>
      </w:pPr>
      <w:r w:rsidRPr="00A65E18">
        <w:rPr>
          <w:rFonts w:ascii="Bookman Old Style" w:hAnsi="Bookman Old Style"/>
          <w:bCs/>
        </w:rPr>
        <w:t>    printf("Enter any two integers: ");</w:t>
      </w:r>
    </w:p>
    <w:p w:rsidR="00A65E18" w:rsidRPr="00A65E18" w:rsidRDefault="00A65E18" w:rsidP="00A65E18">
      <w:pPr>
        <w:spacing w:after="0" w:line="240" w:lineRule="auto"/>
        <w:rPr>
          <w:rFonts w:ascii="Bookman Old Style" w:hAnsi="Bookman Old Style"/>
          <w:bCs/>
        </w:rPr>
      </w:pPr>
      <w:r w:rsidRPr="00A65E18">
        <w:rPr>
          <w:rFonts w:ascii="Bookman Old Style" w:hAnsi="Bookman Old Style"/>
          <w:bCs/>
        </w:rPr>
        <w:t>    scanf("%d%d",&amp;a,&amp;b);</w:t>
      </w:r>
    </w:p>
    <w:p w:rsidR="00A65E18" w:rsidRPr="00A65E18" w:rsidRDefault="00A65E18" w:rsidP="00A65E18">
      <w:pPr>
        <w:spacing w:after="0" w:line="240" w:lineRule="auto"/>
        <w:rPr>
          <w:rFonts w:ascii="Bookman Old Style" w:hAnsi="Bookman Old Style"/>
          <w:bCs/>
        </w:rPr>
      </w:pPr>
      <w:r w:rsidRPr="00A65E18">
        <w:rPr>
          <w:rFonts w:ascii="Bookman Old Style" w:hAnsi="Bookman Old Style"/>
          <w:bCs/>
        </w:rPr>
        <w:t>    //sum = a - (-b);</w:t>
      </w:r>
    </w:p>
    <w:p w:rsidR="00A65E18" w:rsidRPr="00A65E18" w:rsidRDefault="00A65E18" w:rsidP="00A65E18">
      <w:pPr>
        <w:spacing w:after="0" w:line="240" w:lineRule="auto"/>
        <w:rPr>
          <w:rFonts w:ascii="Bookman Old Style" w:hAnsi="Bookman Old Style"/>
          <w:bCs/>
        </w:rPr>
      </w:pPr>
      <w:r w:rsidRPr="00A65E18">
        <w:rPr>
          <w:rFonts w:ascii="Bookman Old Style" w:hAnsi="Bookman Old Style"/>
          <w:bCs/>
        </w:rPr>
        <w:t>    sum = a - ~b -1;</w:t>
      </w:r>
    </w:p>
    <w:p w:rsidR="00A65E18" w:rsidRPr="00A65E18" w:rsidRDefault="00A65E18" w:rsidP="00A65E18">
      <w:pPr>
        <w:spacing w:after="0" w:line="240" w:lineRule="auto"/>
        <w:rPr>
          <w:rFonts w:ascii="Bookman Old Style" w:hAnsi="Bookman Old Style"/>
          <w:bCs/>
        </w:rPr>
      </w:pPr>
      <w:r w:rsidRPr="00A65E18">
        <w:rPr>
          <w:rFonts w:ascii="Bookman Old Style" w:hAnsi="Bookman Old Style"/>
          <w:bCs/>
        </w:rPr>
        <w:t>    printf("Sum of two integers: %d",</w:t>
      </w:r>
      <w:r>
        <w:rPr>
          <w:rFonts w:ascii="Bookman Old Style" w:hAnsi="Bookman Old Style"/>
          <w:bCs/>
        </w:rPr>
        <w:t xml:space="preserve"> </w:t>
      </w:r>
      <w:r w:rsidRPr="00A65E18">
        <w:rPr>
          <w:rFonts w:ascii="Bookman Old Style" w:hAnsi="Bookman Old Style"/>
          <w:bCs/>
        </w:rPr>
        <w:t>sum);</w:t>
      </w:r>
    </w:p>
    <w:p w:rsidR="00A65E18" w:rsidRPr="00A65E18" w:rsidRDefault="00A65E18" w:rsidP="00A65E18">
      <w:pPr>
        <w:spacing w:after="0" w:line="240" w:lineRule="auto"/>
        <w:rPr>
          <w:rFonts w:ascii="Bookman Old Style" w:hAnsi="Bookman Old Style"/>
          <w:bCs/>
        </w:rPr>
      </w:pPr>
      <w:r w:rsidRPr="00A65E18">
        <w:rPr>
          <w:rFonts w:ascii="Bookman Old Style" w:hAnsi="Bookman Old Style"/>
          <w:bCs/>
        </w:rPr>
        <w:t>    return 0;</w:t>
      </w:r>
    </w:p>
    <w:p w:rsidR="00A65E18" w:rsidRPr="00A65E18" w:rsidRDefault="00A65E18" w:rsidP="00A65E18">
      <w:pPr>
        <w:spacing w:after="0" w:line="240" w:lineRule="auto"/>
        <w:rPr>
          <w:rFonts w:ascii="Bookman Old Style" w:hAnsi="Bookman Old Style"/>
          <w:bCs/>
        </w:rPr>
      </w:pPr>
      <w:r w:rsidRPr="00A65E18">
        <w:rPr>
          <w:rFonts w:ascii="Bookman Old Style" w:hAnsi="Bookman Old Style"/>
          <w:bCs/>
        </w:rPr>
        <w:t>}</w:t>
      </w:r>
    </w:p>
    <w:p w:rsidR="00A65E18" w:rsidRPr="00A65E18" w:rsidRDefault="00A65E18" w:rsidP="00A65E18">
      <w:pPr>
        <w:spacing w:after="0" w:line="240" w:lineRule="auto"/>
        <w:jc w:val="both"/>
        <w:rPr>
          <w:rFonts w:ascii="Bookman Old Style" w:hAnsi="Bookman Old Style"/>
          <w:bCs/>
        </w:rPr>
      </w:pPr>
    </w:p>
    <w:p w:rsidR="00A65E18" w:rsidRPr="00A65E18" w:rsidRDefault="00A65E18" w:rsidP="00A65E18">
      <w:pPr>
        <w:spacing w:after="0" w:line="240" w:lineRule="auto"/>
        <w:jc w:val="both"/>
        <w:rPr>
          <w:rFonts w:ascii="Bookman Old Style" w:hAnsi="Bookman Old Style"/>
          <w:bCs/>
        </w:rPr>
      </w:pPr>
    </w:p>
    <w:p w:rsidR="00A65E18" w:rsidRPr="00A65E18" w:rsidRDefault="00A65E18" w:rsidP="00A65E18">
      <w:pPr>
        <w:spacing w:after="0" w:line="240" w:lineRule="auto"/>
        <w:jc w:val="both"/>
        <w:rPr>
          <w:rFonts w:ascii="Bookman Old Style" w:hAnsi="Bookman Old Style"/>
          <w:bCs/>
        </w:rPr>
      </w:pPr>
      <w:r w:rsidRPr="00A65E18">
        <w:rPr>
          <w:rFonts w:ascii="Bookman Old Style" w:hAnsi="Bookman Old Style"/>
          <w:bCs/>
        </w:rPr>
        <w:t>Enter any two integers: 5 10</w:t>
      </w:r>
    </w:p>
    <w:p w:rsidR="00A65E18" w:rsidRPr="00A65E18" w:rsidRDefault="00A65E18" w:rsidP="00A65E18">
      <w:pPr>
        <w:spacing w:after="0" w:line="240" w:lineRule="auto"/>
        <w:jc w:val="both"/>
        <w:rPr>
          <w:rFonts w:ascii="Bookman Old Style" w:hAnsi="Bookman Old Style"/>
          <w:bCs/>
        </w:rPr>
      </w:pPr>
    </w:p>
    <w:p w:rsidR="00A65E18" w:rsidRPr="00A65E18" w:rsidRDefault="00A65E18" w:rsidP="00A65E18">
      <w:pPr>
        <w:spacing w:after="0" w:line="240" w:lineRule="auto"/>
        <w:jc w:val="both"/>
        <w:rPr>
          <w:rFonts w:ascii="Bookman Old Style" w:hAnsi="Bookman Old Style"/>
          <w:bCs/>
        </w:rPr>
      </w:pPr>
      <w:r w:rsidRPr="00A65E18">
        <w:rPr>
          <w:rFonts w:ascii="Bookman Old Style" w:hAnsi="Bookman Old Style"/>
          <w:bCs/>
        </w:rPr>
        <w:t>Sum of two integers: 15</w:t>
      </w:r>
    </w:p>
    <w:p w:rsidR="00A65E18" w:rsidRDefault="00A65E18" w:rsidP="00A65E18">
      <w:pPr>
        <w:pStyle w:val="ListParagraph"/>
        <w:tabs>
          <w:tab w:val="left" w:pos="1881"/>
        </w:tabs>
        <w:spacing w:after="0" w:line="240" w:lineRule="auto"/>
        <w:ind w:left="360"/>
        <w:rPr>
          <w:rFonts w:ascii="Bookman Old Style" w:hAnsi="Bookman Old Style"/>
          <w:bCs/>
        </w:rPr>
      </w:pPr>
    </w:p>
    <w:p w:rsidR="00F05706" w:rsidRDefault="00F05706" w:rsidP="00F05706">
      <w:pPr>
        <w:pStyle w:val="ListParagraph"/>
        <w:numPr>
          <w:ilvl w:val="0"/>
          <w:numId w:val="29"/>
        </w:numPr>
        <w:tabs>
          <w:tab w:val="left" w:pos="1881"/>
        </w:tabs>
        <w:spacing w:after="0" w:line="240" w:lineRule="auto"/>
        <w:rPr>
          <w:rFonts w:ascii="Bookman Old Style" w:hAnsi="Bookman Old Style"/>
          <w:bCs/>
        </w:rPr>
      </w:pPr>
      <w:r>
        <w:rPr>
          <w:rFonts w:ascii="Bookman Old Style" w:hAnsi="Bookman Old Style"/>
          <w:bCs/>
        </w:rPr>
        <w:t xml:space="preserve"> Program for largest of n numbers without using array.</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#include&lt;stdio.h&gt;</w:t>
      </w:r>
    </w:p>
    <w:p w:rsidR="00F05706" w:rsidRDefault="00F05706" w:rsidP="00F05706">
      <w:pPr>
        <w:spacing w:after="0" w:line="240" w:lineRule="auto"/>
        <w:jc w:val="both"/>
        <w:rPr>
          <w:rFonts w:ascii="Bookman Old Style" w:hAnsi="Bookman Old Style"/>
          <w:bCs/>
        </w:rPr>
      </w:pPr>
      <w:r w:rsidRPr="00F05706">
        <w:rPr>
          <w:rFonts w:ascii="Bookman Old Style" w:hAnsi="Bookman Old Style"/>
          <w:bCs/>
        </w:rPr>
        <w:t>int main(</w:t>
      </w:r>
      <w:r>
        <w:rPr>
          <w:rFonts w:ascii="Bookman Old Style" w:hAnsi="Bookman Old Style"/>
          <w:bCs/>
        </w:rPr>
        <w:t xml:space="preserve"> </w:t>
      </w:r>
      <w:r w:rsidRPr="00F05706">
        <w:rPr>
          <w:rFonts w:ascii="Bookman Old Style" w:hAnsi="Bookman Old Style"/>
          <w:bCs/>
        </w:rPr>
        <w:t>)</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int n,num,i;</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int big;</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printf("Enter the values of n: ");</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scanf("%d",&amp;n);</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printf("Number %d",1);</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scanf("%d",&amp;big);</w:t>
      </w:r>
    </w:p>
    <w:p w:rsidR="00F05706" w:rsidRPr="00F05706" w:rsidRDefault="00F05706" w:rsidP="00F05706">
      <w:pPr>
        <w:spacing w:after="0" w:line="240" w:lineRule="auto"/>
        <w:jc w:val="both"/>
        <w:rPr>
          <w:rFonts w:ascii="Bookman Old Style" w:hAnsi="Bookman Old Style"/>
          <w:bCs/>
        </w:rPr>
      </w:pP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for(i=2;i&lt;=n;i++){</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printf("Number %d: ",i);</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scanf("%d",&amp;num);</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if(big&lt;num)</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lastRenderedPageBreak/>
        <w:t>      big=num;</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printf("Largest number is: %d",big);</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  return 0;</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w:t>
      </w:r>
    </w:p>
    <w:p w:rsidR="00F05706" w:rsidRPr="00F05706" w:rsidRDefault="00F05706" w:rsidP="00F05706">
      <w:pPr>
        <w:spacing w:after="0" w:line="240" w:lineRule="auto"/>
        <w:jc w:val="both"/>
        <w:rPr>
          <w:rFonts w:ascii="Bookman Old Style" w:hAnsi="Bookman Old Style"/>
          <w:bCs/>
        </w:rPr>
      </w:pP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Sample Output:</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Enter the values of n:</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Number 1: 12</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Number 2: 32</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Number 3: 35</w:t>
      </w:r>
    </w:p>
    <w:p w:rsidR="00F05706" w:rsidRPr="00F05706" w:rsidRDefault="00F05706" w:rsidP="00F05706">
      <w:pPr>
        <w:spacing w:after="0" w:line="240" w:lineRule="auto"/>
        <w:jc w:val="both"/>
        <w:rPr>
          <w:rFonts w:ascii="Bookman Old Style" w:hAnsi="Bookman Old Style"/>
          <w:bCs/>
        </w:rPr>
      </w:pPr>
      <w:r w:rsidRPr="00F05706">
        <w:rPr>
          <w:rFonts w:ascii="Bookman Old Style" w:hAnsi="Bookman Old Style"/>
          <w:bCs/>
        </w:rPr>
        <w:t>Largest number is: 35</w:t>
      </w:r>
    </w:p>
    <w:p w:rsidR="00F05706" w:rsidRDefault="00F05706" w:rsidP="00F05706">
      <w:pPr>
        <w:spacing w:after="0" w:line="240" w:lineRule="auto"/>
        <w:jc w:val="both"/>
        <w:rPr>
          <w:rFonts w:ascii="Bookman Old Style" w:hAnsi="Bookman Old Style"/>
          <w:bCs/>
        </w:rPr>
      </w:pPr>
    </w:p>
    <w:p w:rsidR="00660BAB" w:rsidRPr="00660BAB" w:rsidRDefault="00660BAB" w:rsidP="00660BAB">
      <w:pPr>
        <w:pStyle w:val="Heading3"/>
        <w:numPr>
          <w:ilvl w:val="0"/>
          <w:numId w:val="29"/>
        </w:numPr>
        <w:spacing w:before="0" w:line="240" w:lineRule="auto"/>
        <w:rPr>
          <w:rFonts w:ascii="Bookman Old Style" w:eastAsiaTheme="minorEastAsia" w:hAnsi="Bookman Old Style" w:cstheme="minorBidi"/>
          <w:color w:val="auto"/>
        </w:rPr>
      </w:pPr>
      <w:r w:rsidRPr="00660BAB">
        <w:rPr>
          <w:rFonts w:ascii="Bookman Old Style" w:eastAsiaTheme="minorEastAsia" w:hAnsi="Bookman Old Style" w:cstheme="minorBidi"/>
          <w:color w:val="auto"/>
        </w:rPr>
        <w:t>FIND OUT GENERIC ROOT OF A NUMBER By C PROGRAM</w:t>
      </w:r>
    </w:p>
    <w:p w:rsidR="00660BAB" w:rsidRDefault="00660BAB" w:rsidP="00660BAB">
      <w:pPr>
        <w:shd w:val="clear" w:color="auto" w:fill="FFFFFF"/>
        <w:spacing w:line="240" w:lineRule="auto"/>
        <w:jc w:val="both"/>
        <w:rPr>
          <w:rFonts w:ascii="Bookman Old Style" w:hAnsi="Bookman Old Style"/>
          <w:b/>
          <w:bCs/>
        </w:rPr>
      </w:pPr>
      <w:r w:rsidRPr="00660BAB">
        <w:rPr>
          <w:rFonts w:ascii="Bookman Old Style" w:hAnsi="Bookman Old Style"/>
          <w:b/>
          <w:bCs/>
        </w:rPr>
        <w:t>C program for generic root</w:t>
      </w:r>
    </w:p>
    <w:p w:rsidR="00DA2038" w:rsidRPr="00660BAB" w:rsidRDefault="00DA2038" w:rsidP="00DA2038">
      <w:pPr>
        <w:shd w:val="clear" w:color="auto" w:fill="FFFFFF"/>
        <w:spacing w:after="0" w:line="240" w:lineRule="auto"/>
        <w:rPr>
          <w:rFonts w:ascii="Bookman Old Style" w:hAnsi="Bookman Old Style"/>
          <w:bCs/>
        </w:rPr>
      </w:pPr>
      <w:r w:rsidRPr="00660BAB">
        <w:rPr>
          <w:rFonts w:ascii="Bookman Old Style" w:hAnsi="Bookman Old Style"/>
          <w:bCs/>
        </w:rPr>
        <w:t>Meaning of generic root:</w:t>
      </w:r>
    </w:p>
    <w:p w:rsidR="00DA2038" w:rsidRPr="00660BAB" w:rsidRDefault="00DA2038" w:rsidP="00DA2038">
      <w:pPr>
        <w:shd w:val="clear" w:color="auto" w:fill="FFFFFF"/>
        <w:spacing w:after="0" w:line="240" w:lineRule="auto"/>
        <w:jc w:val="both"/>
        <w:rPr>
          <w:rFonts w:ascii="Bookman Old Style" w:hAnsi="Bookman Old Style"/>
          <w:bCs/>
        </w:rPr>
      </w:pPr>
      <w:r w:rsidRPr="00660BAB">
        <w:rPr>
          <w:rFonts w:ascii="Bookman Old Style" w:hAnsi="Bookman Old Style"/>
          <w:bCs/>
        </w:rPr>
        <w:t>It sum of digits of a number unit we don't get a single digit. For example:</w:t>
      </w:r>
    </w:p>
    <w:p w:rsidR="00DA2038" w:rsidRPr="00660BAB" w:rsidRDefault="00DA2038" w:rsidP="00DA2038">
      <w:pPr>
        <w:shd w:val="clear" w:color="auto" w:fill="FFFFFF"/>
        <w:spacing w:after="0" w:line="240" w:lineRule="auto"/>
        <w:jc w:val="both"/>
        <w:rPr>
          <w:rFonts w:ascii="Bookman Old Style" w:hAnsi="Bookman Old Style"/>
          <w:bCs/>
        </w:rPr>
      </w:pPr>
      <w:r w:rsidRPr="00660BAB">
        <w:rPr>
          <w:rFonts w:ascii="Bookman Old Style" w:hAnsi="Bookman Old Style"/>
          <w:bCs/>
        </w:rPr>
        <w:t>Generic root of 456: 4 + 5 + 6 = 15 since 15 is two digit numbers so 1 + 5 = 6</w:t>
      </w:r>
    </w:p>
    <w:p w:rsidR="00DA2038" w:rsidRPr="00660BAB" w:rsidRDefault="00DA2038" w:rsidP="00DA2038">
      <w:pPr>
        <w:shd w:val="clear" w:color="auto" w:fill="FFFFFF"/>
        <w:spacing w:after="0" w:line="240" w:lineRule="auto"/>
        <w:jc w:val="both"/>
        <w:rPr>
          <w:rFonts w:ascii="Bookman Old Style" w:hAnsi="Bookman Old Style"/>
          <w:bCs/>
        </w:rPr>
      </w:pPr>
      <w:r w:rsidRPr="00660BAB">
        <w:rPr>
          <w:rFonts w:ascii="Bookman Old Style" w:hAnsi="Bookman Old Style"/>
          <w:bCs/>
        </w:rPr>
        <w:t>So, generic root of 456 = 6</w:t>
      </w:r>
    </w:p>
    <w:p w:rsidR="00DA2038" w:rsidRPr="00660BAB" w:rsidRDefault="00DA2038" w:rsidP="00DA2038">
      <w:pPr>
        <w:shd w:val="clear" w:color="auto" w:fill="FFFFFF"/>
        <w:spacing w:after="0" w:line="240" w:lineRule="auto"/>
        <w:jc w:val="both"/>
        <w:rPr>
          <w:rFonts w:ascii="Bookman Old Style" w:hAnsi="Bookman Old Style"/>
          <w:b/>
          <w:bCs/>
        </w:rPr>
      </w:pPr>
    </w:p>
    <w:p w:rsidR="00660BAB" w:rsidRPr="00660BAB" w:rsidRDefault="00660BAB" w:rsidP="00660BAB">
      <w:pPr>
        <w:shd w:val="clear" w:color="auto" w:fill="FFFFFF"/>
        <w:spacing w:after="0" w:line="240" w:lineRule="auto"/>
        <w:rPr>
          <w:rFonts w:ascii="Bookman Old Style" w:hAnsi="Bookman Old Style"/>
          <w:bCs/>
        </w:rPr>
      </w:pPr>
      <w:r w:rsidRPr="00660BAB">
        <w:rPr>
          <w:rFonts w:ascii="Bookman Old Style" w:hAnsi="Bookman Old Style"/>
          <w:bCs/>
        </w:rPr>
        <w:t>#include&lt;stdio.h&gt;</w:t>
      </w:r>
    </w:p>
    <w:p w:rsidR="00660BAB" w:rsidRDefault="00660BAB" w:rsidP="00660BAB">
      <w:pPr>
        <w:shd w:val="clear" w:color="auto" w:fill="FFFFFF"/>
        <w:spacing w:after="0" w:line="240" w:lineRule="auto"/>
        <w:rPr>
          <w:rFonts w:ascii="Bookman Old Style" w:hAnsi="Bookman Old Style"/>
          <w:bCs/>
        </w:rPr>
      </w:pPr>
      <w:r w:rsidRPr="00660BAB">
        <w:rPr>
          <w:rFonts w:ascii="Bookman Old Style" w:hAnsi="Bookman Old Style"/>
          <w:bCs/>
        </w:rPr>
        <w:t>int main(</w:t>
      </w:r>
      <w:r>
        <w:rPr>
          <w:rFonts w:ascii="Bookman Old Style" w:hAnsi="Bookman Old Style"/>
          <w:bCs/>
        </w:rPr>
        <w:t xml:space="preserve"> </w:t>
      </w:r>
      <w:r w:rsidRPr="00660BAB">
        <w:rPr>
          <w:rFonts w:ascii="Bookman Old Style" w:hAnsi="Bookman Old Style"/>
          <w:bCs/>
        </w:rPr>
        <w:t>)</w:t>
      </w:r>
    </w:p>
    <w:p w:rsidR="00660BAB" w:rsidRPr="00660BAB" w:rsidRDefault="00660BAB" w:rsidP="00660BAB">
      <w:pPr>
        <w:shd w:val="clear" w:color="auto" w:fill="FFFFFF"/>
        <w:spacing w:after="0" w:line="240" w:lineRule="auto"/>
        <w:rPr>
          <w:rFonts w:ascii="Bookman Old Style" w:hAnsi="Bookman Old Style"/>
          <w:bCs/>
        </w:rPr>
      </w:pPr>
      <w:r w:rsidRPr="00660BAB">
        <w:rPr>
          <w:rFonts w:ascii="Bookman Old Style" w:hAnsi="Bookman Old Style"/>
          <w:bCs/>
        </w:rPr>
        <w:t>{</w:t>
      </w:r>
    </w:p>
    <w:p w:rsidR="00660BAB" w:rsidRPr="00660BAB" w:rsidRDefault="00660BAB" w:rsidP="00660BAB">
      <w:pPr>
        <w:shd w:val="clear" w:color="auto" w:fill="FFFFFF"/>
        <w:spacing w:after="0" w:line="240" w:lineRule="auto"/>
        <w:ind w:firstLine="720"/>
        <w:rPr>
          <w:rFonts w:ascii="Bookman Old Style" w:hAnsi="Bookman Old Style"/>
          <w:bCs/>
        </w:rPr>
      </w:pPr>
      <w:r w:rsidRPr="00660BAB">
        <w:rPr>
          <w:rFonts w:ascii="Bookman Old Style" w:hAnsi="Bookman Old Style"/>
          <w:bCs/>
        </w:rPr>
        <w:t>long int num,sum,r;</w:t>
      </w:r>
    </w:p>
    <w:p w:rsidR="00660BAB" w:rsidRPr="00660BAB" w:rsidRDefault="00660BAB" w:rsidP="00660BAB">
      <w:pPr>
        <w:shd w:val="clear" w:color="auto" w:fill="FFFFFF"/>
        <w:spacing w:after="0" w:line="240" w:lineRule="auto"/>
        <w:ind w:firstLine="720"/>
        <w:rPr>
          <w:rFonts w:ascii="Bookman Old Style" w:hAnsi="Bookman Old Style"/>
          <w:bCs/>
        </w:rPr>
      </w:pPr>
      <w:r w:rsidRPr="00660BAB">
        <w:rPr>
          <w:rFonts w:ascii="Bookman Old Style" w:hAnsi="Bookman Old Style"/>
          <w:bCs/>
        </w:rPr>
        <w:t>scanf("%ld",&amp;num);</w:t>
      </w:r>
    </w:p>
    <w:p w:rsidR="004328A9" w:rsidRDefault="00660BAB" w:rsidP="00660BAB">
      <w:pPr>
        <w:shd w:val="clear" w:color="auto" w:fill="FFFFFF"/>
        <w:spacing w:after="0" w:line="240" w:lineRule="auto"/>
        <w:ind w:firstLine="720"/>
        <w:rPr>
          <w:rFonts w:ascii="Bookman Old Style" w:hAnsi="Bookman Old Style"/>
          <w:bCs/>
        </w:rPr>
      </w:pPr>
      <w:r w:rsidRPr="00660BAB">
        <w:rPr>
          <w:rFonts w:ascii="Bookman Old Style" w:hAnsi="Bookman Old Style"/>
          <w:bCs/>
        </w:rPr>
        <w:t>while(num&gt;10)</w:t>
      </w:r>
    </w:p>
    <w:p w:rsidR="00660BAB" w:rsidRPr="00660BAB" w:rsidRDefault="00660BAB" w:rsidP="00660BAB">
      <w:pPr>
        <w:shd w:val="clear" w:color="auto" w:fill="FFFFFF"/>
        <w:spacing w:after="0" w:line="240" w:lineRule="auto"/>
        <w:ind w:firstLine="720"/>
        <w:rPr>
          <w:rFonts w:ascii="Bookman Old Style" w:hAnsi="Bookman Old Style"/>
          <w:bCs/>
        </w:rPr>
      </w:pPr>
      <w:r w:rsidRPr="00660BAB">
        <w:rPr>
          <w:rFonts w:ascii="Bookman Old Style" w:hAnsi="Bookman Old Style"/>
          <w:bCs/>
        </w:rPr>
        <w:t>{</w:t>
      </w:r>
    </w:p>
    <w:p w:rsidR="00660BAB" w:rsidRPr="00660BAB" w:rsidRDefault="00660BAB" w:rsidP="004328A9">
      <w:pPr>
        <w:shd w:val="clear" w:color="auto" w:fill="FFFFFF"/>
        <w:spacing w:after="0" w:line="240" w:lineRule="auto"/>
        <w:ind w:left="720" w:firstLine="720"/>
        <w:rPr>
          <w:rFonts w:ascii="Bookman Old Style" w:hAnsi="Bookman Old Style"/>
          <w:bCs/>
        </w:rPr>
      </w:pPr>
      <w:r w:rsidRPr="00660BAB">
        <w:rPr>
          <w:rFonts w:ascii="Bookman Old Style" w:hAnsi="Bookman Old Style"/>
          <w:bCs/>
        </w:rPr>
        <w:t>sum=0;</w:t>
      </w:r>
    </w:p>
    <w:p w:rsidR="004328A9" w:rsidRDefault="00660BAB" w:rsidP="004328A9">
      <w:pPr>
        <w:shd w:val="clear" w:color="auto" w:fill="FFFFFF"/>
        <w:spacing w:after="0" w:line="240" w:lineRule="auto"/>
        <w:ind w:left="720" w:firstLine="720"/>
        <w:rPr>
          <w:rFonts w:ascii="Bookman Old Style" w:hAnsi="Bookman Old Style"/>
          <w:bCs/>
        </w:rPr>
      </w:pPr>
      <w:r w:rsidRPr="00660BAB">
        <w:rPr>
          <w:rFonts w:ascii="Bookman Old Style" w:hAnsi="Bookman Old Style"/>
          <w:bCs/>
        </w:rPr>
        <w:t>while(num)</w:t>
      </w:r>
    </w:p>
    <w:p w:rsidR="00660BAB" w:rsidRPr="00660BAB" w:rsidRDefault="00660BAB" w:rsidP="004328A9">
      <w:pPr>
        <w:shd w:val="clear" w:color="auto" w:fill="FFFFFF"/>
        <w:spacing w:after="0" w:line="240" w:lineRule="auto"/>
        <w:ind w:left="720" w:firstLine="720"/>
        <w:rPr>
          <w:rFonts w:ascii="Bookman Old Style" w:hAnsi="Bookman Old Style"/>
          <w:bCs/>
        </w:rPr>
      </w:pPr>
      <w:r w:rsidRPr="00660BAB">
        <w:rPr>
          <w:rFonts w:ascii="Bookman Old Style" w:hAnsi="Bookman Old Style"/>
          <w:bCs/>
        </w:rPr>
        <w:t>{</w:t>
      </w:r>
    </w:p>
    <w:p w:rsidR="00660BAB" w:rsidRPr="00660BAB" w:rsidRDefault="00660BAB" w:rsidP="004328A9">
      <w:pPr>
        <w:shd w:val="clear" w:color="auto" w:fill="FFFFFF"/>
        <w:spacing w:after="0" w:line="240" w:lineRule="auto"/>
        <w:ind w:left="1440" w:firstLine="720"/>
        <w:rPr>
          <w:rFonts w:ascii="Bookman Old Style" w:hAnsi="Bookman Old Style"/>
          <w:bCs/>
        </w:rPr>
      </w:pPr>
      <w:r w:rsidRPr="00660BAB">
        <w:rPr>
          <w:rFonts w:ascii="Bookman Old Style" w:hAnsi="Bookman Old Style"/>
          <w:bCs/>
        </w:rPr>
        <w:t>r=num%10;</w:t>
      </w:r>
    </w:p>
    <w:p w:rsidR="00660BAB" w:rsidRPr="00660BAB" w:rsidRDefault="00660BAB" w:rsidP="004328A9">
      <w:pPr>
        <w:shd w:val="clear" w:color="auto" w:fill="FFFFFF"/>
        <w:spacing w:after="0" w:line="240" w:lineRule="auto"/>
        <w:ind w:left="1440" w:firstLine="720"/>
        <w:rPr>
          <w:rFonts w:ascii="Bookman Old Style" w:hAnsi="Bookman Old Style"/>
          <w:bCs/>
        </w:rPr>
      </w:pPr>
      <w:r w:rsidRPr="00660BAB">
        <w:rPr>
          <w:rFonts w:ascii="Bookman Old Style" w:hAnsi="Bookman Old Style"/>
          <w:bCs/>
        </w:rPr>
        <w:t>num=num/10;</w:t>
      </w:r>
    </w:p>
    <w:p w:rsidR="00660BAB" w:rsidRPr="00660BAB" w:rsidRDefault="00660BAB" w:rsidP="004328A9">
      <w:pPr>
        <w:shd w:val="clear" w:color="auto" w:fill="FFFFFF"/>
        <w:spacing w:after="0" w:line="240" w:lineRule="auto"/>
        <w:ind w:left="1440" w:firstLine="720"/>
        <w:rPr>
          <w:rFonts w:ascii="Bookman Old Style" w:hAnsi="Bookman Old Style"/>
          <w:bCs/>
        </w:rPr>
      </w:pPr>
      <w:r w:rsidRPr="00660BAB">
        <w:rPr>
          <w:rFonts w:ascii="Bookman Old Style" w:hAnsi="Bookman Old Style"/>
          <w:bCs/>
        </w:rPr>
        <w:t>sum+=r;</w:t>
      </w:r>
    </w:p>
    <w:p w:rsidR="00660BAB" w:rsidRPr="00660BAB" w:rsidRDefault="00660BAB" w:rsidP="004328A9">
      <w:pPr>
        <w:shd w:val="clear" w:color="auto" w:fill="FFFFFF"/>
        <w:spacing w:after="0" w:line="240" w:lineRule="auto"/>
        <w:ind w:left="720" w:firstLine="720"/>
        <w:rPr>
          <w:rFonts w:ascii="Bookman Old Style" w:hAnsi="Bookman Old Style"/>
          <w:bCs/>
        </w:rPr>
      </w:pPr>
      <w:r w:rsidRPr="00660BAB">
        <w:rPr>
          <w:rFonts w:ascii="Bookman Old Style" w:hAnsi="Bookman Old Style"/>
          <w:bCs/>
        </w:rPr>
        <w:t>}</w:t>
      </w:r>
    </w:p>
    <w:p w:rsidR="00660BAB" w:rsidRPr="00660BAB" w:rsidRDefault="00660BAB" w:rsidP="004328A9">
      <w:pPr>
        <w:shd w:val="clear" w:color="auto" w:fill="FFFFFF"/>
        <w:spacing w:after="0" w:line="240" w:lineRule="auto"/>
        <w:ind w:left="720" w:firstLine="720"/>
        <w:rPr>
          <w:rFonts w:ascii="Bookman Old Style" w:hAnsi="Bookman Old Style"/>
          <w:bCs/>
        </w:rPr>
      </w:pPr>
      <w:r w:rsidRPr="00660BAB">
        <w:rPr>
          <w:rFonts w:ascii="Bookman Old Style" w:hAnsi="Bookman Old Style"/>
          <w:bCs/>
        </w:rPr>
        <w:t>if(sum&gt;10)</w:t>
      </w:r>
    </w:p>
    <w:p w:rsidR="00660BAB" w:rsidRPr="00660BAB" w:rsidRDefault="00660BAB" w:rsidP="004328A9">
      <w:pPr>
        <w:shd w:val="clear" w:color="auto" w:fill="FFFFFF"/>
        <w:spacing w:after="0" w:line="240" w:lineRule="auto"/>
        <w:ind w:left="720" w:firstLine="720"/>
        <w:rPr>
          <w:rFonts w:ascii="Bookman Old Style" w:hAnsi="Bookman Old Style"/>
          <w:bCs/>
        </w:rPr>
      </w:pPr>
      <w:r w:rsidRPr="00660BAB">
        <w:rPr>
          <w:rFonts w:ascii="Bookman Old Style" w:hAnsi="Bookman Old Style"/>
          <w:bCs/>
        </w:rPr>
        <w:t>num=sum;</w:t>
      </w:r>
    </w:p>
    <w:p w:rsidR="00660BAB" w:rsidRPr="00660BAB" w:rsidRDefault="00660BAB" w:rsidP="004328A9">
      <w:pPr>
        <w:shd w:val="clear" w:color="auto" w:fill="FFFFFF"/>
        <w:spacing w:after="0" w:line="240" w:lineRule="auto"/>
        <w:ind w:left="720" w:firstLine="720"/>
        <w:rPr>
          <w:rFonts w:ascii="Bookman Old Style" w:hAnsi="Bookman Old Style"/>
          <w:bCs/>
        </w:rPr>
      </w:pPr>
      <w:r w:rsidRPr="00660BAB">
        <w:rPr>
          <w:rFonts w:ascii="Bookman Old Style" w:hAnsi="Bookman Old Style"/>
          <w:bCs/>
        </w:rPr>
        <w:t>else</w:t>
      </w:r>
    </w:p>
    <w:p w:rsidR="00660BAB" w:rsidRPr="00660BAB" w:rsidRDefault="00660BAB" w:rsidP="004328A9">
      <w:pPr>
        <w:shd w:val="clear" w:color="auto" w:fill="FFFFFF"/>
        <w:spacing w:after="0" w:line="240" w:lineRule="auto"/>
        <w:ind w:left="720" w:firstLine="720"/>
        <w:rPr>
          <w:rFonts w:ascii="Bookman Old Style" w:hAnsi="Bookman Old Style"/>
          <w:bCs/>
        </w:rPr>
      </w:pPr>
      <w:r w:rsidRPr="00660BAB">
        <w:rPr>
          <w:rFonts w:ascii="Bookman Old Style" w:hAnsi="Bookman Old Style"/>
          <w:bCs/>
        </w:rPr>
        <w:t>break;</w:t>
      </w:r>
    </w:p>
    <w:p w:rsidR="00660BAB" w:rsidRPr="00660BAB" w:rsidRDefault="00660BAB" w:rsidP="00660BAB">
      <w:pPr>
        <w:shd w:val="clear" w:color="auto" w:fill="FFFFFF"/>
        <w:spacing w:after="0" w:line="240" w:lineRule="auto"/>
        <w:ind w:firstLine="720"/>
        <w:rPr>
          <w:rFonts w:ascii="Bookman Old Style" w:hAnsi="Bookman Old Style"/>
          <w:bCs/>
        </w:rPr>
      </w:pPr>
      <w:r w:rsidRPr="00660BAB">
        <w:rPr>
          <w:rFonts w:ascii="Bookman Old Style" w:hAnsi="Bookman Old Style"/>
          <w:bCs/>
        </w:rPr>
        <w:t>}</w:t>
      </w:r>
    </w:p>
    <w:p w:rsidR="00660BAB" w:rsidRPr="00660BAB" w:rsidRDefault="00660BAB" w:rsidP="00660BAB">
      <w:pPr>
        <w:shd w:val="clear" w:color="auto" w:fill="FFFFFF"/>
        <w:spacing w:after="0" w:line="240" w:lineRule="auto"/>
        <w:ind w:firstLine="720"/>
        <w:rPr>
          <w:rFonts w:ascii="Bookman Old Style" w:hAnsi="Bookman Old Style"/>
          <w:bCs/>
        </w:rPr>
      </w:pPr>
      <w:r w:rsidRPr="00660BAB">
        <w:rPr>
          <w:rFonts w:ascii="Bookman Old Style" w:hAnsi="Bookman Old Style"/>
          <w:bCs/>
        </w:rPr>
        <w:t>printf("\nSum of the digits in single digit is: %ld",sum);</w:t>
      </w:r>
    </w:p>
    <w:p w:rsidR="00660BAB" w:rsidRPr="00660BAB" w:rsidRDefault="00660BAB" w:rsidP="00660BAB">
      <w:pPr>
        <w:shd w:val="clear" w:color="auto" w:fill="FFFFFF"/>
        <w:spacing w:after="0" w:line="240" w:lineRule="auto"/>
        <w:ind w:firstLine="720"/>
        <w:rPr>
          <w:rFonts w:ascii="Bookman Old Style" w:hAnsi="Bookman Old Style"/>
          <w:bCs/>
        </w:rPr>
      </w:pPr>
      <w:r w:rsidRPr="00660BAB">
        <w:rPr>
          <w:rFonts w:ascii="Bookman Old Style" w:hAnsi="Bookman Old Style"/>
          <w:bCs/>
        </w:rPr>
        <w:t>return 0;</w:t>
      </w:r>
    </w:p>
    <w:p w:rsidR="00660BAB" w:rsidRPr="00660BAB" w:rsidRDefault="00660BAB" w:rsidP="00660BAB">
      <w:pPr>
        <w:shd w:val="clear" w:color="auto" w:fill="FFFFFF"/>
        <w:spacing w:after="0" w:line="240" w:lineRule="auto"/>
        <w:rPr>
          <w:rFonts w:ascii="Bookman Old Style" w:hAnsi="Bookman Old Style"/>
          <w:bCs/>
        </w:rPr>
      </w:pPr>
      <w:r w:rsidRPr="00660BAB">
        <w:rPr>
          <w:rFonts w:ascii="Bookman Old Style" w:hAnsi="Bookman Old Style"/>
          <w:bCs/>
        </w:rPr>
        <w:t>}</w:t>
      </w:r>
    </w:p>
    <w:p w:rsidR="00660BAB" w:rsidRPr="00660BAB" w:rsidRDefault="00660BAB" w:rsidP="00660BAB">
      <w:pPr>
        <w:shd w:val="clear" w:color="auto" w:fill="FFFFFF"/>
        <w:spacing w:after="0" w:line="240" w:lineRule="auto"/>
        <w:rPr>
          <w:rFonts w:ascii="Bookman Old Style" w:hAnsi="Bookman Old Style"/>
          <w:bCs/>
        </w:rPr>
      </w:pPr>
    </w:p>
    <w:p w:rsidR="00660BAB" w:rsidRPr="00BD6511" w:rsidRDefault="00660BAB" w:rsidP="00660BAB">
      <w:pPr>
        <w:shd w:val="clear" w:color="auto" w:fill="FFFFFF"/>
        <w:spacing w:line="240" w:lineRule="auto"/>
        <w:jc w:val="both"/>
        <w:rPr>
          <w:rFonts w:ascii="Bookman Old Style" w:hAnsi="Bookman Old Style"/>
          <w:b/>
          <w:bCs/>
        </w:rPr>
      </w:pPr>
      <w:r w:rsidRPr="00BD6511">
        <w:rPr>
          <w:rFonts w:ascii="Bookman Old Style" w:hAnsi="Bookman Old Style"/>
          <w:b/>
          <w:bCs/>
        </w:rPr>
        <w:t>C code for calculation of generic root in one line</w:t>
      </w:r>
    </w:p>
    <w:p w:rsidR="00660BAB" w:rsidRPr="00660BAB" w:rsidRDefault="00660BAB" w:rsidP="00660BAB">
      <w:pPr>
        <w:shd w:val="clear" w:color="auto" w:fill="FFFFFF"/>
        <w:spacing w:after="0" w:line="240" w:lineRule="auto"/>
        <w:rPr>
          <w:rFonts w:ascii="Bookman Old Style" w:hAnsi="Bookman Old Style"/>
          <w:bCs/>
        </w:rPr>
      </w:pPr>
    </w:p>
    <w:p w:rsidR="00660BAB" w:rsidRPr="00660BAB" w:rsidRDefault="00660BAB" w:rsidP="00660BAB">
      <w:pPr>
        <w:shd w:val="clear" w:color="auto" w:fill="FFFFFF"/>
        <w:spacing w:after="0" w:line="240" w:lineRule="auto"/>
        <w:rPr>
          <w:rFonts w:ascii="Bookman Old Style" w:hAnsi="Bookman Old Style"/>
          <w:bCs/>
        </w:rPr>
      </w:pPr>
      <w:r w:rsidRPr="00660BAB">
        <w:rPr>
          <w:rFonts w:ascii="Bookman Old Style" w:hAnsi="Bookman Old Style"/>
          <w:bCs/>
        </w:rPr>
        <w:t>#include &lt;stdio.h&gt;</w:t>
      </w:r>
    </w:p>
    <w:p w:rsidR="00660BAB" w:rsidRPr="00660BAB" w:rsidRDefault="00660BAB" w:rsidP="00660BAB">
      <w:pPr>
        <w:shd w:val="clear" w:color="auto" w:fill="FFFFFF"/>
        <w:spacing w:after="0" w:line="240" w:lineRule="auto"/>
        <w:rPr>
          <w:rFonts w:ascii="Bookman Old Style" w:hAnsi="Bookman Old Style"/>
          <w:bCs/>
        </w:rPr>
      </w:pPr>
      <w:r w:rsidRPr="00660BAB">
        <w:rPr>
          <w:rFonts w:ascii="Bookman Old Style" w:hAnsi="Bookman Old Style"/>
          <w:bCs/>
        </w:rPr>
        <w:t>int main(){         </w:t>
      </w:r>
    </w:p>
    <w:p w:rsidR="00660BAB" w:rsidRPr="00660BAB" w:rsidRDefault="00660BAB" w:rsidP="00660BAB">
      <w:pPr>
        <w:shd w:val="clear" w:color="auto" w:fill="FFFFFF"/>
        <w:spacing w:after="0" w:line="240" w:lineRule="auto"/>
        <w:ind w:firstLine="720"/>
        <w:rPr>
          <w:rFonts w:ascii="Bookman Old Style" w:hAnsi="Bookman Old Style"/>
          <w:bCs/>
        </w:rPr>
      </w:pPr>
      <w:r w:rsidRPr="00660BAB">
        <w:rPr>
          <w:rFonts w:ascii="Bookman Old Style" w:hAnsi="Bookman Old Style"/>
          <w:bCs/>
        </w:rPr>
        <w:t>int num,x;</w:t>
      </w:r>
    </w:p>
    <w:p w:rsidR="00660BAB" w:rsidRPr="00660BAB" w:rsidRDefault="00660BAB" w:rsidP="00660BAB">
      <w:pPr>
        <w:shd w:val="clear" w:color="auto" w:fill="FFFFFF"/>
        <w:spacing w:after="0" w:line="240" w:lineRule="auto"/>
        <w:ind w:firstLine="720"/>
        <w:rPr>
          <w:rFonts w:ascii="Bookman Old Style" w:hAnsi="Bookman Old Style"/>
          <w:bCs/>
        </w:rPr>
      </w:pPr>
      <w:r w:rsidRPr="00660BAB">
        <w:rPr>
          <w:rFonts w:ascii="Bookman Old Style" w:hAnsi="Bookman Old Style"/>
          <w:bCs/>
        </w:rPr>
        <w:t>printf("Enter any number: ");</w:t>
      </w:r>
    </w:p>
    <w:p w:rsidR="00660BAB" w:rsidRPr="00660BAB" w:rsidRDefault="00660BAB" w:rsidP="00660BAB">
      <w:pPr>
        <w:shd w:val="clear" w:color="auto" w:fill="FFFFFF"/>
        <w:spacing w:after="0" w:line="240" w:lineRule="auto"/>
        <w:ind w:firstLine="720"/>
        <w:rPr>
          <w:rFonts w:ascii="Bookman Old Style" w:hAnsi="Bookman Old Style"/>
          <w:bCs/>
        </w:rPr>
      </w:pPr>
      <w:r w:rsidRPr="00660BAB">
        <w:rPr>
          <w:rFonts w:ascii="Bookman Old Style" w:hAnsi="Bookman Old Style"/>
          <w:bCs/>
        </w:rPr>
        <w:t>scanf("%d",&amp;num);</w:t>
      </w:r>
    </w:p>
    <w:p w:rsidR="00660BAB" w:rsidRPr="00660BAB" w:rsidRDefault="00660BAB" w:rsidP="00660BAB">
      <w:pPr>
        <w:shd w:val="clear" w:color="auto" w:fill="FFFFFF"/>
        <w:spacing w:after="0" w:line="240" w:lineRule="auto"/>
        <w:ind w:firstLine="720"/>
        <w:rPr>
          <w:rFonts w:ascii="Bookman Old Style" w:hAnsi="Bookman Old Style"/>
          <w:bCs/>
        </w:rPr>
      </w:pPr>
      <w:r w:rsidRPr="00660BAB">
        <w:rPr>
          <w:rFonts w:ascii="Bookman Old Style" w:hAnsi="Bookman Old Style"/>
          <w:bCs/>
        </w:rPr>
        <w:t>printf("Generic root: %d",(x=num%9)?x:9);</w:t>
      </w:r>
    </w:p>
    <w:p w:rsidR="00660BAB" w:rsidRPr="00660BAB" w:rsidRDefault="00660BAB" w:rsidP="00660BAB">
      <w:pPr>
        <w:shd w:val="clear" w:color="auto" w:fill="FFFFFF"/>
        <w:spacing w:after="0" w:line="240" w:lineRule="auto"/>
        <w:ind w:firstLine="720"/>
        <w:rPr>
          <w:rFonts w:ascii="Bookman Old Style" w:hAnsi="Bookman Old Style"/>
          <w:bCs/>
        </w:rPr>
      </w:pPr>
      <w:r w:rsidRPr="00660BAB">
        <w:rPr>
          <w:rFonts w:ascii="Bookman Old Style" w:hAnsi="Bookman Old Style"/>
          <w:bCs/>
        </w:rPr>
        <w:t>return 0;</w:t>
      </w:r>
    </w:p>
    <w:p w:rsidR="00660BAB" w:rsidRPr="00660BAB" w:rsidRDefault="00660BAB" w:rsidP="00660BAB">
      <w:pPr>
        <w:shd w:val="clear" w:color="auto" w:fill="FFFFFF"/>
        <w:spacing w:after="0" w:line="240" w:lineRule="auto"/>
        <w:rPr>
          <w:rFonts w:ascii="Bookman Old Style" w:hAnsi="Bookman Old Style"/>
          <w:bCs/>
        </w:rPr>
      </w:pPr>
      <w:r w:rsidRPr="00660BAB">
        <w:rPr>
          <w:rFonts w:ascii="Bookman Old Style" w:hAnsi="Bookman Old Style"/>
          <w:bCs/>
        </w:rPr>
        <w:lastRenderedPageBreak/>
        <w:t>}</w:t>
      </w:r>
    </w:p>
    <w:p w:rsidR="00660BAB" w:rsidRPr="00660BAB" w:rsidRDefault="00660BAB" w:rsidP="00660BAB">
      <w:pPr>
        <w:shd w:val="clear" w:color="auto" w:fill="FFFFFF"/>
        <w:spacing w:after="0" w:line="240" w:lineRule="auto"/>
        <w:rPr>
          <w:rFonts w:ascii="Bookman Old Style" w:hAnsi="Bookman Old Style"/>
          <w:bCs/>
        </w:rPr>
      </w:pPr>
    </w:p>
    <w:p w:rsidR="00660BAB" w:rsidRPr="00660BAB" w:rsidRDefault="00660BAB" w:rsidP="0063420F">
      <w:pPr>
        <w:shd w:val="clear" w:color="auto" w:fill="FFFFFF"/>
        <w:spacing w:after="0" w:line="240" w:lineRule="auto"/>
        <w:rPr>
          <w:rFonts w:ascii="Bookman Old Style" w:hAnsi="Bookman Old Style"/>
          <w:bCs/>
        </w:rPr>
      </w:pPr>
      <w:r w:rsidRPr="00660BAB">
        <w:rPr>
          <w:rFonts w:ascii="Bookman Old Style" w:hAnsi="Bookman Old Style"/>
          <w:bCs/>
        </w:rPr>
        <w:t>Sample output:</w:t>
      </w:r>
    </w:p>
    <w:p w:rsidR="00660BAB" w:rsidRPr="00660BAB" w:rsidRDefault="00660BAB" w:rsidP="0063420F">
      <w:pPr>
        <w:shd w:val="clear" w:color="auto" w:fill="FFFFFF"/>
        <w:spacing w:after="0" w:line="240" w:lineRule="auto"/>
        <w:rPr>
          <w:rFonts w:ascii="Bookman Old Style" w:hAnsi="Bookman Old Style"/>
          <w:bCs/>
        </w:rPr>
      </w:pPr>
      <w:r w:rsidRPr="00660BAB">
        <w:rPr>
          <w:rFonts w:ascii="Bookman Old Style" w:hAnsi="Bookman Old Style"/>
          <w:bCs/>
        </w:rPr>
        <w:t>Enter any number: 731</w:t>
      </w:r>
    </w:p>
    <w:p w:rsidR="00660BAB" w:rsidRDefault="00660BAB" w:rsidP="0063420F">
      <w:pPr>
        <w:shd w:val="clear" w:color="auto" w:fill="FFFFFF"/>
        <w:spacing w:after="0" w:line="240" w:lineRule="auto"/>
        <w:rPr>
          <w:rFonts w:ascii="Bookman Old Style" w:hAnsi="Bookman Old Style"/>
          <w:bCs/>
        </w:rPr>
      </w:pPr>
      <w:r w:rsidRPr="00660BAB">
        <w:rPr>
          <w:rFonts w:ascii="Bookman Old Style" w:hAnsi="Bookman Old Style"/>
          <w:bCs/>
        </w:rPr>
        <w:t>Generic root: 2</w:t>
      </w:r>
    </w:p>
    <w:p w:rsidR="0063420F" w:rsidRDefault="0063420F" w:rsidP="0063420F">
      <w:pPr>
        <w:shd w:val="clear" w:color="auto" w:fill="FFFFFF"/>
        <w:spacing w:after="0" w:line="240" w:lineRule="auto"/>
        <w:rPr>
          <w:rFonts w:ascii="Bookman Old Style" w:hAnsi="Bookman Old Style"/>
          <w:bCs/>
        </w:rPr>
      </w:pPr>
    </w:p>
    <w:p w:rsidR="0063420F" w:rsidRPr="00660BAB" w:rsidRDefault="0063420F" w:rsidP="0063420F">
      <w:pPr>
        <w:shd w:val="clear" w:color="auto" w:fill="FFFFFF"/>
        <w:spacing w:after="0" w:line="240" w:lineRule="auto"/>
        <w:rPr>
          <w:rFonts w:ascii="Bookman Old Style" w:hAnsi="Bookman Old Style"/>
          <w:bCs/>
        </w:rPr>
      </w:pPr>
    </w:p>
    <w:p w:rsidR="008450FE" w:rsidRPr="00BD6511" w:rsidRDefault="008450FE" w:rsidP="0063420F">
      <w:pPr>
        <w:pStyle w:val="ListParagraph"/>
        <w:numPr>
          <w:ilvl w:val="0"/>
          <w:numId w:val="29"/>
        </w:numPr>
        <w:shd w:val="clear" w:color="auto" w:fill="FFFFFF"/>
        <w:spacing w:after="0" w:line="240" w:lineRule="auto"/>
        <w:rPr>
          <w:rFonts w:ascii="Bookman Old Style" w:hAnsi="Bookman Old Style"/>
          <w:b/>
          <w:bCs/>
        </w:rPr>
      </w:pPr>
      <w:r w:rsidRPr="00BD6511">
        <w:rPr>
          <w:rFonts w:ascii="Arial" w:hAnsi="Arial" w:cs="Arial"/>
          <w:b/>
          <w:color w:val="333333"/>
          <w:sz w:val="25"/>
          <w:szCs w:val="25"/>
        </w:rPr>
        <w:t xml:space="preserve"> </w:t>
      </w:r>
      <w:r w:rsidRPr="00BD6511">
        <w:rPr>
          <w:rFonts w:ascii="Bookman Old Style" w:hAnsi="Bookman Old Style"/>
          <w:b/>
          <w:bCs/>
        </w:rPr>
        <w:t>Program in c to print 1 to 100 without using loop</w:t>
      </w:r>
    </w:p>
    <w:p w:rsidR="008450FE" w:rsidRPr="008450FE"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#include&lt;stdio.h&gt;</w:t>
      </w:r>
    </w:p>
    <w:p w:rsidR="00AB0B1B"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int main(</w:t>
      </w:r>
      <w:r w:rsidR="00AB0B1B">
        <w:rPr>
          <w:rFonts w:ascii="Bookman Old Style" w:hAnsi="Bookman Old Style"/>
          <w:bCs/>
        </w:rPr>
        <w:t xml:space="preserve"> </w:t>
      </w:r>
      <w:r w:rsidRPr="008450FE">
        <w:rPr>
          <w:rFonts w:ascii="Bookman Old Style" w:hAnsi="Bookman Old Style"/>
          <w:bCs/>
        </w:rPr>
        <w:t>)</w:t>
      </w:r>
    </w:p>
    <w:p w:rsidR="008450FE" w:rsidRPr="008450FE"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w:t>
      </w:r>
    </w:p>
    <w:p w:rsidR="008450FE" w:rsidRPr="008450FE"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    int num = 1;</w:t>
      </w:r>
    </w:p>
    <w:p w:rsidR="008450FE" w:rsidRPr="008450FE" w:rsidRDefault="008450FE" w:rsidP="008450FE">
      <w:pPr>
        <w:shd w:val="clear" w:color="auto" w:fill="FFFFFF"/>
        <w:spacing w:after="0" w:line="240" w:lineRule="auto"/>
        <w:rPr>
          <w:rFonts w:ascii="Bookman Old Style" w:hAnsi="Bookman Old Style"/>
          <w:bCs/>
        </w:rPr>
      </w:pPr>
    </w:p>
    <w:p w:rsidR="008450FE" w:rsidRPr="008450FE"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    print(num);</w:t>
      </w:r>
    </w:p>
    <w:p w:rsidR="008450FE" w:rsidRPr="008450FE" w:rsidRDefault="008450FE" w:rsidP="008450FE">
      <w:pPr>
        <w:shd w:val="clear" w:color="auto" w:fill="FFFFFF"/>
        <w:spacing w:after="0" w:line="240" w:lineRule="auto"/>
        <w:rPr>
          <w:rFonts w:ascii="Bookman Old Style" w:hAnsi="Bookman Old Style"/>
          <w:bCs/>
        </w:rPr>
      </w:pPr>
    </w:p>
    <w:p w:rsidR="008450FE" w:rsidRPr="008450FE"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    return 0;</w:t>
      </w:r>
    </w:p>
    <w:p w:rsidR="008450FE" w:rsidRPr="008450FE"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w:t>
      </w:r>
    </w:p>
    <w:p w:rsidR="00AB0B1B" w:rsidRDefault="00AB0B1B" w:rsidP="008450FE">
      <w:pPr>
        <w:shd w:val="clear" w:color="auto" w:fill="FFFFFF"/>
        <w:spacing w:after="0" w:line="240" w:lineRule="auto"/>
        <w:rPr>
          <w:rFonts w:ascii="Bookman Old Style" w:hAnsi="Bookman Old Style"/>
          <w:bCs/>
        </w:rPr>
      </w:pPr>
    </w:p>
    <w:p w:rsidR="00AB0B1B"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int print(num)</w:t>
      </w:r>
    </w:p>
    <w:p w:rsidR="008450FE" w:rsidRPr="008450FE"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w:t>
      </w:r>
    </w:p>
    <w:p w:rsidR="008450FE" w:rsidRPr="008450FE"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    if(num&lt;=100){</w:t>
      </w:r>
    </w:p>
    <w:p w:rsidR="008450FE" w:rsidRPr="008450FE"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         printf("%d ",num);</w:t>
      </w:r>
    </w:p>
    <w:p w:rsidR="008450FE" w:rsidRPr="008450FE"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         print(num+1);</w:t>
      </w:r>
    </w:p>
    <w:p w:rsidR="008450FE" w:rsidRPr="008450FE"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    }</w:t>
      </w:r>
    </w:p>
    <w:p w:rsidR="008450FE" w:rsidRDefault="008450FE" w:rsidP="008450FE">
      <w:pPr>
        <w:shd w:val="clear" w:color="auto" w:fill="FFFFFF"/>
        <w:spacing w:after="0" w:line="240" w:lineRule="auto"/>
        <w:rPr>
          <w:rFonts w:ascii="Bookman Old Style" w:hAnsi="Bookman Old Style"/>
          <w:bCs/>
        </w:rPr>
      </w:pPr>
      <w:r w:rsidRPr="008450FE">
        <w:rPr>
          <w:rFonts w:ascii="Bookman Old Style" w:hAnsi="Bookman Old Style"/>
          <w:bCs/>
        </w:rPr>
        <w:t>}</w:t>
      </w:r>
    </w:p>
    <w:p w:rsidR="00481500" w:rsidRPr="008450FE" w:rsidRDefault="00481500" w:rsidP="008450FE">
      <w:pPr>
        <w:shd w:val="clear" w:color="auto" w:fill="FFFFFF"/>
        <w:spacing w:after="0" w:line="240" w:lineRule="auto"/>
        <w:rPr>
          <w:rFonts w:ascii="Bookman Old Style" w:hAnsi="Bookman Old Style"/>
          <w:bCs/>
        </w:rPr>
      </w:pPr>
    </w:p>
    <w:p w:rsidR="00660BAB" w:rsidRPr="00BD6511" w:rsidRDefault="00AB0B1B" w:rsidP="008450FE">
      <w:pPr>
        <w:pStyle w:val="ListParagraph"/>
        <w:numPr>
          <w:ilvl w:val="0"/>
          <w:numId w:val="29"/>
        </w:numPr>
        <w:spacing w:after="0" w:line="240" w:lineRule="auto"/>
        <w:jc w:val="both"/>
        <w:rPr>
          <w:rFonts w:ascii="Bookman Old Style" w:hAnsi="Bookman Old Style"/>
          <w:b/>
          <w:bCs/>
        </w:rPr>
      </w:pPr>
      <w:r w:rsidRPr="00BD6511">
        <w:rPr>
          <w:rFonts w:ascii="Bookman Old Style" w:hAnsi="Bookman Old Style"/>
          <w:b/>
          <w:bCs/>
        </w:rPr>
        <w:t xml:space="preserve"> </w:t>
      </w:r>
    </w:p>
    <w:p w:rsidR="00815582" w:rsidRPr="00BD6511" w:rsidRDefault="00815582" w:rsidP="00815582">
      <w:pPr>
        <w:shd w:val="clear" w:color="auto" w:fill="FFFFFF"/>
        <w:spacing w:after="0" w:line="240" w:lineRule="auto"/>
        <w:rPr>
          <w:rFonts w:ascii="Bookman Old Style" w:hAnsi="Bookman Old Style"/>
          <w:b/>
          <w:bCs/>
        </w:rPr>
      </w:pPr>
      <w:r w:rsidRPr="00BD6511">
        <w:rPr>
          <w:rFonts w:ascii="Bookman Old Style" w:hAnsi="Bookman Old Style"/>
          <w:b/>
          <w:bCs/>
        </w:rPr>
        <w:t>Write a c program or code to subtract two numbers without using subtraction operator</w:t>
      </w: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#include&lt;stdio.h&gt;</w:t>
      </w:r>
    </w:p>
    <w:p w:rsid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int main(</w:t>
      </w:r>
      <w:r>
        <w:rPr>
          <w:rFonts w:ascii="Bookman Old Style" w:hAnsi="Bookman Old Style"/>
          <w:bCs/>
        </w:rPr>
        <w:t xml:space="preserve"> </w:t>
      </w:r>
      <w:r w:rsidRPr="00815582">
        <w:rPr>
          <w:rFonts w:ascii="Bookman Old Style" w:hAnsi="Bookman Old Style"/>
          <w:bCs/>
        </w:rPr>
        <w:t>)</w:t>
      </w: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w:t>
      </w: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   </w:t>
      </w:r>
      <w:r>
        <w:rPr>
          <w:rFonts w:ascii="Bookman Old Style" w:hAnsi="Bookman Old Style"/>
          <w:bCs/>
        </w:rPr>
        <w:t xml:space="preserve"> </w:t>
      </w:r>
      <w:r w:rsidRPr="00815582">
        <w:rPr>
          <w:rFonts w:ascii="Bookman Old Style" w:hAnsi="Bookman Old Style"/>
          <w:bCs/>
        </w:rPr>
        <w:t>int a,b;</w:t>
      </w: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    int sum;</w:t>
      </w: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    printf("Enter any two integers: ");</w:t>
      </w: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    scanf("%d%d",&amp;a,&amp;b);</w:t>
      </w: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    sum = a + ~b + 1;</w:t>
      </w: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    printf("Difference of two integers: %d",sum);</w:t>
      </w: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    return 0;</w:t>
      </w: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w:t>
      </w:r>
    </w:p>
    <w:p w:rsidR="00815582" w:rsidRPr="00815582" w:rsidRDefault="00815582" w:rsidP="00815582">
      <w:pPr>
        <w:shd w:val="clear" w:color="auto" w:fill="FFFFFF"/>
        <w:spacing w:after="0" w:line="240" w:lineRule="auto"/>
        <w:rPr>
          <w:rFonts w:ascii="Bookman Old Style" w:hAnsi="Bookman Old Style"/>
          <w:bCs/>
        </w:rPr>
      </w:pP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Sample Output:</w:t>
      </w:r>
    </w:p>
    <w:p w:rsidR="00815582" w:rsidRPr="00815582" w:rsidRDefault="00815582" w:rsidP="00815582">
      <w:pPr>
        <w:shd w:val="clear" w:color="auto" w:fill="FFFFFF"/>
        <w:spacing w:after="0" w:line="240" w:lineRule="auto"/>
        <w:rPr>
          <w:rFonts w:ascii="Bookman Old Style" w:hAnsi="Bookman Old Style"/>
          <w:bCs/>
        </w:rPr>
      </w:pP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Enter any two integers: 5 4</w:t>
      </w:r>
    </w:p>
    <w:p w:rsidR="00815582" w:rsidRPr="00815582" w:rsidRDefault="00815582" w:rsidP="00815582">
      <w:pPr>
        <w:shd w:val="clear" w:color="auto" w:fill="FFFFFF"/>
        <w:spacing w:after="0" w:line="240" w:lineRule="auto"/>
        <w:rPr>
          <w:rFonts w:ascii="Bookman Old Style" w:hAnsi="Bookman Old Style"/>
          <w:bCs/>
        </w:rPr>
      </w:pPr>
      <w:r w:rsidRPr="00815582">
        <w:rPr>
          <w:rFonts w:ascii="Bookman Old Style" w:hAnsi="Bookman Old Style"/>
          <w:bCs/>
        </w:rPr>
        <w:t>Difference of two integers: 1</w:t>
      </w:r>
    </w:p>
    <w:p w:rsidR="00815582" w:rsidRDefault="00815582" w:rsidP="00815582">
      <w:pPr>
        <w:shd w:val="clear" w:color="auto" w:fill="FFFFFF"/>
        <w:spacing w:after="0" w:line="240" w:lineRule="auto"/>
        <w:rPr>
          <w:rFonts w:ascii="Bookman Old Style" w:hAnsi="Bookman Old Style"/>
          <w:bCs/>
        </w:rPr>
      </w:pPr>
    </w:p>
    <w:p w:rsidR="0063420F" w:rsidRPr="00BD6511" w:rsidRDefault="0063420F" w:rsidP="0063420F">
      <w:pPr>
        <w:pStyle w:val="ListParagraph"/>
        <w:numPr>
          <w:ilvl w:val="0"/>
          <w:numId w:val="29"/>
        </w:numPr>
        <w:shd w:val="clear" w:color="auto" w:fill="FFFFFF"/>
        <w:spacing w:after="0" w:line="240" w:lineRule="auto"/>
        <w:rPr>
          <w:rFonts w:ascii="Bookman Old Style" w:hAnsi="Bookman Old Style"/>
          <w:b/>
          <w:bCs/>
        </w:rPr>
      </w:pPr>
    </w:p>
    <w:p w:rsidR="0063420F" w:rsidRPr="00BD6511" w:rsidRDefault="0063420F" w:rsidP="0063420F">
      <w:pPr>
        <w:pStyle w:val="ListParagraph"/>
        <w:shd w:val="clear" w:color="auto" w:fill="FFFFFF"/>
        <w:spacing w:after="0" w:line="240" w:lineRule="auto"/>
        <w:ind w:left="360"/>
        <w:rPr>
          <w:rFonts w:ascii="Bookman Old Style" w:hAnsi="Bookman Old Style"/>
          <w:b/>
          <w:bCs/>
        </w:rPr>
      </w:pPr>
      <w:r w:rsidRPr="00BD6511">
        <w:rPr>
          <w:rFonts w:ascii="Bookman Old Style" w:hAnsi="Bookman Old Style"/>
          <w:b/>
          <w:bCs/>
        </w:rPr>
        <w:t>Prime factor of a number in c</w:t>
      </w:r>
    </w:p>
    <w:p w:rsidR="0063420F" w:rsidRPr="0063420F" w:rsidRDefault="0063420F" w:rsidP="0063420F">
      <w:pPr>
        <w:shd w:val="clear" w:color="auto" w:fill="FFFFFF"/>
        <w:spacing w:after="0" w:line="240" w:lineRule="auto"/>
        <w:rPr>
          <w:rFonts w:ascii="Bookman Old Style" w:hAnsi="Bookman Old Style"/>
          <w:bCs/>
        </w:rPr>
      </w:pP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#include&lt;stdio.h&gt;</w:t>
      </w:r>
    </w:p>
    <w:p w:rsidR="003D1D26"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int main(</w:t>
      </w:r>
      <w:r w:rsidR="003D1D26">
        <w:rPr>
          <w:rFonts w:ascii="Bookman Old Style" w:hAnsi="Bookman Old Style"/>
          <w:bCs/>
        </w:rPr>
        <w:t xml:space="preserve"> </w:t>
      </w:r>
      <w:r w:rsidRPr="0063420F">
        <w:rPr>
          <w:rFonts w:ascii="Bookman Old Style" w:hAnsi="Bookman Old Style"/>
          <w:bCs/>
        </w:rPr>
        <w:t>)</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int num,i=1,j,k;</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printf("\nEnter a number:");</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lastRenderedPageBreak/>
        <w:t>  scanf("%d",&amp;num);</w:t>
      </w:r>
    </w:p>
    <w:p w:rsidR="003D1D26"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while(i&lt;=num)</w:t>
      </w:r>
    </w:p>
    <w:p w:rsidR="0063420F" w:rsidRPr="0063420F" w:rsidRDefault="003D1D26" w:rsidP="0063420F">
      <w:pPr>
        <w:shd w:val="clear" w:color="auto" w:fill="FFFFFF"/>
        <w:spacing w:after="0" w:line="240" w:lineRule="auto"/>
        <w:rPr>
          <w:rFonts w:ascii="Bookman Old Style" w:hAnsi="Bookman Old Style"/>
          <w:bCs/>
        </w:rPr>
      </w:pPr>
      <w:r>
        <w:rPr>
          <w:rFonts w:ascii="Bookman Old Style" w:hAnsi="Bookman Old Style"/>
          <w:bCs/>
        </w:rPr>
        <w:t xml:space="preserve">  </w:t>
      </w:r>
      <w:r w:rsidR="0063420F" w:rsidRPr="0063420F">
        <w:rPr>
          <w:rFonts w:ascii="Bookman Old Style" w:hAnsi="Bookman Old Style"/>
          <w:bCs/>
        </w:rPr>
        <w:t>{</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k=0;</w:t>
      </w:r>
    </w:p>
    <w:p w:rsidR="003D1D26"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if(num%i==0)</w:t>
      </w:r>
    </w:p>
    <w:p w:rsidR="0063420F" w:rsidRPr="0063420F" w:rsidRDefault="003D1D26" w:rsidP="0063420F">
      <w:pPr>
        <w:shd w:val="clear" w:color="auto" w:fill="FFFFFF"/>
        <w:spacing w:after="0" w:line="240" w:lineRule="auto"/>
        <w:rPr>
          <w:rFonts w:ascii="Bookman Old Style" w:hAnsi="Bookman Old Style"/>
          <w:bCs/>
        </w:rPr>
      </w:pPr>
      <w:r>
        <w:rPr>
          <w:rFonts w:ascii="Bookman Old Style" w:hAnsi="Bookman Old Style"/>
          <w:bCs/>
        </w:rPr>
        <w:t xml:space="preserve">      </w:t>
      </w:r>
      <w:r w:rsidR="0063420F" w:rsidRPr="0063420F">
        <w:rPr>
          <w:rFonts w:ascii="Bookman Old Style" w:hAnsi="Bookman Old Style"/>
          <w:bCs/>
        </w:rPr>
        <w:t>{</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j=1;</w:t>
      </w:r>
    </w:p>
    <w:p w:rsidR="003D1D26"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w:t>
      </w:r>
      <w:r w:rsidR="003D1D26">
        <w:rPr>
          <w:rFonts w:ascii="Bookman Old Style" w:hAnsi="Bookman Old Style"/>
          <w:bCs/>
        </w:rPr>
        <w:t xml:space="preserve"> </w:t>
      </w:r>
      <w:r w:rsidRPr="0063420F">
        <w:rPr>
          <w:rFonts w:ascii="Bookman Old Style" w:hAnsi="Bookman Old Style"/>
          <w:bCs/>
        </w:rPr>
        <w:t>while(j&lt;=i)</w:t>
      </w:r>
    </w:p>
    <w:p w:rsidR="0063420F" w:rsidRPr="0063420F" w:rsidRDefault="003D1D26" w:rsidP="0063420F">
      <w:pPr>
        <w:shd w:val="clear" w:color="auto" w:fill="FFFFFF"/>
        <w:spacing w:after="0" w:line="240" w:lineRule="auto"/>
        <w:rPr>
          <w:rFonts w:ascii="Bookman Old Style" w:hAnsi="Bookman Old Style"/>
          <w:bCs/>
        </w:rPr>
      </w:pPr>
      <w:r>
        <w:rPr>
          <w:rFonts w:ascii="Bookman Old Style" w:hAnsi="Bookman Old Style"/>
          <w:bCs/>
        </w:rPr>
        <w:t xml:space="preserve">         </w:t>
      </w:r>
      <w:r w:rsidR="0063420F" w:rsidRPr="0063420F">
        <w:rPr>
          <w:rFonts w:ascii="Bookman Old Style" w:hAnsi="Bookman Old Style"/>
          <w:bCs/>
        </w:rPr>
        <w:t>{</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if(i%j==0)</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k++;</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j++;</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if(k==2)</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printf("\n%d is a prime factor",i);</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i++;</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   return 0;</w:t>
      </w:r>
    </w:p>
    <w:p w:rsidR="0063420F" w:rsidRPr="0063420F" w:rsidRDefault="0063420F" w:rsidP="0063420F">
      <w:pPr>
        <w:shd w:val="clear" w:color="auto" w:fill="FFFFFF"/>
        <w:spacing w:after="0" w:line="240" w:lineRule="auto"/>
        <w:rPr>
          <w:rFonts w:ascii="Bookman Old Style" w:hAnsi="Bookman Old Style"/>
          <w:bCs/>
        </w:rPr>
      </w:pPr>
      <w:r w:rsidRPr="0063420F">
        <w:rPr>
          <w:rFonts w:ascii="Bookman Old Style" w:hAnsi="Bookman Old Style"/>
          <w:bCs/>
        </w:rPr>
        <w:t>}</w:t>
      </w:r>
    </w:p>
    <w:p w:rsidR="0063420F" w:rsidRDefault="0063420F" w:rsidP="00815582">
      <w:pPr>
        <w:shd w:val="clear" w:color="auto" w:fill="FFFFFF"/>
        <w:spacing w:after="0" w:line="240" w:lineRule="auto"/>
        <w:rPr>
          <w:rFonts w:ascii="Bookman Old Style" w:hAnsi="Bookman Old Style"/>
          <w:bCs/>
        </w:rPr>
      </w:pPr>
    </w:p>
    <w:p w:rsidR="0063420F" w:rsidRPr="00BD6511" w:rsidRDefault="0063420F" w:rsidP="00815582">
      <w:pPr>
        <w:shd w:val="clear" w:color="auto" w:fill="FFFFFF"/>
        <w:spacing w:after="0" w:line="240" w:lineRule="auto"/>
        <w:rPr>
          <w:rFonts w:ascii="Bookman Old Style" w:hAnsi="Bookman Old Style"/>
          <w:b/>
          <w:bCs/>
        </w:rPr>
      </w:pPr>
      <w:r w:rsidRPr="00BD6511">
        <w:rPr>
          <w:rFonts w:ascii="Bookman Old Style" w:hAnsi="Bookman Old Style"/>
          <w:b/>
          <w:bCs/>
        </w:rPr>
        <w:t>90.</w:t>
      </w:r>
    </w:p>
    <w:p w:rsidR="0063420F" w:rsidRPr="00BD6511" w:rsidRDefault="0063420F" w:rsidP="003D1D26">
      <w:pPr>
        <w:shd w:val="clear" w:color="auto" w:fill="FFFFFF"/>
        <w:spacing w:after="0" w:line="240" w:lineRule="auto"/>
        <w:rPr>
          <w:rFonts w:ascii="Bookman Old Style" w:hAnsi="Bookman Old Style"/>
          <w:b/>
          <w:bCs/>
        </w:rPr>
      </w:pPr>
      <w:r w:rsidRPr="00BD6511">
        <w:rPr>
          <w:rFonts w:ascii="Bookman Old Style" w:hAnsi="Bookman Old Style"/>
          <w:b/>
          <w:bCs/>
        </w:rPr>
        <w:t>Printing ascii value using c program</w:t>
      </w:r>
      <w:r w:rsidR="003D1D26" w:rsidRPr="00BD6511">
        <w:rPr>
          <w:rFonts w:ascii="Bookman Old Style" w:hAnsi="Bookman Old Style"/>
          <w:b/>
          <w:bCs/>
        </w:rPr>
        <w:t xml:space="preserve">. </w:t>
      </w:r>
      <w:r w:rsidRPr="00BD6511">
        <w:rPr>
          <w:rFonts w:ascii="Bookman Old Style" w:hAnsi="Bookman Old Style"/>
          <w:b/>
          <w:bCs/>
        </w:rPr>
        <w:t>C code for ASCII table</w:t>
      </w:r>
      <w:r w:rsidR="003D1D26" w:rsidRPr="00BD6511">
        <w:rPr>
          <w:rFonts w:ascii="Bookman Old Style" w:hAnsi="Bookman Old Style"/>
          <w:b/>
          <w:bCs/>
        </w:rPr>
        <w:t xml:space="preserve">. </w:t>
      </w:r>
      <w:r w:rsidRPr="00BD6511">
        <w:rPr>
          <w:rFonts w:ascii="Bookman Old Style" w:hAnsi="Bookman Old Style"/>
          <w:b/>
          <w:bCs/>
        </w:rPr>
        <w:t>C program to display ASCII values</w:t>
      </w:r>
    </w:p>
    <w:p w:rsidR="0063420F" w:rsidRPr="003D1D26" w:rsidRDefault="0063420F" w:rsidP="0063420F">
      <w:pPr>
        <w:spacing w:after="0" w:line="240" w:lineRule="auto"/>
        <w:rPr>
          <w:rFonts w:ascii="Bookman Old Style" w:hAnsi="Bookman Old Style"/>
          <w:bCs/>
        </w:rPr>
      </w:pPr>
    </w:p>
    <w:p w:rsidR="0063420F" w:rsidRPr="003D1D26" w:rsidRDefault="0063420F" w:rsidP="0063420F">
      <w:pPr>
        <w:spacing w:after="0" w:line="240" w:lineRule="auto"/>
        <w:rPr>
          <w:rFonts w:ascii="Bookman Old Style" w:hAnsi="Bookman Old Style"/>
          <w:bCs/>
        </w:rPr>
      </w:pPr>
      <w:r w:rsidRPr="003D1D26">
        <w:rPr>
          <w:rFonts w:ascii="Bookman Old Style" w:hAnsi="Bookman Old Style"/>
          <w:bCs/>
        </w:rPr>
        <w:t>#include&lt;stdio.h&gt;</w:t>
      </w:r>
    </w:p>
    <w:p w:rsidR="003D1D26" w:rsidRDefault="0063420F" w:rsidP="0063420F">
      <w:pPr>
        <w:spacing w:after="0" w:line="240" w:lineRule="auto"/>
        <w:rPr>
          <w:rFonts w:ascii="Bookman Old Style" w:hAnsi="Bookman Old Style"/>
          <w:bCs/>
        </w:rPr>
      </w:pPr>
      <w:r w:rsidRPr="003D1D26">
        <w:rPr>
          <w:rFonts w:ascii="Bookman Old Style" w:hAnsi="Bookman Old Style"/>
          <w:bCs/>
        </w:rPr>
        <w:t>int main(</w:t>
      </w:r>
      <w:r w:rsidR="003D1D26">
        <w:rPr>
          <w:rFonts w:ascii="Bookman Old Style" w:hAnsi="Bookman Old Style"/>
          <w:bCs/>
        </w:rPr>
        <w:t xml:space="preserve"> </w:t>
      </w:r>
      <w:r w:rsidRPr="003D1D26">
        <w:rPr>
          <w:rFonts w:ascii="Bookman Old Style" w:hAnsi="Bookman Old Style"/>
          <w:bCs/>
        </w:rPr>
        <w:t>)</w:t>
      </w:r>
    </w:p>
    <w:p w:rsidR="0063420F" w:rsidRPr="003D1D26" w:rsidRDefault="0063420F" w:rsidP="0063420F">
      <w:pPr>
        <w:spacing w:after="0" w:line="240" w:lineRule="auto"/>
        <w:rPr>
          <w:rFonts w:ascii="Bookman Old Style" w:hAnsi="Bookman Old Style"/>
          <w:bCs/>
        </w:rPr>
      </w:pPr>
      <w:r w:rsidRPr="003D1D26">
        <w:rPr>
          <w:rFonts w:ascii="Bookman Old Style" w:hAnsi="Bookman Old Style"/>
          <w:bCs/>
        </w:rPr>
        <w:t>{</w:t>
      </w:r>
    </w:p>
    <w:p w:rsidR="0063420F" w:rsidRPr="003D1D26" w:rsidRDefault="0063420F" w:rsidP="0063420F">
      <w:pPr>
        <w:spacing w:after="0" w:line="240" w:lineRule="auto"/>
        <w:rPr>
          <w:rFonts w:ascii="Bookman Old Style" w:hAnsi="Bookman Old Style"/>
          <w:bCs/>
        </w:rPr>
      </w:pPr>
      <w:r w:rsidRPr="003D1D26">
        <w:rPr>
          <w:rFonts w:ascii="Bookman Old Style" w:hAnsi="Bookman Old Style"/>
          <w:bCs/>
        </w:rPr>
        <w:t>    int i;</w:t>
      </w:r>
    </w:p>
    <w:p w:rsidR="0063420F" w:rsidRPr="003D1D26" w:rsidRDefault="0063420F" w:rsidP="0063420F">
      <w:pPr>
        <w:spacing w:after="0" w:line="240" w:lineRule="auto"/>
        <w:rPr>
          <w:rFonts w:ascii="Bookman Old Style" w:hAnsi="Bookman Old Style"/>
          <w:bCs/>
        </w:rPr>
      </w:pPr>
      <w:r w:rsidRPr="003D1D26">
        <w:rPr>
          <w:rFonts w:ascii="Bookman Old Style" w:hAnsi="Bookman Old Style"/>
          <w:bCs/>
        </w:rPr>
        <w:t>    for(i=0;i&lt;=255;i++)</w:t>
      </w:r>
    </w:p>
    <w:p w:rsidR="0063420F" w:rsidRPr="003D1D26" w:rsidRDefault="0063420F" w:rsidP="0063420F">
      <w:pPr>
        <w:spacing w:after="0" w:line="240" w:lineRule="auto"/>
        <w:rPr>
          <w:rFonts w:ascii="Bookman Old Style" w:hAnsi="Bookman Old Style"/>
          <w:bCs/>
        </w:rPr>
      </w:pPr>
      <w:r w:rsidRPr="003D1D26">
        <w:rPr>
          <w:rFonts w:ascii="Bookman Old Style" w:hAnsi="Bookman Old Style"/>
          <w:bCs/>
        </w:rPr>
        <w:t>         printf("ASCII value of character %c: %d\n",i,i);</w:t>
      </w:r>
    </w:p>
    <w:p w:rsidR="0063420F" w:rsidRPr="003D1D26" w:rsidRDefault="0063420F" w:rsidP="0063420F">
      <w:pPr>
        <w:spacing w:after="0" w:line="240" w:lineRule="auto"/>
        <w:rPr>
          <w:rFonts w:ascii="Bookman Old Style" w:hAnsi="Bookman Old Style"/>
          <w:bCs/>
        </w:rPr>
      </w:pPr>
      <w:r w:rsidRPr="003D1D26">
        <w:rPr>
          <w:rFonts w:ascii="Bookman Old Style" w:hAnsi="Bookman Old Style"/>
          <w:bCs/>
        </w:rPr>
        <w:t>    return 0;</w:t>
      </w:r>
    </w:p>
    <w:p w:rsidR="0063420F" w:rsidRPr="003D1D26" w:rsidRDefault="0063420F" w:rsidP="0063420F">
      <w:pPr>
        <w:spacing w:after="0" w:line="240" w:lineRule="auto"/>
        <w:rPr>
          <w:rFonts w:ascii="Bookman Old Style" w:hAnsi="Bookman Old Style"/>
          <w:bCs/>
        </w:rPr>
      </w:pPr>
      <w:r w:rsidRPr="003D1D26">
        <w:rPr>
          <w:rFonts w:ascii="Bookman Old Style" w:hAnsi="Bookman Old Style"/>
          <w:bCs/>
        </w:rPr>
        <w:t>}</w:t>
      </w:r>
    </w:p>
    <w:p w:rsidR="0063420F" w:rsidRPr="003D1D26" w:rsidRDefault="0063420F" w:rsidP="0063420F">
      <w:pPr>
        <w:spacing w:after="0" w:line="240" w:lineRule="auto"/>
        <w:rPr>
          <w:rFonts w:ascii="Bookman Old Style" w:hAnsi="Bookman Old Style"/>
          <w:bCs/>
        </w:rPr>
      </w:pPr>
    </w:p>
    <w:p w:rsidR="00CA3B9C" w:rsidRPr="00BD6511" w:rsidRDefault="00CA3B9C" w:rsidP="00BD6511">
      <w:pPr>
        <w:shd w:val="clear" w:color="auto" w:fill="FFFFFF"/>
        <w:spacing w:after="0" w:line="240" w:lineRule="auto"/>
        <w:rPr>
          <w:rFonts w:ascii="Bookman Old Style" w:hAnsi="Bookman Old Style"/>
          <w:b/>
          <w:bCs/>
        </w:rPr>
      </w:pPr>
      <w:r w:rsidRPr="00BD6511">
        <w:rPr>
          <w:rFonts w:ascii="Bookman Old Style" w:hAnsi="Bookman Old Style"/>
          <w:b/>
          <w:bCs/>
        </w:rPr>
        <w:t>91. Conversion from uppercase to lower case using c program</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#include&lt;stdio.h&gt;</w:t>
      </w:r>
      <w:r w:rsidRPr="00CA3B9C">
        <w:rPr>
          <w:rFonts w:ascii="Bookman Old Style" w:hAnsi="Bookman Old Style"/>
          <w:bCs/>
        </w:rPr>
        <w:br/>
      </w:r>
      <w:r w:rsidRPr="00BD6511">
        <w:rPr>
          <w:rFonts w:ascii="Bookman Old Style" w:hAnsi="Bookman Old Style"/>
          <w:bCs/>
        </w:rPr>
        <w:t>#include&lt;string.h&gt;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int main(){</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char str[20];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int 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printf("Enter any string-&gt;");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scanf("%s",str);</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printf("The string is-&gt;%s",str);</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for(i=0;i&lt;=strlen(str);i++){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if(str[i]&gt;=65&amp;&amp;str[i]&lt;=90)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str[i]=str[i]+32;</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printf("\nThe string in lower case is-&gt;%s",str);</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return 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w:t>
      </w:r>
    </w:p>
    <w:p w:rsidR="003D1D26" w:rsidRDefault="003D1D26" w:rsidP="00BD6511">
      <w:pPr>
        <w:shd w:val="clear" w:color="auto" w:fill="FFFFFF"/>
        <w:spacing w:after="0" w:line="240" w:lineRule="auto"/>
        <w:rPr>
          <w:rFonts w:ascii="Bookman Old Style" w:hAnsi="Bookman Old Style"/>
          <w:bCs/>
        </w:rPr>
      </w:pPr>
    </w:p>
    <w:p w:rsidR="00CA3B9C" w:rsidRPr="00CA3B9C" w:rsidRDefault="00CA3B9C" w:rsidP="00BD6511">
      <w:pPr>
        <w:shd w:val="clear" w:color="auto" w:fill="FFFFFF"/>
        <w:spacing w:after="0" w:line="240" w:lineRule="auto"/>
        <w:rPr>
          <w:rFonts w:ascii="Bookman Old Style" w:hAnsi="Bookman Old Style"/>
          <w:b/>
          <w:bCs/>
        </w:rPr>
      </w:pPr>
      <w:r w:rsidRPr="00CA3B9C">
        <w:rPr>
          <w:rFonts w:ascii="Bookman Old Style" w:hAnsi="Bookman Old Style"/>
          <w:bCs/>
        </w:rPr>
        <w:br/>
      </w:r>
      <w:r w:rsidR="00BD6511" w:rsidRPr="00BD6511">
        <w:rPr>
          <w:rFonts w:ascii="Bookman Old Style" w:hAnsi="Bookman Old Style"/>
          <w:b/>
          <w:bCs/>
        </w:rPr>
        <w:t xml:space="preserve">91. </w:t>
      </w:r>
      <w:r w:rsidRPr="00CA3B9C">
        <w:rPr>
          <w:rFonts w:ascii="Bookman Old Style" w:hAnsi="Bookman Old Style"/>
          <w:b/>
          <w:bCs/>
        </w:rPr>
        <w:t>Write a c program to convert the string from lower case to upper case</w:t>
      </w:r>
    </w:p>
    <w:p w:rsidR="00CA3B9C" w:rsidRPr="00CA3B9C" w:rsidRDefault="00CA3B9C" w:rsidP="00BD6511">
      <w:pPr>
        <w:shd w:val="clear" w:color="auto" w:fill="FFFFFF"/>
        <w:spacing w:after="0" w:line="240" w:lineRule="auto"/>
        <w:rPr>
          <w:rFonts w:ascii="Bookman Old Style" w:hAnsi="Bookman Old Style"/>
          <w:bCs/>
        </w:rPr>
      </w:pPr>
    </w:p>
    <w:p w:rsidR="00CA3B9C" w:rsidRPr="00CA3B9C" w:rsidRDefault="00CA3B9C" w:rsidP="00BD6511">
      <w:pPr>
        <w:shd w:val="clear" w:color="auto" w:fill="FFFFFF"/>
        <w:spacing w:after="0" w:line="240" w:lineRule="auto"/>
        <w:rPr>
          <w:rFonts w:ascii="Bookman Old Style" w:hAnsi="Bookman Old Style"/>
          <w:bCs/>
        </w:rPr>
      </w:pP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#include&lt;stdio.h&gt;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int main(){</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char str[20];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int 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printf("Enter any string-&gt;");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scanf("%s",str);</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printf("The string is-&gt;%s",str);</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for(i=0;i&lt;=strlen(str);i++){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if(str[i]&gt;=97&amp;&amp;str[i]&lt;=122)</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str[i]=str[i]-32;</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printf("\nThe string in lowercase is-&gt;%s",str);</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return 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w:t>
      </w:r>
    </w:p>
    <w:p w:rsidR="0063420F" w:rsidRDefault="0063420F" w:rsidP="00BD6511">
      <w:pPr>
        <w:shd w:val="clear" w:color="auto" w:fill="FFFFFF"/>
        <w:spacing w:after="0" w:line="240" w:lineRule="auto"/>
        <w:rPr>
          <w:rFonts w:ascii="Bookman Old Style" w:hAnsi="Bookman Old Style"/>
          <w:bCs/>
        </w:rPr>
      </w:pPr>
    </w:p>
    <w:p w:rsidR="00CA3B9C" w:rsidRPr="00BD6511" w:rsidRDefault="00BD6511" w:rsidP="00BD6511">
      <w:pPr>
        <w:shd w:val="clear" w:color="auto" w:fill="FFFFFF"/>
        <w:spacing w:after="0" w:line="240" w:lineRule="auto"/>
        <w:rPr>
          <w:rFonts w:ascii="Bookman Old Style" w:hAnsi="Bookman Old Style"/>
          <w:b/>
          <w:bCs/>
        </w:rPr>
      </w:pPr>
      <w:r w:rsidRPr="00BD6511">
        <w:rPr>
          <w:rFonts w:ascii="Bookman Old Style" w:hAnsi="Bookman Old Style"/>
          <w:b/>
          <w:bCs/>
        </w:rPr>
        <w:t xml:space="preserve">92. </w:t>
      </w:r>
      <w:r w:rsidR="00CA3B9C" w:rsidRPr="00BD6511">
        <w:rPr>
          <w:rFonts w:ascii="Bookman Old Style" w:hAnsi="Bookman Old Style"/>
          <w:b/>
          <w:bCs/>
        </w:rPr>
        <w:t>COUNTING DIFFERENT CHARACTERS IN A STRING USING C PROGRAM</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#include &lt;stdio.h&gt;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int isvowel(char chk);</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int main(){</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char text[1000], chk;</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int count;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count = 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while((text[count] = getchar()) != '\n')</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count++;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text[count] = '\0';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count = 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while ((chk = text[count]) != '\0'){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if (isvowel(chk)){</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if((chk = text[++count]) &amp;&amp; isvowel(chk)){</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putchar(text[count -1]);</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putchar(text[count]);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putchar('\n');</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else</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++count;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return 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int isvowel(char chk){</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if(chk == 'a' || chk == 'e' || chk == 'i' || chk == 'o' || chk == 'u')</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return 1;</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return 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w:t>
      </w:r>
    </w:p>
    <w:p w:rsidR="00CA3B9C" w:rsidRDefault="00CA3B9C" w:rsidP="00BD6511">
      <w:pPr>
        <w:shd w:val="clear" w:color="auto" w:fill="FFFFFF"/>
        <w:spacing w:after="0" w:line="240" w:lineRule="auto"/>
        <w:rPr>
          <w:rFonts w:ascii="Bookman Old Style" w:hAnsi="Bookman Old Style"/>
          <w:bCs/>
        </w:rPr>
      </w:pPr>
    </w:p>
    <w:p w:rsidR="00CA3B9C" w:rsidRPr="00BD6511" w:rsidRDefault="00BD6511" w:rsidP="00BD6511">
      <w:pPr>
        <w:shd w:val="clear" w:color="auto" w:fill="FFFFFF"/>
        <w:spacing w:after="0" w:line="240" w:lineRule="auto"/>
        <w:rPr>
          <w:rFonts w:ascii="Bookman Old Style" w:hAnsi="Bookman Old Style"/>
          <w:b/>
          <w:bCs/>
        </w:rPr>
      </w:pPr>
      <w:r w:rsidRPr="00BD6511">
        <w:rPr>
          <w:rFonts w:ascii="Bookman Old Style" w:hAnsi="Bookman Old Style"/>
          <w:b/>
          <w:bCs/>
        </w:rPr>
        <w:t xml:space="preserve">93. </w:t>
      </w:r>
      <w:r w:rsidR="00CA3B9C" w:rsidRPr="00BD6511">
        <w:rPr>
          <w:rFonts w:ascii="Bookman Old Style" w:hAnsi="Bookman Old Style"/>
          <w:b/>
          <w:bCs/>
        </w:rPr>
        <w:t>SORTING OF STRING USING C PROGRAM</w:t>
      </w:r>
    </w:p>
    <w:p w:rsidR="00CA3B9C" w:rsidRPr="00CA3B9C" w:rsidRDefault="00CA3B9C" w:rsidP="00BD6511">
      <w:pPr>
        <w:shd w:val="clear" w:color="auto" w:fill="FFFFFF"/>
        <w:spacing w:after="0" w:line="240" w:lineRule="auto"/>
        <w:rPr>
          <w:rFonts w:ascii="Bookman Old Style" w:hAnsi="Bookman Old Style"/>
          <w:b/>
          <w:bCs/>
        </w:rPr>
      </w:pPr>
      <w:r w:rsidRPr="00CA3B9C">
        <w:rPr>
          <w:rFonts w:ascii="Bookman Old Style" w:hAnsi="Bookman Old Style"/>
          <w:bCs/>
        </w:rPr>
        <w:br/>
      </w:r>
      <w:r w:rsidRPr="00CA3B9C">
        <w:rPr>
          <w:rFonts w:ascii="Bookman Old Style" w:hAnsi="Bookman Old Style"/>
          <w:b/>
          <w:bCs/>
        </w:rPr>
        <w:t>Program for sorting of string in c language</w:t>
      </w:r>
    </w:p>
    <w:p w:rsidR="00CA3B9C" w:rsidRPr="00CA3B9C" w:rsidRDefault="00CA3B9C" w:rsidP="00BD6511">
      <w:pPr>
        <w:shd w:val="clear" w:color="auto" w:fill="FFFFFF"/>
        <w:spacing w:after="0" w:line="240" w:lineRule="auto"/>
        <w:rPr>
          <w:rFonts w:ascii="Bookman Old Style" w:hAnsi="Bookman Old Style"/>
          <w:bCs/>
        </w:rPr>
      </w:pP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#include&lt;stdio.h&gt;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int main(){</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int i,j,n;</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char str[20][20],temp[20];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lastRenderedPageBreak/>
        <w:t>  puts("Enter the no. of string to be sorted");</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scanf("%d",&amp;n);</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for(i=0;i&lt;=n;i++)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gets(str[i]);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for(i=0;i&lt;=n;i++)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for(j=i+1;j&lt;=n;j++){</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if(strcmp(str[i],str[j])&gt;0){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strcpy(temp,str[i]);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strcpy(str[i],str[j]);</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strcpy(str[j],temp);</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printf("The sorted string\n");</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for(i=0;i&lt;=n;i++)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puts(str[i]);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return 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w:t>
      </w:r>
    </w:p>
    <w:p w:rsidR="00CA3B9C" w:rsidRDefault="00CA3B9C" w:rsidP="00BD6511">
      <w:pPr>
        <w:shd w:val="clear" w:color="auto" w:fill="FFFFFF"/>
        <w:spacing w:after="0" w:line="240" w:lineRule="auto"/>
        <w:rPr>
          <w:rFonts w:ascii="Bookman Old Style" w:hAnsi="Bookman Old Style"/>
          <w:bCs/>
        </w:rPr>
      </w:pPr>
    </w:p>
    <w:p w:rsidR="00CA3B9C" w:rsidRPr="00CA3B9C" w:rsidRDefault="00BD6511" w:rsidP="00BD6511">
      <w:pPr>
        <w:shd w:val="clear" w:color="auto" w:fill="FFFFFF"/>
        <w:spacing w:after="0" w:line="240" w:lineRule="auto"/>
        <w:rPr>
          <w:rFonts w:ascii="Bookman Old Style" w:hAnsi="Bookman Old Style"/>
          <w:b/>
          <w:bCs/>
        </w:rPr>
      </w:pPr>
      <w:r w:rsidRPr="00BD6511">
        <w:rPr>
          <w:rFonts w:ascii="Bookman Old Style" w:hAnsi="Bookman Old Style"/>
          <w:b/>
          <w:bCs/>
        </w:rPr>
        <w:t xml:space="preserve">94. </w:t>
      </w:r>
      <w:r w:rsidR="00CA3B9C" w:rsidRPr="00CA3B9C">
        <w:rPr>
          <w:rFonts w:ascii="Bookman Old Style" w:hAnsi="Bookman Old Style"/>
          <w:b/>
          <w:bCs/>
        </w:rPr>
        <w:t>C code which prints initial of any name</w:t>
      </w:r>
      <w:r w:rsidR="00CA3B9C" w:rsidRPr="00CA3B9C">
        <w:rPr>
          <w:rFonts w:ascii="Bookman Old Style" w:hAnsi="Bookman Old Style"/>
          <w:b/>
          <w:bCs/>
        </w:rPr>
        <w:br/>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#include&lt;stdio.h&gt;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int main(){</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char str[20];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int i=0;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printf("Enter a string: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gets(str);</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printf("%c",*str);</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while(str[i]!='\0'){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if(str[i]=='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printf("%c",*(str+i));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i++;</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return 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w:t>
      </w:r>
    </w:p>
    <w:p w:rsidR="00CA3B9C" w:rsidRPr="00CA3B9C" w:rsidRDefault="00CA3B9C" w:rsidP="00BD6511">
      <w:pPr>
        <w:shd w:val="clear" w:color="auto" w:fill="FFFFFF"/>
        <w:spacing w:after="0" w:line="240" w:lineRule="auto"/>
        <w:rPr>
          <w:rFonts w:ascii="Bookman Old Style" w:hAnsi="Bookman Old Style"/>
          <w:bCs/>
        </w:rPr>
      </w:pP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Sample output: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Enter a string: Robert De Niro</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RDN</w:t>
      </w:r>
    </w:p>
    <w:p w:rsidR="00CA3B9C" w:rsidRPr="00BD6511" w:rsidRDefault="00CA3B9C" w:rsidP="00BD6511">
      <w:pPr>
        <w:shd w:val="clear" w:color="auto" w:fill="FFFFFF"/>
        <w:spacing w:after="0" w:line="240" w:lineRule="auto"/>
        <w:rPr>
          <w:rFonts w:ascii="Bookman Old Style" w:hAnsi="Bookman Old Style"/>
          <w:bCs/>
        </w:rPr>
      </w:pPr>
    </w:p>
    <w:p w:rsidR="00CA3B9C" w:rsidRPr="00BD6511" w:rsidRDefault="00BD6511" w:rsidP="00BD6511">
      <w:pPr>
        <w:shd w:val="clear" w:color="auto" w:fill="FFFFFF"/>
        <w:spacing w:after="0" w:line="240" w:lineRule="auto"/>
        <w:rPr>
          <w:rFonts w:ascii="Bookman Old Style" w:hAnsi="Bookman Old Style"/>
          <w:b/>
          <w:bCs/>
        </w:rPr>
      </w:pPr>
      <w:r w:rsidRPr="00BD6511">
        <w:rPr>
          <w:rFonts w:ascii="Bookman Old Style" w:hAnsi="Bookman Old Style"/>
          <w:b/>
          <w:bCs/>
        </w:rPr>
        <w:t xml:space="preserve">95. </w:t>
      </w:r>
      <w:r w:rsidR="00CA3B9C" w:rsidRPr="00BD6511">
        <w:rPr>
          <w:rFonts w:ascii="Bookman Old Style" w:hAnsi="Bookman Old Style"/>
          <w:b/>
          <w:bCs/>
        </w:rPr>
        <w:t>Write a c program to print the string from given character</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br/>
        <w:t>#include&lt;string.h&gt;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#include&lt;stdio.h&gt;</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int main(){</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char *p;</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char s[20],s1[1];</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printf("\nEnter a string: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scanf("%[^\n]",s);</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fflush(stdin);</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printf("\nEnter character: ");</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gets(s1);</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p=strpbrk(s,s1);</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lastRenderedPageBreak/>
        <w:t>  printf("\nThe string from the given character is: %s",p);</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  return 0;</w:t>
      </w:r>
    </w:p>
    <w:p w:rsidR="00CA3B9C" w:rsidRPr="00CA3B9C" w:rsidRDefault="00CA3B9C" w:rsidP="00BD6511">
      <w:pPr>
        <w:shd w:val="clear" w:color="auto" w:fill="FFFFFF"/>
        <w:spacing w:after="0" w:line="240" w:lineRule="auto"/>
        <w:rPr>
          <w:rFonts w:ascii="Bookman Old Style" w:hAnsi="Bookman Old Style"/>
          <w:bCs/>
        </w:rPr>
      </w:pPr>
      <w:r w:rsidRPr="00CA3B9C">
        <w:rPr>
          <w:rFonts w:ascii="Bookman Old Style" w:hAnsi="Bookman Old Style"/>
          <w:bCs/>
        </w:rPr>
        <w:t>}</w:t>
      </w:r>
    </w:p>
    <w:p w:rsidR="00CA3B9C" w:rsidRPr="00CA3B9C" w:rsidRDefault="00CA3B9C" w:rsidP="00BD6511">
      <w:pPr>
        <w:shd w:val="clear" w:color="auto" w:fill="FFFFFF"/>
        <w:spacing w:after="0" w:line="240" w:lineRule="auto"/>
        <w:rPr>
          <w:rFonts w:ascii="Bookman Old Style" w:hAnsi="Bookman Old Style"/>
          <w:bCs/>
        </w:rPr>
      </w:pPr>
    </w:p>
    <w:p w:rsidR="00CA3B9C" w:rsidRDefault="00CA3B9C" w:rsidP="00BD6511">
      <w:pPr>
        <w:shd w:val="clear" w:color="auto" w:fill="FFFFFF"/>
        <w:spacing w:after="0" w:line="240" w:lineRule="auto"/>
        <w:rPr>
          <w:rFonts w:ascii="Bookman Old Style" w:hAnsi="Bookman Old Style"/>
          <w:bCs/>
        </w:rPr>
      </w:pPr>
    </w:p>
    <w:p w:rsidR="00BD6511" w:rsidRDefault="00BD6511" w:rsidP="00BD6511">
      <w:pPr>
        <w:shd w:val="clear" w:color="auto" w:fill="FFFFFF"/>
        <w:spacing w:after="0" w:line="240" w:lineRule="auto"/>
        <w:rPr>
          <w:rFonts w:ascii="Bookman Old Style" w:hAnsi="Bookman Old Style"/>
          <w:bCs/>
        </w:rPr>
      </w:pPr>
    </w:p>
    <w:p w:rsidR="008C22BC" w:rsidRPr="008C22BC" w:rsidRDefault="00BD6511" w:rsidP="00BD6511">
      <w:pPr>
        <w:shd w:val="clear" w:color="auto" w:fill="FFFFFF"/>
        <w:spacing w:after="0" w:line="240" w:lineRule="auto"/>
        <w:rPr>
          <w:rFonts w:ascii="Bookman Old Style" w:hAnsi="Bookman Old Style"/>
          <w:b/>
          <w:bCs/>
        </w:rPr>
      </w:pPr>
      <w:r w:rsidRPr="00BD6511">
        <w:rPr>
          <w:rFonts w:ascii="Bookman Old Style" w:hAnsi="Bookman Old Style"/>
          <w:b/>
          <w:bCs/>
        </w:rPr>
        <w:t xml:space="preserve">96. </w:t>
      </w:r>
      <w:r w:rsidR="008C22BC" w:rsidRPr="008C22BC">
        <w:rPr>
          <w:rFonts w:ascii="Bookman Old Style" w:hAnsi="Bookman Old Style"/>
          <w:b/>
          <w:bCs/>
        </w:rPr>
        <w:t>C code to reverse a string by recursion:</w:t>
      </w:r>
    </w:p>
    <w:p w:rsidR="008C22BC" w:rsidRPr="008C22BC" w:rsidRDefault="008C22BC" w:rsidP="00BD6511">
      <w:pPr>
        <w:shd w:val="clear" w:color="auto" w:fill="FFFFFF"/>
        <w:spacing w:after="0" w:line="240" w:lineRule="auto"/>
        <w:rPr>
          <w:rFonts w:ascii="Bookman Old Style" w:hAnsi="Bookman Old Style"/>
          <w:bCs/>
        </w:rPr>
      </w:pP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#include&lt;stdio.h&gt;</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#define MAX 100</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char* getReverse(char[]);</w:t>
      </w:r>
    </w:p>
    <w:p w:rsidR="008C22BC" w:rsidRPr="008C22BC" w:rsidRDefault="008C22BC" w:rsidP="00BD6511">
      <w:pPr>
        <w:shd w:val="clear" w:color="auto" w:fill="FFFFFF"/>
        <w:spacing w:after="0" w:line="240" w:lineRule="auto"/>
        <w:rPr>
          <w:rFonts w:ascii="Bookman Old Style" w:hAnsi="Bookman Old Style"/>
          <w:bCs/>
        </w:rPr>
      </w:pPr>
    </w:p>
    <w:p w:rsidR="00BD6511"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int main(</w:t>
      </w:r>
      <w:r w:rsidR="00BD6511">
        <w:rPr>
          <w:rFonts w:ascii="Bookman Old Style" w:hAnsi="Bookman Old Style"/>
          <w:bCs/>
        </w:rPr>
        <w:t xml:space="preserve"> </w:t>
      </w:r>
      <w:r w:rsidRPr="008C22BC">
        <w:rPr>
          <w:rFonts w:ascii="Bookman Old Style" w:hAnsi="Bookman Old Style"/>
          <w:bCs/>
        </w:rPr>
        <w:t>)</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char str[MAX],*rev;</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printf("Enter  any string: ");</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scanf("%s",str);</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rev = getReverse(str);</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printf("Reversed string is: %s",rev);</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return 0;</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w:t>
      </w:r>
    </w:p>
    <w:p w:rsidR="008C22BC" w:rsidRPr="008C22BC" w:rsidRDefault="008C22BC" w:rsidP="00BD6511">
      <w:pPr>
        <w:shd w:val="clear" w:color="auto" w:fill="FFFFFF"/>
        <w:spacing w:after="0" w:line="240" w:lineRule="auto"/>
        <w:rPr>
          <w:rFonts w:ascii="Bookman Old Style" w:hAnsi="Bookman Old Style"/>
          <w:bCs/>
        </w:rPr>
      </w:pP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char* getReverse(char str[]){</w:t>
      </w:r>
    </w:p>
    <w:p w:rsidR="008C22BC" w:rsidRPr="008C22BC" w:rsidRDefault="008C22BC" w:rsidP="00BD6511">
      <w:pPr>
        <w:shd w:val="clear" w:color="auto" w:fill="FFFFFF"/>
        <w:spacing w:after="0" w:line="240" w:lineRule="auto"/>
        <w:rPr>
          <w:rFonts w:ascii="Bookman Old Style" w:hAnsi="Bookman Old Style"/>
          <w:bCs/>
        </w:rPr>
      </w:pP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static int i=0;</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static char rev[MAX];</w:t>
      </w:r>
    </w:p>
    <w:p w:rsidR="00BD6511"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if(*str)</w:t>
      </w:r>
    </w:p>
    <w:p w:rsidR="008C22BC" w:rsidRPr="008C22BC" w:rsidRDefault="00BD6511" w:rsidP="00BD6511">
      <w:pPr>
        <w:shd w:val="clear" w:color="auto" w:fill="FFFFFF"/>
        <w:spacing w:after="0" w:line="240" w:lineRule="auto"/>
        <w:rPr>
          <w:rFonts w:ascii="Bookman Old Style" w:hAnsi="Bookman Old Style"/>
          <w:bCs/>
        </w:rPr>
      </w:pPr>
      <w:r>
        <w:rPr>
          <w:rFonts w:ascii="Bookman Old Style" w:hAnsi="Bookman Old Style"/>
          <w:bCs/>
        </w:rPr>
        <w:t xml:space="preserve">    </w:t>
      </w:r>
      <w:r w:rsidR="008C22BC" w:rsidRPr="008C22BC">
        <w:rPr>
          <w:rFonts w:ascii="Bookman Old Style" w:hAnsi="Bookman Old Style"/>
          <w:bCs/>
        </w:rPr>
        <w:t>{</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getReverse(str+1);</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rev[i++] = *str;</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    return rev;</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w:t>
      </w:r>
    </w:p>
    <w:p w:rsidR="008C22BC" w:rsidRPr="008C22BC" w:rsidRDefault="008C22BC" w:rsidP="00BD6511">
      <w:pPr>
        <w:shd w:val="clear" w:color="auto" w:fill="FFFFFF"/>
        <w:spacing w:after="0" w:line="240" w:lineRule="auto"/>
        <w:rPr>
          <w:rFonts w:ascii="Bookman Old Style" w:hAnsi="Bookman Old Style"/>
          <w:bCs/>
        </w:rPr>
      </w:pP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Sample output:</w:t>
      </w:r>
    </w:p>
    <w:p w:rsidR="008C22BC" w:rsidRPr="008C22BC" w:rsidRDefault="008C22BC" w:rsidP="00BD6511">
      <w:pPr>
        <w:shd w:val="clear" w:color="auto" w:fill="FFFFFF"/>
        <w:spacing w:after="0" w:line="240" w:lineRule="auto"/>
        <w:rPr>
          <w:rFonts w:ascii="Bookman Old Style" w:hAnsi="Bookman Old Style"/>
          <w:bCs/>
        </w:rPr>
      </w:pP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Enter any string: mona</w:t>
      </w:r>
    </w:p>
    <w:p w:rsidR="008C22BC" w:rsidRPr="008C22BC" w:rsidRDefault="008C22BC" w:rsidP="00BD6511">
      <w:pPr>
        <w:shd w:val="clear" w:color="auto" w:fill="FFFFFF"/>
        <w:spacing w:after="0" w:line="240" w:lineRule="auto"/>
        <w:rPr>
          <w:rFonts w:ascii="Bookman Old Style" w:hAnsi="Bookman Old Style"/>
          <w:bCs/>
        </w:rPr>
      </w:pPr>
      <w:r w:rsidRPr="008C22BC">
        <w:rPr>
          <w:rFonts w:ascii="Bookman Old Style" w:hAnsi="Bookman Old Style"/>
          <w:bCs/>
        </w:rPr>
        <w:t>Reversed string is: anom</w:t>
      </w:r>
    </w:p>
    <w:p w:rsidR="00CA3B9C" w:rsidRPr="003D1D26" w:rsidRDefault="00CA3B9C" w:rsidP="00BD6511">
      <w:pPr>
        <w:shd w:val="clear" w:color="auto" w:fill="FFFFFF"/>
        <w:spacing w:after="0" w:line="240" w:lineRule="auto"/>
        <w:rPr>
          <w:rFonts w:ascii="Bookman Old Style" w:hAnsi="Bookman Old Style"/>
          <w:bCs/>
        </w:rPr>
      </w:pPr>
    </w:p>
    <w:p w:rsidR="002B0B5F" w:rsidRPr="002D3C6B" w:rsidRDefault="003D1D26" w:rsidP="00815582">
      <w:pPr>
        <w:shd w:val="clear" w:color="auto" w:fill="FFFFFF"/>
        <w:spacing w:after="0" w:line="240" w:lineRule="auto"/>
        <w:rPr>
          <w:rFonts w:ascii="Bookman Old Style" w:hAnsi="Bookman Old Style"/>
          <w:b/>
          <w:bCs/>
        </w:rPr>
      </w:pPr>
      <w:r w:rsidRPr="002D3C6B">
        <w:rPr>
          <w:rFonts w:ascii="Bookman Old Style" w:hAnsi="Bookman Old Style"/>
          <w:b/>
          <w:bCs/>
        </w:rPr>
        <w:t>9</w:t>
      </w:r>
      <w:r w:rsidR="002D3C6B" w:rsidRPr="002D3C6B">
        <w:rPr>
          <w:rFonts w:ascii="Bookman Old Style" w:hAnsi="Bookman Old Style"/>
          <w:b/>
          <w:bCs/>
        </w:rPr>
        <w:t xml:space="preserve">7. </w:t>
      </w:r>
      <w:r w:rsidR="002B0B5F" w:rsidRPr="002D3C6B">
        <w:rPr>
          <w:rFonts w:ascii="Bookman Old Style" w:hAnsi="Bookman Old Style"/>
          <w:b/>
          <w:bCs/>
        </w:rPr>
        <w:t>Seggregate 0’s&amp; 1’s</w:t>
      </w:r>
    </w:p>
    <w:p w:rsidR="002D3C6B" w:rsidRPr="008C22BC" w:rsidRDefault="002D3C6B" w:rsidP="002D3C6B">
      <w:pPr>
        <w:shd w:val="clear" w:color="auto" w:fill="FFFFFF"/>
        <w:spacing w:after="0" w:line="240" w:lineRule="auto"/>
        <w:rPr>
          <w:rFonts w:ascii="Bookman Old Style" w:hAnsi="Bookman Old Style"/>
          <w:bCs/>
        </w:rPr>
      </w:pPr>
      <w:r w:rsidRPr="008C22BC">
        <w:rPr>
          <w:rFonts w:ascii="Bookman Old Style" w:hAnsi="Bookman Old Style"/>
          <w:bCs/>
        </w:rPr>
        <w:t>#include&lt;stdio.h&gt;</w:t>
      </w:r>
    </w:p>
    <w:p w:rsidR="002D3C6B" w:rsidRDefault="002D3C6B" w:rsidP="002D3C6B">
      <w:pPr>
        <w:shd w:val="clear" w:color="auto" w:fill="FFFFFF"/>
        <w:spacing w:after="0" w:line="240" w:lineRule="auto"/>
        <w:rPr>
          <w:rFonts w:ascii="Bookman Old Style" w:hAnsi="Bookman Old Style"/>
          <w:bCs/>
        </w:rPr>
      </w:pPr>
      <w:r w:rsidRPr="008C22BC">
        <w:rPr>
          <w:rFonts w:ascii="Bookman Old Style" w:hAnsi="Bookman Old Style"/>
          <w:bCs/>
        </w:rPr>
        <w:t>int main(</w:t>
      </w:r>
      <w:r>
        <w:rPr>
          <w:rFonts w:ascii="Bookman Old Style" w:hAnsi="Bookman Old Style"/>
          <w:bCs/>
        </w:rPr>
        <w:t xml:space="preserve"> </w:t>
      </w:r>
      <w:r w:rsidRPr="008C22BC">
        <w:rPr>
          <w:rFonts w:ascii="Bookman Old Style" w:hAnsi="Bookman Old Style"/>
          <w:bCs/>
        </w:rPr>
        <w:t>)</w:t>
      </w:r>
    </w:p>
    <w:p w:rsidR="002D3C6B" w:rsidRPr="008C22BC" w:rsidRDefault="002D3C6B" w:rsidP="002D3C6B">
      <w:pPr>
        <w:shd w:val="clear" w:color="auto" w:fill="FFFFFF"/>
        <w:spacing w:after="0" w:line="240" w:lineRule="auto"/>
        <w:rPr>
          <w:rFonts w:ascii="Bookman Old Style" w:hAnsi="Bookman Old Style"/>
          <w:bCs/>
        </w:rPr>
      </w:pPr>
      <w:r w:rsidRPr="008C22BC">
        <w:rPr>
          <w:rFonts w:ascii="Bookman Old Style" w:hAnsi="Bookman Old Style"/>
          <w:bCs/>
        </w:rPr>
        <w:t>{</w:t>
      </w:r>
    </w:p>
    <w:p w:rsidR="002D3C6B" w:rsidRDefault="002D3C6B" w:rsidP="002D3C6B">
      <w:pPr>
        <w:shd w:val="clear" w:color="auto" w:fill="FFFFFF"/>
        <w:spacing w:after="0" w:line="240" w:lineRule="auto"/>
        <w:rPr>
          <w:rFonts w:ascii="Bookman Old Style" w:hAnsi="Bookman Old Style"/>
          <w:bCs/>
        </w:rPr>
      </w:pPr>
      <w:r w:rsidRPr="008C22BC">
        <w:rPr>
          <w:rFonts w:ascii="Bookman Old Style" w:hAnsi="Bookman Old Style"/>
          <w:bCs/>
        </w:rPr>
        <w:t>    </w:t>
      </w:r>
      <w:r>
        <w:rPr>
          <w:rFonts w:ascii="Bookman Old Style" w:hAnsi="Bookman Old Style"/>
          <w:bCs/>
        </w:rPr>
        <w:t>int arr[10],n,i, count0s=0;</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t xml:space="preserve">    scanf(“%d”, &amp;n);</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t xml:space="preserve">    for(i=0;i&lt;n;i++)</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t xml:space="preserve">    {</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tab/>
        <w:t>scanf(“%d”, &amp;a[i]);</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tab/>
        <w:t>if(a[i]==0)</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tab/>
      </w:r>
      <w:r>
        <w:rPr>
          <w:rFonts w:ascii="Bookman Old Style" w:hAnsi="Bookman Old Style"/>
          <w:bCs/>
        </w:rPr>
        <w:tab/>
        <w:t>count0s++;</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t xml:space="preserve">    }</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t xml:space="preserve">    for(i=0;i&lt;n;i++)</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t xml:space="preserve">    {</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tab/>
        <w:t>if(i&lt;count0s)</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lastRenderedPageBreak/>
        <w:tab/>
      </w:r>
      <w:r>
        <w:rPr>
          <w:rFonts w:ascii="Bookman Old Style" w:hAnsi="Bookman Old Style"/>
          <w:bCs/>
        </w:rPr>
        <w:tab/>
        <w:t>a[i]=0;</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tab/>
        <w:t>else</w:t>
      </w:r>
    </w:p>
    <w:p w:rsidR="002D3C6B" w:rsidRDefault="002D3C6B" w:rsidP="002D3C6B">
      <w:pPr>
        <w:shd w:val="clear" w:color="auto" w:fill="FFFFFF"/>
        <w:spacing w:after="0" w:line="240" w:lineRule="auto"/>
        <w:rPr>
          <w:rFonts w:ascii="Bookman Old Style" w:hAnsi="Bookman Old Style"/>
          <w:bCs/>
        </w:rPr>
      </w:pPr>
      <w:r>
        <w:rPr>
          <w:rFonts w:ascii="Bookman Old Style" w:hAnsi="Bookman Old Style"/>
          <w:bCs/>
        </w:rPr>
        <w:tab/>
      </w:r>
      <w:r>
        <w:rPr>
          <w:rFonts w:ascii="Bookman Old Style" w:hAnsi="Bookman Old Style"/>
          <w:bCs/>
        </w:rPr>
        <w:tab/>
        <w:t>a[i]=1;</w:t>
      </w:r>
    </w:p>
    <w:p w:rsidR="002D3C6B" w:rsidRPr="008C22BC" w:rsidRDefault="002D3C6B" w:rsidP="002D3C6B">
      <w:pPr>
        <w:shd w:val="clear" w:color="auto" w:fill="FFFFFF"/>
        <w:spacing w:after="0" w:line="240" w:lineRule="auto"/>
        <w:rPr>
          <w:rFonts w:ascii="Bookman Old Style" w:hAnsi="Bookman Old Style"/>
          <w:bCs/>
        </w:rPr>
      </w:pPr>
      <w:r>
        <w:rPr>
          <w:rFonts w:ascii="Bookman Old Style" w:hAnsi="Bookman Old Style"/>
          <w:bCs/>
        </w:rPr>
        <w:t xml:space="preserve">    }</w:t>
      </w:r>
    </w:p>
    <w:p w:rsidR="00D90BC4" w:rsidRDefault="002D3C6B" w:rsidP="002D3C6B">
      <w:pPr>
        <w:shd w:val="clear" w:color="auto" w:fill="FFFFFF"/>
        <w:spacing w:after="0" w:line="240" w:lineRule="auto"/>
        <w:rPr>
          <w:rFonts w:ascii="Bookman Old Style" w:hAnsi="Bookman Old Style"/>
          <w:bCs/>
        </w:rPr>
      </w:pPr>
      <w:r w:rsidRPr="008C22BC">
        <w:rPr>
          <w:rFonts w:ascii="Bookman Old Style" w:hAnsi="Bookman Old Style"/>
          <w:bCs/>
        </w:rPr>
        <w:t>    return 0;</w:t>
      </w:r>
    </w:p>
    <w:p w:rsidR="002D3C6B" w:rsidRPr="008C22BC" w:rsidRDefault="002D3C6B" w:rsidP="002D3C6B">
      <w:pPr>
        <w:shd w:val="clear" w:color="auto" w:fill="FFFFFF"/>
        <w:spacing w:after="0" w:line="240" w:lineRule="auto"/>
        <w:rPr>
          <w:rFonts w:ascii="Bookman Old Style" w:hAnsi="Bookman Old Style"/>
          <w:bCs/>
        </w:rPr>
      </w:pPr>
      <w:r w:rsidRPr="008C22BC">
        <w:rPr>
          <w:rFonts w:ascii="Bookman Old Style" w:hAnsi="Bookman Old Style"/>
          <w:bCs/>
        </w:rPr>
        <w:t>}</w:t>
      </w:r>
    </w:p>
    <w:p w:rsidR="002D3C6B" w:rsidRPr="008C22BC" w:rsidRDefault="008C3E67" w:rsidP="002D3C6B">
      <w:pPr>
        <w:shd w:val="clear" w:color="auto" w:fill="FFFFFF"/>
        <w:spacing w:after="0" w:line="240" w:lineRule="auto"/>
        <w:rPr>
          <w:rFonts w:ascii="Bookman Old Style" w:hAnsi="Bookman Old Style"/>
          <w:b/>
          <w:bCs/>
        </w:rPr>
      </w:pPr>
      <w:r w:rsidRPr="00814ED1">
        <w:rPr>
          <w:rFonts w:ascii="Bookman Old Style" w:hAnsi="Bookman Old Style"/>
          <w:b/>
          <w:bCs/>
        </w:rPr>
        <w:t>98. Find the second last</w:t>
      </w:r>
      <w:r w:rsidR="00854E11">
        <w:rPr>
          <w:rFonts w:ascii="Bookman Old Style" w:hAnsi="Bookman Old Style"/>
          <w:b/>
          <w:bCs/>
        </w:rPr>
        <w:t xml:space="preserve"> index</w:t>
      </w:r>
      <w:r w:rsidRPr="00814ED1">
        <w:rPr>
          <w:rFonts w:ascii="Bookman Old Style" w:hAnsi="Bookman Old Style"/>
          <w:b/>
          <w:bCs/>
        </w:rPr>
        <w:t xml:space="preserve"> occurrence of a number in list of elements and if the given number does not occur twice, display -1. </w:t>
      </w:r>
    </w:p>
    <w:p w:rsidR="002B0B5F" w:rsidRDefault="002B0B5F" w:rsidP="00815582">
      <w:pPr>
        <w:shd w:val="clear" w:color="auto" w:fill="FFFFFF"/>
        <w:spacing w:after="0" w:line="240" w:lineRule="auto"/>
        <w:rPr>
          <w:rFonts w:ascii="Bookman Old Style" w:hAnsi="Bookman Old Style"/>
          <w:bCs/>
        </w:rPr>
      </w:pPr>
    </w:p>
    <w:p w:rsidR="00870A61" w:rsidRPr="008C22BC" w:rsidRDefault="00870A61" w:rsidP="00870A61">
      <w:pPr>
        <w:shd w:val="clear" w:color="auto" w:fill="FFFFFF"/>
        <w:spacing w:after="0" w:line="240" w:lineRule="auto"/>
        <w:rPr>
          <w:rFonts w:ascii="Bookman Old Style" w:hAnsi="Bookman Old Style"/>
          <w:bCs/>
        </w:rPr>
      </w:pPr>
      <w:r w:rsidRPr="008C22BC">
        <w:rPr>
          <w:rFonts w:ascii="Bookman Old Style" w:hAnsi="Bookman Old Style"/>
          <w:bCs/>
        </w:rPr>
        <w:t>#include&lt;stdio.h&gt;</w:t>
      </w:r>
    </w:p>
    <w:p w:rsidR="00870A61" w:rsidRDefault="00870A61" w:rsidP="00870A61">
      <w:pPr>
        <w:shd w:val="clear" w:color="auto" w:fill="FFFFFF"/>
        <w:spacing w:after="0" w:line="240" w:lineRule="auto"/>
        <w:rPr>
          <w:rFonts w:ascii="Bookman Old Style" w:hAnsi="Bookman Old Style"/>
          <w:bCs/>
        </w:rPr>
      </w:pPr>
      <w:r w:rsidRPr="008C22BC">
        <w:rPr>
          <w:rFonts w:ascii="Bookman Old Style" w:hAnsi="Bookman Old Style"/>
          <w:bCs/>
        </w:rPr>
        <w:t>int main(</w:t>
      </w:r>
      <w:r>
        <w:rPr>
          <w:rFonts w:ascii="Bookman Old Style" w:hAnsi="Bookman Old Style"/>
          <w:bCs/>
        </w:rPr>
        <w:t xml:space="preserve"> </w:t>
      </w:r>
      <w:r w:rsidRPr="008C22BC">
        <w:rPr>
          <w:rFonts w:ascii="Bookman Old Style" w:hAnsi="Bookman Old Style"/>
          <w:bCs/>
        </w:rPr>
        <w:t>)</w:t>
      </w:r>
    </w:p>
    <w:p w:rsidR="00870A61" w:rsidRPr="008C22BC" w:rsidRDefault="00870A61" w:rsidP="00870A61">
      <w:pPr>
        <w:shd w:val="clear" w:color="auto" w:fill="FFFFFF"/>
        <w:spacing w:after="0" w:line="240" w:lineRule="auto"/>
        <w:rPr>
          <w:rFonts w:ascii="Bookman Old Style" w:hAnsi="Bookman Old Style"/>
          <w:bCs/>
        </w:rPr>
      </w:pPr>
      <w:r w:rsidRPr="008C22BC">
        <w:rPr>
          <w:rFonts w:ascii="Bookman Old Style" w:hAnsi="Bookman Old Style"/>
          <w:bCs/>
        </w:rPr>
        <w:t>{</w:t>
      </w:r>
    </w:p>
    <w:p w:rsidR="00870A61" w:rsidRDefault="00870A61" w:rsidP="00870A61">
      <w:pPr>
        <w:shd w:val="clear" w:color="auto" w:fill="FFFFFF"/>
        <w:spacing w:after="0" w:line="240" w:lineRule="auto"/>
        <w:rPr>
          <w:rFonts w:ascii="Bookman Old Style" w:hAnsi="Bookman Old Style"/>
          <w:bCs/>
        </w:rPr>
      </w:pPr>
      <w:r w:rsidRPr="008C22BC">
        <w:rPr>
          <w:rFonts w:ascii="Bookman Old Style" w:hAnsi="Bookman Old Style"/>
          <w:bCs/>
        </w:rPr>
        <w:t>    </w:t>
      </w:r>
      <w:r>
        <w:rPr>
          <w:rFonts w:ascii="Bookman Old Style" w:hAnsi="Bookman Old Style"/>
          <w:bCs/>
        </w:rPr>
        <w:t>int arr[10],n,i, key, prev_occ=-1,curr_occ=-1;</w:t>
      </w:r>
    </w:p>
    <w:p w:rsidR="00870A61" w:rsidRDefault="00870A61" w:rsidP="00870A61">
      <w:pPr>
        <w:shd w:val="clear" w:color="auto" w:fill="FFFFFF"/>
        <w:spacing w:after="0" w:line="240" w:lineRule="auto"/>
        <w:rPr>
          <w:rFonts w:ascii="Bookman Old Style" w:hAnsi="Bookman Old Style"/>
          <w:bCs/>
        </w:rPr>
      </w:pPr>
      <w:r>
        <w:rPr>
          <w:rFonts w:ascii="Bookman Old Style" w:hAnsi="Bookman Old Style"/>
          <w:bCs/>
        </w:rPr>
        <w:t xml:space="preserve">    scanf(“%d”, &amp;n);</w:t>
      </w:r>
    </w:p>
    <w:p w:rsidR="00870A61" w:rsidRDefault="00870A61" w:rsidP="00870A61">
      <w:pPr>
        <w:shd w:val="clear" w:color="auto" w:fill="FFFFFF"/>
        <w:spacing w:after="0" w:line="240" w:lineRule="auto"/>
        <w:rPr>
          <w:rFonts w:ascii="Bookman Old Style" w:hAnsi="Bookman Old Style"/>
          <w:bCs/>
        </w:rPr>
      </w:pPr>
      <w:r>
        <w:rPr>
          <w:rFonts w:ascii="Bookman Old Style" w:hAnsi="Bookman Old Style"/>
          <w:bCs/>
        </w:rPr>
        <w:t xml:space="preserve">    for(i=0;i&lt;n;i++)</w:t>
      </w:r>
    </w:p>
    <w:p w:rsidR="00870A61" w:rsidRDefault="00870A61" w:rsidP="00870A61">
      <w:pPr>
        <w:shd w:val="clear" w:color="auto" w:fill="FFFFFF"/>
        <w:spacing w:after="0" w:line="240" w:lineRule="auto"/>
        <w:rPr>
          <w:rFonts w:ascii="Bookman Old Style" w:hAnsi="Bookman Old Style"/>
          <w:bCs/>
        </w:rPr>
      </w:pPr>
      <w:r>
        <w:rPr>
          <w:rFonts w:ascii="Bookman Old Style" w:hAnsi="Bookman Old Style"/>
          <w:bCs/>
        </w:rPr>
        <w:t xml:space="preserve">    {</w:t>
      </w:r>
    </w:p>
    <w:p w:rsidR="00870A61" w:rsidRDefault="00870A61" w:rsidP="00870A61">
      <w:pPr>
        <w:shd w:val="clear" w:color="auto" w:fill="FFFFFF"/>
        <w:spacing w:after="0" w:line="240" w:lineRule="auto"/>
        <w:rPr>
          <w:rFonts w:ascii="Bookman Old Style" w:hAnsi="Bookman Old Style"/>
          <w:bCs/>
        </w:rPr>
      </w:pPr>
      <w:r>
        <w:rPr>
          <w:rFonts w:ascii="Bookman Old Style" w:hAnsi="Bookman Old Style"/>
          <w:bCs/>
        </w:rPr>
        <w:tab/>
        <w:t>scanf(“%d”, &amp;a[i]);</w:t>
      </w:r>
    </w:p>
    <w:p w:rsidR="00870A61" w:rsidRDefault="00870A61" w:rsidP="00870A61">
      <w:pPr>
        <w:shd w:val="clear" w:color="auto" w:fill="FFFFFF"/>
        <w:spacing w:after="0" w:line="240" w:lineRule="auto"/>
        <w:rPr>
          <w:rFonts w:ascii="Bookman Old Style" w:hAnsi="Bookman Old Style"/>
          <w:bCs/>
        </w:rPr>
      </w:pPr>
      <w:r>
        <w:rPr>
          <w:rFonts w:ascii="Bookman Old Style" w:hAnsi="Bookman Old Style"/>
          <w:bCs/>
        </w:rPr>
        <w:tab/>
      </w:r>
    </w:p>
    <w:p w:rsidR="00870A61" w:rsidRDefault="00870A61" w:rsidP="00870A61">
      <w:pPr>
        <w:shd w:val="clear" w:color="auto" w:fill="FFFFFF"/>
        <w:spacing w:after="0" w:line="240" w:lineRule="auto"/>
        <w:rPr>
          <w:rFonts w:ascii="Bookman Old Style" w:hAnsi="Bookman Old Style"/>
          <w:bCs/>
        </w:rPr>
      </w:pPr>
      <w:r>
        <w:rPr>
          <w:rFonts w:ascii="Bookman Old Style" w:hAnsi="Bookman Old Style"/>
          <w:bCs/>
        </w:rPr>
        <w:t xml:space="preserve">    }</w:t>
      </w:r>
    </w:p>
    <w:p w:rsidR="00870A61" w:rsidRDefault="00870A61" w:rsidP="00870A61">
      <w:pPr>
        <w:shd w:val="clear" w:color="auto" w:fill="FFFFFF"/>
        <w:spacing w:after="0" w:line="240" w:lineRule="auto"/>
        <w:rPr>
          <w:rFonts w:ascii="Bookman Old Style" w:hAnsi="Bookman Old Style"/>
          <w:bCs/>
        </w:rPr>
      </w:pPr>
      <w:r>
        <w:rPr>
          <w:rFonts w:ascii="Bookman Old Style" w:hAnsi="Bookman Old Style"/>
          <w:bCs/>
        </w:rPr>
        <w:t xml:space="preserve">    scanf(“%d”, &amp;key);</w:t>
      </w:r>
    </w:p>
    <w:p w:rsidR="00870A61" w:rsidRDefault="00870A61" w:rsidP="00870A61">
      <w:pPr>
        <w:shd w:val="clear" w:color="auto" w:fill="FFFFFF"/>
        <w:spacing w:after="0" w:line="240" w:lineRule="auto"/>
        <w:rPr>
          <w:rFonts w:ascii="Bookman Old Style" w:hAnsi="Bookman Old Style"/>
          <w:bCs/>
        </w:rPr>
      </w:pPr>
      <w:r>
        <w:rPr>
          <w:rFonts w:ascii="Bookman Old Style" w:hAnsi="Bookman Old Style"/>
          <w:bCs/>
        </w:rPr>
        <w:t xml:space="preserve">    for(i=0;i&lt;n;i++)</w:t>
      </w:r>
    </w:p>
    <w:p w:rsidR="00870A61" w:rsidRDefault="00870A61" w:rsidP="00870A61">
      <w:pPr>
        <w:shd w:val="clear" w:color="auto" w:fill="FFFFFF"/>
        <w:spacing w:after="0" w:line="240" w:lineRule="auto"/>
        <w:rPr>
          <w:rFonts w:ascii="Bookman Old Style" w:hAnsi="Bookman Old Style"/>
          <w:bCs/>
        </w:rPr>
      </w:pPr>
      <w:r>
        <w:rPr>
          <w:rFonts w:ascii="Bookman Old Style" w:hAnsi="Bookman Old Style"/>
          <w:bCs/>
        </w:rPr>
        <w:t xml:space="preserve">    {</w:t>
      </w:r>
    </w:p>
    <w:p w:rsidR="00870A61" w:rsidRDefault="00870A61" w:rsidP="00870A61">
      <w:pPr>
        <w:shd w:val="clear" w:color="auto" w:fill="FFFFFF"/>
        <w:spacing w:after="0" w:line="240" w:lineRule="auto"/>
        <w:rPr>
          <w:rFonts w:ascii="Bookman Old Style" w:hAnsi="Bookman Old Style"/>
          <w:bCs/>
        </w:rPr>
      </w:pPr>
      <w:r>
        <w:rPr>
          <w:rFonts w:ascii="Bookman Old Style" w:hAnsi="Bookman Old Style"/>
          <w:bCs/>
        </w:rPr>
        <w:tab/>
        <w:t>if(</w:t>
      </w:r>
      <w:r w:rsidR="00854E11">
        <w:rPr>
          <w:rFonts w:ascii="Bookman Old Style" w:hAnsi="Bookman Old Style"/>
          <w:bCs/>
        </w:rPr>
        <w:t>a[i]==key</w:t>
      </w:r>
      <w:r>
        <w:rPr>
          <w:rFonts w:ascii="Bookman Old Style" w:hAnsi="Bookman Old Style"/>
          <w:bCs/>
        </w:rPr>
        <w:t>)</w:t>
      </w:r>
    </w:p>
    <w:p w:rsidR="00870A61" w:rsidRDefault="00870A61" w:rsidP="00854E11">
      <w:pPr>
        <w:shd w:val="clear" w:color="auto" w:fill="FFFFFF"/>
        <w:spacing w:after="0" w:line="240" w:lineRule="auto"/>
        <w:rPr>
          <w:rFonts w:ascii="Bookman Old Style" w:hAnsi="Bookman Old Style"/>
          <w:bCs/>
        </w:rPr>
      </w:pPr>
      <w:r>
        <w:rPr>
          <w:rFonts w:ascii="Bookman Old Style" w:hAnsi="Bookman Old Style"/>
          <w:bCs/>
        </w:rPr>
        <w:tab/>
      </w:r>
      <w:r w:rsidR="00854E11">
        <w:rPr>
          <w:rFonts w:ascii="Bookman Old Style" w:hAnsi="Bookman Old Style"/>
          <w:bCs/>
        </w:rPr>
        <w:t>{</w:t>
      </w:r>
    </w:p>
    <w:p w:rsidR="00854E11" w:rsidRDefault="00854E11" w:rsidP="00854E11">
      <w:pPr>
        <w:shd w:val="clear" w:color="auto" w:fill="FFFFFF"/>
        <w:spacing w:after="0" w:line="240" w:lineRule="auto"/>
        <w:rPr>
          <w:rFonts w:ascii="Bookman Old Style" w:hAnsi="Bookman Old Style"/>
          <w:bCs/>
        </w:rPr>
      </w:pPr>
      <w:r>
        <w:rPr>
          <w:rFonts w:ascii="Bookman Old Style" w:hAnsi="Bookman Old Style"/>
          <w:bCs/>
        </w:rPr>
        <w:tab/>
      </w:r>
      <w:r>
        <w:rPr>
          <w:rFonts w:ascii="Bookman Old Style" w:hAnsi="Bookman Old Style"/>
          <w:bCs/>
        </w:rPr>
        <w:tab/>
        <w:t>prev_occ=curr_occ;</w:t>
      </w:r>
    </w:p>
    <w:p w:rsidR="00854E11" w:rsidRDefault="00854E11" w:rsidP="00854E11">
      <w:pPr>
        <w:shd w:val="clear" w:color="auto" w:fill="FFFFFF"/>
        <w:spacing w:after="0" w:line="240" w:lineRule="auto"/>
        <w:rPr>
          <w:rFonts w:ascii="Bookman Old Style" w:hAnsi="Bookman Old Style"/>
          <w:bCs/>
        </w:rPr>
      </w:pPr>
      <w:r>
        <w:rPr>
          <w:rFonts w:ascii="Bookman Old Style" w:hAnsi="Bookman Old Style"/>
          <w:bCs/>
        </w:rPr>
        <w:tab/>
      </w:r>
      <w:r>
        <w:rPr>
          <w:rFonts w:ascii="Bookman Old Style" w:hAnsi="Bookman Old Style"/>
          <w:bCs/>
        </w:rPr>
        <w:tab/>
        <w:t>curr_occ=i;</w:t>
      </w:r>
    </w:p>
    <w:p w:rsidR="00854E11" w:rsidRDefault="00854E11" w:rsidP="00854E11">
      <w:pPr>
        <w:shd w:val="clear" w:color="auto" w:fill="FFFFFF"/>
        <w:spacing w:after="0" w:line="240" w:lineRule="auto"/>
        <w:ind w:firstLine="720"/>
        <w:rPr>
          <w:rFonts w:ascii="Bookman Old Style" w:hAnsi="Bookman Old Style"/>
          <w:bCs/>
        </w:rPr>
      </w:pPr>
      <w:r>
        <w:rPr>
          <w:rFonts w:ascii="Bookman Old Style" w:hAnsi="Bookman Old Style"/>
          <w:bCs/>
        </w:rPr>
        <w:t>}</w:t>
      </w:r>
    </w:p>
    <w:p w:rsidR="00870A61" w:rsidRDefault="00870A61" w:rsidP="00870A61">
      <w:pPr>
        <w:shd w:val="clear" w:color="auto" w:fill="FFFFFF"/>
        <w:spacing w:after="0" w:line="240" w:lineRule="auto"/>
        <w:rPr>
          <w:rFonts w:ascii="Bookman Old Style" w:hAnsi="Bookman Old Style"/>
          <w:bCs/>
        </w:rPr>
      </w:pPr>
      <w:r>
        <w:rPr>
          <w:rFonts w:ascii="Bookman Old Style" w:hAnsi="Bookman Old Style"/>
          <w:bCs/>
        </w:rPr>
        <w:t xml:space="preserve">    }</w:t>
      </w:r>
    </w:p>
    <w:p w:rsidR="00A15CD4" w:rsidRPr="008C22BC" w:rsidRDefault="00A15CD4" w:rsidP="00A15CD4">
      <w:pPr>
        <w:shd w:val="clear" w:color="auto" w:fill="FFFFFF"/>
        <w:spacing w:after="0" w:line="240" w:lineRule="auto"/>
        <w:rPr>
          <w:rFonts w:ascii="Bookman Old Style" w:hAnsi="Bookman Old Style"/>
          <w:bCs/>
        </w:rPr>
      </w:pPr>
      <w:r>
        <w:rPr>
          <w:rFonts w:ascii="Bookman Old Style" w:hAnsi="Bookman Old Style"/>
          <w:bCs/>
        </w:rPr>
        <w:t xml:space="preserve">    printf(“%d”, prev_occ);</w:t>
      </w:r>
    </w:p>
    <w:p w:rsidR="00870A61" w:rsidRDefault="00870A61" w:rsidP="00870A61">
      <w:pPr>
        <w:shd w:val="clear" w:color="auto" w:fill="FFFFFF"/>
        <w:spacing w:after="0" w:line="240" w:lineRule="auto"/>
        <w:rPr>
          <w:rFonts w:ascii="Bookman Old Style" w:hAnsi="Bookman Old Style"/>
          <w:bCs/>
        </w:rPr>
      </w:pPr>
      <w:r w:rsidRPr="008C22BC">
        <w:rPr>
          <w:rFonts w:ascii="Bookman Old Style" w:hAnsi="Bookman Old Style"/>
          <w:bCs/>
        </w:rPr>
        <w:t>    return 0;</w:t>
      </w:r>
    </w:p>
    <w:p w:rsidR="00870A61" w:rsidRPr="008C22BC" w:rsidRDefault="00870A61" w:rsidP="00870A61">
      <w:pPr>
        <w:shd w:val="clear" w:color="auto" w:fill="FFFFFF"/>
        <w:spacing w:after="0" w:line="240" w:lineRule="auto"/>
        <w:rPr>
          <w:rFonts w:ascii="Bookman Old Style" w:hAnsi="Bookman Old Style"/>
          <w:bCs/>
        </w:rPr>
      </w:pPr>
      <w:r w:rsidRPr="008C22BC">
        <w:rPr>
          <w:rFonts w:ascii="Bookman Old Style" w:hAnsi="Bookman Old Style"/>
          <w:bCs/>
        </w:rPr>
        <w:t>}</w:t>
      </w:r>
    </w:p>
    <w:p w:rsidR="00870A61" w:rsidRDefault="00870A61" w:rsidP="00815582">
      <w:pPr>
        <w:shd w:val="clear" w:color="auto" w:fill="FFFFFF"/>
        <w:spacing w:after="0" w:line="240" w:lineRule="auto"/>
        <w:rPr>
          <w:rFonts w:ascii="Bookman Old Style" w:hAnsi="Bookman Old Style"/>
          <w:bCs/>
        </w:rPr>
      </w:pPr>
    </w:p>
    <w:p w:rsidR="00FA7FFB" w:rsidRPr="008C22BC" w:rsidRDefault="00FA7FFB" w:rsidP="00FA7FFB">
      <w:pPr>
        <w:shd w:val="clear" w:color="auto" w:fill="FFFFFF"/>
        <w:spacing w:after="0" w:line="240" w:lineRule="auto"/>
        <w:rPr>
          <w:rFonts w:ascii="Bookman Old Style" w:hAnsi="Bookman Old Style"/>
          <w:b/>
          <w:bCs/>
        </w:rPr>
      </w:pPr>
      <w:r>
        <w:rPr>
          <w:rFonts w:ascii="Bookman Old Style" w:hAnsi="Bookman Old Style"/>
          <w:b/>
          <w:bCs/>
        </w:rPr>
        <w:t>99</w:t>
      </w:r>
      <w:r w:rsidRPr="00814ED1">
        <w:rPr>
          <w:rFonts w:ascii="Bookman Old Style" w:hAnsi="Bookman Old Style"/>
          <w:b/>
          <w:bCs/>
        </w:rPr>
        <w:t xml:space="preserve">. </w:t>
      </w:r>
      <w:hyperlink r:id="rId9" w:history="1">
        <w:r w:rsidRPr="00FA7FFB">
          <w:rPr>
            <w:rFonts w:ascii="Bookman Old Style" w:hAnsi="Bookman Old Style"/>
            <w:b/>
            <w:bCs/>
          </w:rPr>
          <w:t>Write a c program to print Fibonacci series of given range.</w:t>
        </w:r>
      </w:hyperlink>
      <w:r w:rsidRPr="00FA7FFB">
        <w:rPr>
          <w:rFonts w:ascii="Bookman Old Style" w:hAnsi="Bookman Old Style"/>
          <w:b/>
          <w:bCs/>
        </w:rPr>
        <w:br/>
      </w:r>
      <w:r w:rsidRPr="00814ED1">
        <w:rPr>
          <w:rFonts w:ascii="Bookman Old Style" w:hAnsi="Bookman Old Style"/>
          <w:b/>
          <w:bCs/>
        </w:rPr>
        <w:t xml:space="preserve"> </w:t>
      </w:r>
    </w:p>
    <w:p w:rsidR="00F75F2E" w:rsidRPr="000277E5" w:rsidRDefault="00F75F2E" w:rsidP="00F75F2E">
      <w:pPr>
        <w:spacing w:after="0" w:line="240" w:lineRule="auto"/>
        <w:ind w:firstLine="720"/>
        <w:jc w:val="both"/>
        <w:rPr>
          <w:rFonts w:ascii="Bookman Old Style" w:hAnsi="Bookman Old Style"/>
        </w:rPr>
      </w:pPr>
      <w:r w:rsidRPr="000277E5">
        <w:rPr>
          <w:rFonts w:ascii="Bookman Old Style" w:hAnsi="Bookman Old Style"/>
        </w:rPr>
        <w:t>#include&lt;stdio.h&gt;</w:t>
      </w:r>
    </w:p>
    <w:p w:rsidR="00F75F2E" w:rsidRPr="000277E5" w:rsidRDefault="00F75F2E" w:rsidP="00F75F2E">
      <w:pPr>
        <w:spacing w:after="0" w:line="240" w:lineRule="auto"/>
        <w:ind w:firstLine="720"/>
        <w:jc w:val="both"/>
        <w:rPr>
          <w:rFonts w:ascii="Bookman Old Style" w:hAnsi="Bookman Old Style"/>
        </w:rPr>
      </w:pPr>
      <w:r w:rsidRPr="000277E5">
        <w:rPr>
          <w:rFonts w:ascii="Bookman Old Style" w:hAnsi="Bookman Old Style"/>
        </w:rPr>
        <w:t>#include&lt;</w:t>
      </w:r>
      <w:r>
        <w:rPr>
          <w:rFonts w:ascii="Bookman Old Style" w:hAnsi="Bookman Old Style"/>
        </w:rPr>
        <w:t>stdlib</w:t>
      </w:r>
      <w:r w:rsidRPr="000277E5">
        <w:rPr>
          <w:rFonts w:ascii="Bookman Old Style" w:hAnsi="Bookman Old Style"/>
        </w:rPr>
        <w:t>.h&gt;</w:t>
      </w:r>
    </w:p>
    <w:p w:rsidR="00F75F2E" w:rsidRPr="00B65160" w:rsidRDefault="00F75F2E" w:rsidP="00F75F2E">
      <w:pPr>
        <w:tabs>
          <w:tab w:val="left" w:pos="1881"/>
        </w:tabs>
        <w:spacing w:after="0" w:line="240" w:lineRule="auto"/>
        <w:ind w:left="360"/>
        <w:rPr>
          <w:rFonts w:ascii="Bookman Old Style" w:hAnsi="Bookman Old Style"/>
          <w:bCs/>
        </w:rPr>
      </w:pPr>
      <w:r>
        <w:rPr>
          <w:rFonts w:ascii="Bookman Old Style" w:hAnsi="Bookman Old Style"/>
          <w:bCs/>
        </w:rPr>
        <w:t xml:space="preserve">     </w:t>
      </w:r>
      <w:r w:rsidRPr="00B65160">
        <w:rPr>
          <w:rFonts w:ascii="Bookman Old Style" w:hAnsi="Bookman Old Style"/>
          <w:bCs/>
        </w:rPr>
        <w:t>int main(int argc, char *argv[])</w:t>
      </w:r>
    </w:p>
    <w:p w:rsidR="00F75F2E" w:rsidRPr="00B65160" w:rsidRDefault="00F75F2E" w:rsidP="00F75F2E">
      <w:pPr>
        <w:tabs>
          <w:tab w:val="left" w:pos="1881"/>
        </w:tabs>
        <w:spacing w:after="0" w:line="240" w:lineRule="auto"/>
        <w:ind w:left="360"/>
        <w:rPr>
          <w:rFonts w:ascii="Bookman Old Style" w:hAnsi="Bookman Old Style"/>
          <w:bCs/>
        </w:rPr>
      </w:pPr>
      <w:r>
        <w:rPr>
          <w:rFonts w:ascii="Bookman Old Style" w:hAnsi="Bookman Old Style"/>
          <w:bCs/>
        </w:rPr>
        <w:t xml:space="preserve">     </w:t>
      </w:r>
      <w:r w:rsidRPr="00B65160">
        <w:rPr>
          <w:rFonts w:ascii="Bookman Old Style" w:hAnsi="Bookman Old Style"/>
          <w:bCs/>
        </w:rPr>
        <w:t>{</w:t>
      </w:r>
    </w:p>
    <w:p w:rsidR="00F75F2E" w:rsidRPr="000277E5" w:rsidRDefault="00F75F2E" w:rsidP="00F75F2E">
      <w:pPr>
        <w:spacing w:after="0" w:line="240" w:lineRule="auto"/>
        <w:ind w:firstLine="720"/>
        <w:jc w:val="both"/>
        <w:rPr>
          <w:rFonts w:ascii="Bookman Old Style" w:hAnsi="Bookman Old Style"/>
        </w:rPr>
      </w:pPr>
    </w:p>
    <w:p w:rsidR="00F75F2E" w:rsidRDefault="00F75F2E" w:rsidP="00F75F2E">
      <w:pPr>
        <w:spacing w:after="0" w:line="240" w:lineRule="auto"/>
        <w:ind w:left="720" w:firstLine="720"/>
        <w:jc w:val="both"/>
        <w:rPr>
          <w:rFonts w:ascii="Bookman Old Style" w:hAnsi="Bookman Old Style"/>
        </w:rPr>
      </w:pPr>
      <w:r w:rsidRPr="0059562A">
        <w:rPr>
          <w:rFonts w:ascii="Bookman Old Style" w:hAnsi="Bookman Old Style"/>
        </w:rPr>
        <w:t>i</w:t>
      </w:r>
      <w:r w:rsidRPr="000277E5">
        <w:rPr>
          <w:rFonts w:ascii="Bookman Old Style" w:hAnsi="Bookman Old Style"/>
        </w:rPr>
        <w:t xml:space="preserve">nt </w:t>
      </w:r>
      <w:r>
        <w:rPr>
          <w:rFonts w:ascii="Bookman Old Style" w:hAnsi="Bookman Old Style"/>
        </w:rPr>
        <w:t>f0,f1,f2,i,n,startno,endno;</w:t>
      </w:r>
    </w:p>
    <w:p w:rsidR="00F75F2E" w:rsidRDefault="00F75F2E" w:rsidP="00F75F2E">
      <w:pPr>
        <w:spacing w:after="0" w:line="240" w:lineRule="auto"/>
        <w:ind w:left="720" w:firstLine="720"/>
        <w:jc w:val="both"/>
        <w:rPr>
          <w:rFonts w:ascii="Bookman Old Style" w:hAnsi="Bookman Old Style"/>
        </w:rPr>
      </w:pPr>
      <w:r>
        <w:rPr>
          <w:rFonts w:ascii="Bookman Old Style" w:hAnsi="Bookman Old Style"/>
        </w:rPr>
        <w:t>startno=atoi(argv[1]);</w:t>
      </w:r>
    </w:p>
    <w:p w:rsidR="00F75F2E" w:rsidRDefault="00F75F2E" w:rsidP="00F75F2E">
      <w:pPr>
        <w:spacing w:after="0" w:line="240" w:lineRule="auto"/>
        <w:ind w:left="720" w:firstLine="720"/>
        <w:jc w:val="both"/>
        <w:rPr>
          <w:rFonts w:ascii="Bookman Old Style" w:hAnsi="Bookman Old Style"/>
        </w:rPr>
      </w:pPr>
      <w:r>
        <w:rPr>
          <w:rFonts w:ascii="Bookman Old Style" w:hAnsi="Bookman Old Style"/>
        </w:rPr>
        <w:t>endno=atoi(argv[2]);</w:t>
      </w:r>
    </w:p>
    <w:p w:rsidR="00F75F2E" w:rsidRDefault="00F75F2E" w:rsidP="00F75F2E">
      <w:pPr>
        <w:spacing w:after="0" w:line="240" w:lineRule="auto"/>
        <w:ind w:left="720" w:firstLine="720"/>
        <w:jc w:val="both"/>
        <w:rPr>
          <w:rFonts w:ascii="Bookman Old Style" w:hAnsi="Bookman Old Style"/>
        </w:rPr>
      </w:pPr>
      <w:r>
        <w:rPr>
          <w:rFonts w:ascii="Bookman Old Style" w:hAnsi="Bookman Old Style"/>
        </w:rPr>
        <w:t>f0=1;</w:t>
      </w:r>
    </w:p>
    <w:p w:rsidR="00F75F2E" w:rsidRDefault="00F75F2E" w:rsidP="00F75F2E">
      <w:pPr>
        <w:spacing w:after="0" w:line="240" w:lineRule="auto"/>
        <w:ind w:left="720" w:firstLine="720"/>
        <w:jc w:val="both"/>
        <w:rPr>
          <w:rFonts w:ascii="Bookman Old Style" w:hAnsi="Bookman Old Style"/>
        </w:rPr>
      </w:pPr>
      <w:r>
        <w:rPr>
          <w:rFonts w:ascii="Bookman Old Style" w:hAnsi="Bookman Old Style"/>
        </w:rPr>
        <w:t>f1=1;</w:t>
      </w:r>
    </w:p>
    <w:p w:rsidR="00CB7C09" w:rsidRDefault="00CB7C09" w:rsidP="00F75F2E">
      <w:pPr>
        <w:spacing w:after="0" w:line="240" w:lineRule="auto"/>
        <w:ind w:left="720" w:firstLine="720"/>
        <w:jc w:val="both"/>
        <w:rPr>
          <w:rFonts w:ascii="Bookman Old Style" w:hAnsi="Bookman Old Style"/>
        </w:rPr>
      </w:pPr>
      <w:r>
        <w:rPr>
          <w:rFonts w:ascii="Bookman Old Style" w:hAnsi="Bookman Old Style"/>
        </w:rPr>
        <w:t>f2=f0+f1;</w:t>
      </w:r>
    </w:p>
    <w:p w:rsidR="00CB7C09" w:rsidRDefault="00CB7C09" w:rsidP="00F75F2E">
      <w:pPr>
        <w:spacing w:after="0" w:line="240" w:lineRule="auto"/>
        <w:ind w:left="720" w:firstLine="720"/>
        <w:jc w:val="both"/>
        <w:rPr>
          <w:rFonts w:ascii="Bookman Old Style" w:hAnsi="Bookman Old Style"/>
        </w:rPr>
      </w:pPr>
      <w:r>
        <w:rPr>
          <w:rFonts w:ascii="Bookman Old Style" w:hAnsi="Bookman Old Style"/>
        </w:rPr>
        <w:t>while(f2&lt;startno)</w:t>
      </w:r>
    </w:p>
    <w:p w:rsidR="00CB7C09" w:rsidRDefault="00CB7C09" w:rsidP="00F75F2E">
      <w:pPr>
        <w:spacing w:after="0" w:line="240" w:lineRule="auto"/>
        <w:ind w:left="720" w:firstLine="720"/>
        <w:jc w:val="both"/>
        <w:rPr>
          <w:rFonts w:ascii="Bookman Old Style" w:hAnsi="Bookman Old Style"/>
        </w:rPr>
      </w:pPr>
      <w:r>
        <w:rPr>
          <w:rFonts w:ascii="Bookman Old Style" w:hAnsi="Bookman Old Style"/>
        </w:rPr>
        <w:t>{</w:t>
      </w:r>
    </w:p>
    <w:p w:rsidR="00CB7C09" w:rsidRDefault="00CB7C09" w:rsidP="00F75F2E">
      <w:pPr>
        <w:spacing w:after="0" w:line="240" w:lineRule="auto"/>
        <w:ind w:left="720" w:firstLine="720"/>
        <w:jc w:val="both"/>
        <w:rPr>
          <w:rFonts w:ascii="Bookman Old Style" w:hAnsi="Bookman Old Style"/>
        </w:rPr>
      </w:pPr>
      <w:r>
        <w:rPr>
          <w:rFonts w:ascii="Bookman Old Style" w:hAnsi="Bookman Old Style"/>
        </w:rPr>
        <w:tab/>
        <w:t>f</w:t>
      </w:r>
      <w:r w:rsidR="00475F32">
        <w:rPr>
          <w:rFonts w:ascii="Bookman Old Style" w:hAnsi="Bookman Old Style"/>
        </w:rPr>
        <w:t>0=f1;</w:t>
      </w:r>
    </w:p>
    <w:p w:rsidR="00475F32" w:rsidRDefault="00475F32" w:rsidP="00F75F2E">
      <w:pPr>
        <w:spacing w:after="0" w:line="240" w:lineRule="auto"/>
        <w:ind w:left="720" w:firstLine="720"/>
        <w:jc w:val="both"/>
        <w:rPr>
          <w:rFonts w:ascii="Bookman Old Style" w:hAnsi="Bookman Old Style"/>
        </w:rPr>
      </w:pPr>
      <w:r>
        <w:rPr>
          <w:rFonts w:ascii="Bookman Old Style" w:hAnsi="Bookman Old Style"/>
        </w:rPr>
        <w:tab/>
        <w:t>f1=f2;</w:t>
      </w:r>
    </w:p>
    <w:p w:rsidR="00475F32" w:rsidRDefault="00475F32" w:rsidP="00F75F2E">
      <w:pPr>
        <w:spacing w:after="0" w:line="240" w:lineRule="auto"/>
        <w:ind w:left="720" w:firstLine="720"/>
        <w:jc w:val="both"/>
        <w:rPr>
          <w:rFonts w:ascii="Bookman Old Style" w:hAnsi="Bookman Old Style"/>
        </w:rPr>
      </w:pPr>
      <w:r>
        <w:rPr>
          <w:rFonts w:ascii="Bookman Old Style" w:hAnsi="Bookman Old Style"/>
        </w:rPr>
        <w:tab/>
        <w:t>f2=f0+f1;</w:t>
      </w:r>
    </w:p>
    <w:p w:rsidR="00CB7C09" w:rsidRDefault="00CB7C09" w:rsidP="00F75F2E">
      <w:pPr>
        <w:spacing w:after="0" w:line="240" w:lineRule="auto"/>
        <w:ind w:left="720" w:firstLine="720"/>
        <w:jc w:val="both"/>
        <w:rPr>
          <w:rFonts w:ascii="Bookman Old Style" w:hAnsi="Bookman Old Style"/>
        </w:rPr>
      </w:pPr>
      <w:r>
        <w:rPr>
          <w:rFonts w:ascii="Bookman Old Style" w:hAnsi="Bookman Old Style"/>
        </w:rPr>
        <w:t>}</w:t>
      </w:r>
    </w:p>
    <w:p w:rsidR="00CB7C09" w:rsidRDefault="00475F32" w:rsidP="00F75F2E">
      <w:pPr>
        <w:spacing w:after="0" w:line="240" w:lineRule="auto"/>
        <w:ind w:left="720" w:firstLine="720"/>
        <w:jc w:val="both"/>
        <w:rPr>
          <w:rFonts w:ascii="Bookman Old Style" w:hAnsi="Bookman Old Style"/>
        </w:rPr>
      </w:pPr>
      <w:r>
        <w:rPr>
          <w:rFonts w:ascii="Bookman Old Style" w:hAnsi="Bookman Old Style"/>
        </w:rPr>
        <w:t>while(f2&gt;=startno &amp;&amp; f2&lt;=endno)</w:t>
      </w:r>
    </w:p>
    <w:p w:rsidR="00475F32" w:rsidRDefault="00475F32" w:rsidP="00F75F2E">
      <w:pPr>
        <w:spacing w:after="0" w:line="240" w:lineRule="auto"/>
        <w:ind w:left="720" w:firstLine="720"/>
        <w:jc w:val="both"/>
        <w:rPr>
          <w:rFonts w:ascii="Bookman Old Style" w:hAnsi="Bookman Old Style"/>
        </w:rPr>
      </w:pPr>
      <w:r>
        <w:rPr>
          <w:rFonts w:ascii="Bookman Old Style" w:hAnsi="Bookman Old Style"/>
        </w:rPr>
        <w:t>{</w:t>
      </w:r>
    </w:p>
    <w:p w:rsidR="00475F32" w:rsidRDefault="00475F32" w:rsidP="00475F32">
      <w:pPr>
        <w:spacing w:after="0" w:line="240" w:lineRule="auto"/>
        <w:ind w:left="720" w:firstLine="720"/>
        <w:jc w:val="both"/>
        <w:rPr>
          <w:rFonts w:ascii="Bookman Old Style" w:hAnsi="Bookman Old Style"/>
        </w:rPr>
      </w:pPr>
      <w:r>
        <w:rPr>
          <w:rFonts w:ascii="Bookman Old Style" w:hAnsi="Bookman Old Style"/>
        </w:rPr>
        <w:tab/>
        <w:t>printf(“%d  ”,f2);</w:t>
      </w:r>
    </w:p>
    <w:p w:rsidR="00475F32" w:rsidRDefault="00475F32" w:rsidP="00475F32">
      <w:pPr>
        <w:spacing w:after="0" w:line="240" w:lineRule="auto"/>
        <w:ind w:left="720" w:firstLine="720"/>
        <w:jc w:val="both"/>
        <w:rPr>
          <w:rFonts w:ascii="Bookman Old Style" w:hAnsi="Bookman Old Style"/>
        </w:rPr>
      </w:pPr>
      <w:r>
        <w:rPr>
          <w:rFonts w:ascii="Bookman Old Style" w:hAnsi="Bookman Old Style"/>
        </w:rPr>
        <w:lastRenderedPageBreak/>
        <w:tab/>
        <w:t>f0=f1;</w:t>
      </w:r>
    </w:p>
    <w:p w:rsidR="00475F32" w:rsidRDefault="00475F32" w:rsidP="00475F32">
      <w:pPr>
        <w:spacing w:after="0" w:line="240" w:lineRule="auto"/>
        <w:ind w:left="720" w:firstLine="720"/>
        <w:jc w:val="both"/>
        <w:rPr>
          <w:rFonts w:ascii="Bookman Old Style" w:hAnsi="Bookman Old Style"/>
        </w:rPr>
      </w:pPr>
      <w:r>
        <w:rPr>
          <w:rFonts w:ascii="Bookman Old Style" w:hAnsi="Bookman Old Style"/>
        </w:rPr>
        <w:tab/>
        <w:t>f1=f2;</w:t>
      </w:r>
    </w:p>
    <w:p w:rsidR="00475F32" w:rsidRDefault="00475F32" w:rsidP="00475F32">
      <w:pPr>
        <w:spacing w:after="0" w:line="240" w:lineRule="auto"/>
        <w:ind w:left="720" w:firstLine="720"/>
        <w:jc w:val="both"/>
        <w:rPr>
          <w:rFonts w:ascii="Bookman Old Style" w:hAnsi="Bookman Old Style"/>
        </w:rPr>
      </w:pPr>
      <w:r>
        <w:rPr>
          <w:rFonts w:ascii="Bookman Old Style" w:hAnsi="Bookman Old Style"/>
        </w:rPr>
        <w:tab/>
        <w:t>f2=f0+f1;</w:t>
      </w:r>
    </w:p>
    <w:p w:rsidR="00475F32" w:rsidRDefault="00475F32" w:rsidP="00F75F2E">
      <w:pPr>
        <w:spacing w:after="0" w:line="240" w:lineRule="auto"/>
        <w:ind w:left="720" w:firstLine="720"/>
        <w:jc w:val="both"/>
        <w:rPr>
          <w:rFonts w:ascii="Bookman Old Style" w:hAnsi="Bookman Old Style"/>
        </w:rPr>
      </w:pPr>
      <w:r>
        <w:rPr>
          <w:rFonts w:ascii="Bookman Old Style" w:hAnsi="Bookman Old Style"/>
        </w:rPr>
        <w:t>}</w:t>
      </w:r>
    </w:p>
    <w:p w:rsidR="00F75F2E" w:rsidRPr="000277E5" w:rsidRDefault="00F75F2E" w:rsidP="00F75F2E">
      <w:pPr>
        <w:spacing w:after="0" w:line="240" w:lineRule="auto"/>
        <w:ind w:left="720" w:firstLine="720"/>
        <w:jc w:val="both"/>
        <w:rPr>
          <w:rFonts w:ascii="Bookman Old Style" w:hAnsi="Bookman Old Style"/>
        </w:rPr>
      </w:pPr>
      <w:r>
        <w:rPr>
          <w:rFonts w:ascii="Bookman Old Style" w:hAnsi="Bookman Old Style"/>
        </w:rPr>
        <w:t>return 0</w:t>
      </w:r>
      <w:r w:rsidRPr="000277E5">
        <w:rPr>
          <w:rFonts w:ascii="Bookman Old Style" w:hAnsi="Bookman Old Style"/>
        </w:rPr>
        <w:t>;</w:t>
      </w:r>
    </w:p>
    <w:p w:rsidR="00F75F2E" w:rsidRPr="000277E5" w:rsidRDefault="00F75F2E" w:rsidP="00F75F2E">
      <w:pPr>
        <w:spacing w:after="0" w:line="240" w:lineRule="auto"/>
        <w:ind w:firstLine="720"/>
        <w:jc w:val="both"/>
        <w:rPr>
          <w:rFonts w:ascii="Bookman Old Style" w:hAnsi="Bookman Old Style"/>
        </w:rPr>
      </w:pPr>
      <w:r w:rsidRPr="000277E5">
        <w:rPr>
          <w:rFonts w:ascii="Bookman Old Style" w:hAnsi="Bookman Old Style"/>
        </w:rPr>
        <w:t>}</w:t>
      </w:r>
    </w:p>
    <w:p w:rsidR="002A798D" w:rsidRDefault="00E46E56" w:rsidP="00FA7FFB">
      <w:pPr>
        <w:shd w:val="clear" w:color="auto" w:fill="FFFFFF"/>
        <w:spacing w:after="0" w:line="240" w:lineRule="auto"/>
        <w:rPr>
          <w:rFonts w:ascii="Bookman Old Style" w:hAnsi="Bookman Old Style"/>
          <w:b/>
          <w:bCs/>
        </w:rPr>
      </w:pPr>
      <w:r>
        <w:rPr>
          <w:rFonts w:ascii="Bookman Old Style" w:hAnsi="Bookman Old Style"/>
          <w:b/>
          <w:bCs/>
        </w:rPr>
        <w:t xml:space="preserve">100. Write a </w:t>
      </w:r>
      <w:r w:rsidRPr="00E46E56">
        <w:rPr>
          <w:rFonts w:ascii="Bookman Old Style" w:hAnsi="Bookman Old Style"/>
          <w:b/>
          <w:bCs/>
        </w:rPr>
        <w:t>C program to print hello world without using semicolon</w:t>
      </w:r>
    </w:p>
    <w:p w:rsidR="00E46E56" w:rsidRDefault="00E46E56" w:rsidP="00FA7FFB">
      <w:pPr>
        <w:shd w:val="clear" w:color="auto" w:fill="FFFFFF"/>
        <w:spacing w:after="0" w:line="240" w:lineRule="auto"/>
        <w:rPr>
          <w:rFonts w:ascii="Bookman Old Style" w:hAnsi="Bookman Old Style"/>
          <w:bCs/>
        </w:rPr>
      </w:pPr>
      <w:r w:rsidRPr="00E46E56">
        <w:rPr>
          <w:rFonts w:ascii="Bookman Old Style" w:hAnsi="Bookman Old Style"/>
          <w:bCs/>
        </w:rPr>
        <w:t>in</w:t>
      </w:r>
      <w:r>
        <w:rPr>
          <w:rFonts w:ascii="Bookman Old Style" w:hAnsi="Bookman Old Style"/>
          <w:bCs/>
        </w:rPr>
        <w:t>t main(int argc, char *argv[])</w:t>
      </w:r>
    </w:p>
    <w:p w:rsidR="00E46E56" w:rsidRDefault="00E46E56" w:rsidP="00FA7FFB">
      <w:pPr>
        <w:shd w:val="clear" w:color="auto" w:fill="FFFFFF"/>
        <w:spacing w:after="0" w:line="240" w:lineRule="auto"/>
        <w:rPr>
          <w:rFonts w:ascii="Bookman Old Style" w:hAnsi="Bookman Old Style"/>
          <w:bCs/>
        </w:rPr>
      </w:pPr>
      <w:r>
        <w:rPr>
          <w:rFonts w:ascii="Bookman Old Style" w:hAnsi="Bookman Old Style"/>
          <w:bCs/>
        </w:rPr>
        <w:t>{</w:t>
      </w:r>
    </w:p>
    <w:p w:rsidR="00E46E56" w:rsidRDefault="00E46E56" w:rsidP="00FA7FFB">
      <w:pPr>
        <w:shd w:val="clear" w:color="auto" w:fill="FFFFFF"/>
        <w:spacing w:after="0" w:line="240" w:lineRule="auto"/>
        <w:rPr>
          <w:rFonts w:ascii="Bookman Old Style" w:hAnsi="Bookman Old Style"/>
          <w:bCs/>
        </w:rPr>
      </w:pPr>
      <w:r>
        <w:rPr>
          <w:rFonts w:ascii="Bookman Old Style" w:hAnsi="Bookman Old Style"/>
          <w:bCs/>
        </w:rPr>
        <w:tab/>
        <w:t>if(printf(“%s”, argv[1])</w:t>
      </w:r>
    </w:p>
    <w:p w:rsidR="00E46E56" w:rsidRDefault="00E46E56" w:rsidP="00FA7FFB">
      <w:pPr>
        <w:shd w:val="clear" w:color="auto" w:fill="FFFFFF"/>
        <w:spacing w:after="0" w:line="240" w:lineRule="auto"/>
        <w:rPr>
          <w:rFonts w:ascii="Bookman Old Style" w:hAnsi="Bookman Old Style"/>
          <w:bCs/>
        </w:rPr>
      </w:pPr>
      <w:r>
        <w:rPr>
          <w:rFonts w:ascii="Bookman Old Style" w:hAnsi="Bookman Old Style"/>
          <w:bCs/>
        </w:rPr>
        <w:tab/>
        <w:t>{</w:t>
      </w:r>
    </w:p>
    <w:p w:rsidR="00E46E56" w:rsidRDefault="00E46E56" w:rsidP="00FA7FFB">
      <w:pPr>
        <w:shd w:val="clear" w:color="auto" w:fill="FFFFFF"/>
        <w:spacing w:after="0" w:line="240" w:lineRule="auto"/>
        <w:rPr>
          <w:rFonts w:ascii="Bookman Old Style" w:hAnsi="Bookman Old Style"/>
          <w:bCs/>
        </w:rPr>
      </w:pPr>
      <w:r>
        <w:rPr>
          <w:rFonts w:ascii="Bookman Old Style" w:hAnsi="Bookman Old Style"/>
          <w:bCs/>
        </w:rPr>
        <w:tab/>
        <w:t>}</w:t>
      </w:r>
    </w:p>
    <w:p w:rsidR="00E46E56" w:rsidRDefault="00E46E56" w:rsidP="00FA7FFB">
      <w:pPr>
        <w:shd w:val="clear" w:color="auto" w:fill="FFFFFF"/>
        <w:spacing w:after="0" w:line="240" w:lineRule="auto"/>
        <w:rPr>
          <w:rFonts w:ascii="Bookman Old Style" w:hAnsi="Bookman Old Style"/>
          <w:bCs/>
        </w:rPr>
      </w:pPr>
      <w:r>
        <w:rPr>
          <w:rFonts w:ascii="Bookman Old Style" w:hAnsi="Bookman Old Style"/>
          <w:bCs/>
        </w:rPr>
        <w:t>}</w:t>
      </w:r>
    </w:p>
    <w:p w:rsidR="00B22567" w:rsidRDefault="00B22567" w:rsidP="00FA7FFB">
      <w:pPr>
        <w:shd w:val="clear" w:color="auto" w:fill="FFFFFF"/>
        <w:spacing w:after="0" w:line="240" w:lineRule="auto"/>
        <w:rPr>
          <w:rFonts w:ascii="Bookman Old Style" w:hAnsi="Bookman Old Style"/>
          <w:bCs/>
        </w:rPr>
      </w:pPr>
    </w:p>
    <w:p w:rsidR="00025BB1" w:rsidRPr="00025BB1" w:rsidRDefault="00EF6199" w:rsidP="00025BB1">
      <w:pPr>
        <w:shd w:val="clear" w:color="auto" w:fill="FFFFFF"/>
        <w:spacing w:after="0" w:line="240" w:lineRule="auto"/>
        <w:rPr>
          <w:rFonts w:ascii="Bookman Old Style" w:hAnsi="Bookman Old Style"/>
          <w:b/>
          <w:bCs/>
        </w:rPr>
      </w:pPr>
      <w:r w:rsidRPr="00025BB1">
        <w:rPr>
          <w:rFonts w:ascii="Bookman Old Style" w:hAnsi="Bookman Old Style"/>
          <w:b/>
          <w:bCs/>
        </w:rPr>
        <w:t xml:space="preserve">101. </w:t>
      </w:r>
      <w:hyperlink r:id="rId10" w:history="1">
        <w:r w:rsidR="00025BB1" w:rsidRPr="00025BB1">
          <w:rPr>
            <w:rFonts w:ascii="Bookman Old Style" w:hAnsi="Bookman Old Style"/>
            <w:b/>
            <w:bCs/>
          </w:rPr>
          <w:t>Write a c program to find largest among three numbers using binary minus operator.</w:t>
        </w:r>
      </w:hyperlink>
    </w:p>
    <w:p w:rsidR="00EF6199" w:rsidRDefault="00EF6199" w:rsidP="00EF6199">
      <w:pPr>
        <w:shd w:val="clear" w:color="auto" w:fill="FFFFFF"/>
        <w:spacing w:after="0" w:line="240" w:lineRule="auto"/>
        <w:rPr>
          <w:rFonts w:ascii="Bookman Old Style" w:hAnsi="Bookman Old Style"/>
          <w:bCs/>
        </w:rPr>
      </w:pPr>
    </w:p>
    <w:p w:rsidR="00EF6199" w:rsidRDefault="00EF6199" w:rsidP="00EF6199">
      <w:pPr>
        <w:shd w:val="clear" w:color="auto" w:fill="FFFFFF"/>
        <w:spacing w:after="0" w:line="240" w:lineRule="auto"/>
        <w:rPr>
          <w:rFonts w:ascii="Bookman Old Style" w:hAnsi="Bookman Old Style"/>
          <w:bCs/>
        </w:rPr>
      </w:pP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#include&lt;stdio.h&gt;</w:t>
      </w:r>
    </w:p>
    <w:p w:rsid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int main()</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    int a,b,c;</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    printf("\nEnter 3 numbers: ");</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    scanf(</w:t>
      </w:r>
      <w:r w:rsidR="003E3196">
        <w:rPr>
          <w:rFonts w:ascii="Bookman Old Style" w:hAnsi="Bookman Old Style"/>
          <w:bCs/>
        </w:rPr>
        <w:t>"%d%d</w:t>
      </w:r>
      <w:r w:rsidRPr="00EF6199">
        <w:rPr>
          <w:rFonts w:ascii="Bookman Old Style" w:hAnsi="Bookman Old Style"/>
          <w:bCs/>
        </w:rPr>
        <w:t>%d",&amp;a,&amp;b,&amp;c);</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    if(a-b&gt;0 &amp;&amp; a-c&gt;0)</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         printf("\nGreatest is a :%d",a);</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    else</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         if(b-c&gt;0)</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             printf("\nGreatest is b :%d",b);</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         else</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             printf("\nGreatest is c :%d",c);</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    return 0;</w:t>
      </w:r>
    </w:p>
    <w:p w:rsidR="00EF6199" w:rsidRPr="00EF6199" w:rsidRDefault="00EF6199" w:rsidP="00EF6199">
      <w:pPr>
        <w:shd w:val="clear" w:color="auto" w:fill="FFFFFF"/>
        <w:spacing w:after="0" w:line="240" w:lineRule="auto"/>
        <w:rPr>
          <w:rFonts w:ascii="Bookman Old Style" w:hAnsi="Bookman Old Style"/>
          <w:bCs/>
        </w:rPr>
      </w:pPr>
      <w:r w:rsidRPr="00EF6199">
        <w:rPr>
          <w:rFonts w:ascii="Bookman Old Style" w:hAnsi="Bookman Old Style"/>
          <w:bCs/>
        </w:rPr>
        <w:t>}</w:t>
      </w:r>
    </w:p>
    <w:p w:rsidR="00EF6199" w:rsidRDefault="00EF6199" w:rsidP="00FA7FFB">
      <w:pPr>
        <w:shd w:val="clear" w:color="auto" w:fill="FFFFFF"/>
        <w:spacing w:after="0" w:line="240" w:lineRule="auto"/>
        <w:rPr>
          <w:rFonts w:ascii="Bookman Old Style" w:hAnsi="Bookman Old Style"/>
          <w:bCs/>
        </w:rPr>
      </w:pPr>
    </w:p>
    <w:p w:rsidR="00CD253A" w:rsidRDefault="00CD253A" w:rsidP="00FA7FFB">
      <w:pPr>
        <w:shd w:val="clear" w:color="auto" w:fill="FFFFFF"/>
        <w:spacing w:after="0" w:line="240" w:lineRule="auto"/>
        <w:rPr>
          <w:rFonts w:ascii="Bookman Old Style" w:hAnsi="Bookman Old Style"/>
          <w:b/>
          <w:bCs/>
        </w:rPr>
      </w:pPr>
      <w:r w:rsidRPr="00CD253A">
        <w:rPr>
          <w:rFonts w:ascii="Bookman Old Style" w:hAnsi="Bookman Old Style"/>
          <w:b/>
          <w:bCs/>
        </w:rPr>
        <w:t xml:space="preserve">102. </w:t>
      </w:r>
      <w:hyperlink r:id="rId11" w:history="1">
        <w:r w:rsidRPr="00CD253A">
          <w:rPr>
            <w:rFonts w:ascii="Bookman Old Style" w:hAnsi="Bookman Old Style"/>
            <w:b/>
            <w:bCs/>
          </w:rPr>
          <w:t>Write a c program to find out NCR factor of given number.</w:t>
        </w:r>
      </w:hyperlink>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#include&lt;stdio.h&gt;</w:t>
      </w:r>
    </w:p>
    <w:p w:rsidR="00F47FC7"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int main(</w:t>
      </w:r>
      <w:r w:rsidR="00F47FC7">
        <w:rPr>
          <w:rFonts w:ascii="Bookman Old Style" w:hAnsi="Bookman Old Style"/>
          <w:bCs/>
        </w:rPr>
        <w:t xml:space="preserve"> </w:t>
      </w:r>
      <w:r w:rsidRPr="00CF3319">
        <w:rPr>
          <w:rFonts w:ascii="Bookman Old Style" w:hAnsi="Bookman Old Style"/>
          <w:bCs/>
        </w:rPr>
        <w:t>)</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int n,r,ncr;</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printf("Enter any two numbers-&gt;");</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scanf("%d %d",&amp;n,&amp;r);</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ncr=fact(n)/(fact(r)*fact(n-r));</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printf("The NCR factor of %d and %d is %d",n,r,ncr);</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return 0;</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w:t>
      </w:r>
    </w:p>
    <w:p w:rsidR="00F47FC7"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int fact(int n)</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int i=1;</w:t>
      </w:r>
    </w:p>
    <w:p w:rsidR="00F47FC7"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while(n!=0)</w:t>
      </w:r>
    </w:p>
    <w:p w:rsidR="00CF3319" w:rsidRPr="00CF3319" w:rsidRDefault="00F47FC7" w:rsidP="00CF3319">
      <w:pPr>
        <w:shd w:val="clear" w:color="auto" w:fill="FFFFFF"/>
        <w:spacing w:after="0" w:line="240" w:lineRule="auto"/>
        <w:rPr>
          <w:rFonts w:ascii="Bookman Old Style" w:hAnsi="Bookman Old Style"/>
          <w:bCs/>
        </w:rPr>
      </w:pPr>
      <w:r>
        <w:rPr>
          <w:rFonts w:ascii="Bookman Old Style" w:hAnsi="Bookman Old Style"/>
          <w:bCs/>
        </w:rPr>
        <w:t xml:space="preserve">  </w:t>
      </w:r>
      <w:r w:rsidR="00CF3319" w:rsidRPr="00CF3319">
        <w:rPr>
          <w:rFonts w:ascii="Bookman Old Style" w:hAnsi="Bookman Old Style"/>
          <w:bCs/>
        </w:rPr>
        <w:t>{</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i=i*n;</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n--;</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t>  return i;</w:t>
      </w:r>
    </w:p>
    <w:p w:rsidR="00CF3319" w:rsidRPr="00CF3319" w:rsidRDefault="00CF3319" w:rsidP="00CF3319">
      <w:pPr>
        <w:shd w:val="clear" w:color="auto" w:fill="FFFFFF"/>
        <w:spacing w:after="0" w:line="240" w:lineRule="auto"/>
        <w:rPr>
          <w:rFonts w:ascii="Bookman Old Style" w:hAnsi="Bookman Old Style"/>
          <w:bCs/>
        </w:rPr>
      </w:pPr>
      <w:r w:rsidRPr="00CF3319">
        <w:rPr>
          <w:rFonts w:ascii="Bookman Old Style" w:hAnsi="Bookman Old Style"/>
          <w:bCs/>
        </w:rPr>
        <w:lastRenderedPageBreak/>
        <w:t> }</w:t>
      </w:r>
    </w:p>
    <w:p w:rsidR="00CF3319" w:rsidRPr="00CF3319" w:rsidRDefault="00CF3319" w:rsidP="00FA7FFB">
      <w:pPr>
        <w:shd w:val="clear" w:color="auto" w:fill="FFFFFF"/>
        <w:spacing w:after="0" w:line="240" w:lineRule="auto"/>
        <w:rPr>
          <w:rFonts w:ascii="Bookman Old Style" w:hAnsi="Bookman Old Style"/>
          <w:bCs/>
        </w:rPr>
      </w:pPr>
    </w:p>
    <w:p w:rsidR="0020711D" w:rsidRDefault="001C09D4">
      <w:pPr>
        <w:shd w:val="clear" w:color="auto" w:fill="FFFFFF"/>
        <w:spacing w:after="0" w:line="240" w:lineRule="auto"/>
        <w:rPr>
          <w:rFonts w:ascii="Bookman Old Style" w:hAnsi="Bookman Old Style"/>
          <w:b/>
          <w:bCs/>
        </w:rPr>
      </w:pPr>
      <w:hyperlink r:id="rId12" w:history="1">
        <w:r w:rsidR="0020711D" w:rsidRPr="0020711D">
          <w:rPr>
            <w:rFonts w:ascii="Bookman Old Style" w:hAnsi="Bookman Old Style"/>
            <w:b/>
            <w:bCs/>
          </w:rPr>
          <w:t>1</w:t>
        </w:r>
        <w:r w:rsidR="0020711D">
          <w:rPr>
            <w:rFonts w:ascii="Bookman Old Style" w:hAnsi="Bookman Old Style"/>
            <w:b/>
            <w:bCs/>
          </w:rPr>
          <w:t>03</w:t>
        </w:r>
        <w:r w:rsidR="0020711D" w:rsidRPr="0020711D">
          <w:rPr>
            <w:rFonts w:ascii="Bookman Old Style" w:hAnsi="Bookman Old Style"/>
            <w:b/>
            <w:bCs/>
          </w:rPr>
          <w:t>. How to convert string to int without using library functions in c</w:t>
        </w:r>
      </w:hyperlink>
    </w:p>
    <w:p w:rsidR="0020711D" w:rsidRDefault="0020711D">
      <w:pPr>
        <w:shd w:val="clear" w:color="auto" w:fill="FFFFFF"/>
        <w:spacing w:after="0" w:line="240" w:lineRule="auto"/>
        <w:rPr>
          <w:rFonts w:ascii="Bookman Old Style" w:hAnsi="Bookman Old Style"/>
          <w:b/>
          <w:bCs/>
        </w:rPr>
      </w:pPr>
    </w:p>
    <w:p w:rsidR="0020711D" w:rsidRDefault="0020711D">
      <w:pPr>
        <w:shd w:val="clear" w:color="auto" w:fill="FFFFFF"/>
        <w:spacing w:after="0" w:line="240" w:lineRule="auto"/>
        <w:rPr>
          <w:rFonts w:ascii="Bookman Old Style" w:hAnsi="Bookman Old Style"/>
          <w:b/>
          <w:bCs/>
        </w:rPr>
      </w:pPr>
    </w:p>
    <w:p w:rsidR="0020711D" w:rsidRDefault="0020711D">
      <w:pPr>
        <w:shd w:val="clear" w:color="auto" w:fill="FFFFFF"/>
        <w:spacing w:after="0" w:line="240" w:lineRule="auto"/>
        <w:rPr>
          <w:rFonts w:ascii="Bookman Old Style" w:hAnsi="Bookman Old Style"/>
          <w:b/>
          <w:bCs/>
        </w:rPr>
      </w:pP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#include&lt;stdio.h&gt;</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#include&lt;string.h&gt;</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int main(int argc,char *argv[])</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t>int num=0,i,t[10],j;</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t>clrscr();</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t>for(i=strlen(argv[1])-1,j=0;i&gt;=0;i--,j++)</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t>{</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r>
      <w:r w:rsidRPr="00511C2E">
        <w:rPr>
          <w:rFonts w:ascii="Bookman Old Style" w:hAnsi="Bookman Old Style"/>
          <w:bCs/>
        </w:rPr>
        <w:tab/>
        <w:t>t[j]=argv[1][i]-'0';</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t>}</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t>for(i=strlen(argv[1])-1;i&gt;=0;i--)</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t>{</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r>
      <w:r w:rsidRPr="00511C2E">
        <w:rPr>
          <w:rFonts w:ascii="Bookman Old Style" w:hAnsi="Bookman Old Style"/>
          <w:bCs/>
        </w:rPr>
        <w:tab/>
        <w:t>num=num*10+t[i];</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t>}</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t>printf("%d",num);</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t>getch();</w:t>
      </w:r>
    </w:p>
    <w:p w:rsidR="00511C2E" w:rsidRPr="00511C2E"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ab/>
        <w:t>return 0;</w:t>
      </w:r>
    </w:p>
    <w:p w:rsidR="00153522" w:rsidRDefault="00511C2E" w:rsidP="00511C2E">
      <w:pPr>
        <w:shd w:val="clear" w:color="auto" w:fill="FFFFFF"/>
        <w:spacing w:after="0" w:line="240" w:lineRule="auto"/>
        <w:rPr>
          <w:rFonts w:ascii="Bookman Old Style" w:hAnsi="Bookman Old Style"/>
          <w:bCs/>
        </w:rPr>
      </w:pPr>
      <w:r w:rsidRPr="00511C2E">
        <w:rPr>
          <w:rFonts w:ascii="Bookman Old Style" w:hAnsi="Bookman Old Style"/>
          <w:bCs/>
        </w:rPr>
        <w:t>}</w:t>
      </w:r>
    </w:p>
    <w:p w:rsidR="001D1278" w:rsidRPr="00C71365" w:rsidRDefault="0020711D" w:rsidP="00C71365">
      <w:pPr>
        <w:shd w:val="clear" w:color="auto" w:fill="FFFFFF"/>
        <w:spacing w:after="0" w:line="240" w:lineRule="auto"/>
        <w:rPr>
          <w:rFonts w:ascii="Bookman Old Style" w:hAnsi="Bookman Old Style"/>
          <w:b/>
          <w:bCs/>
        </w:rPr>
      </w:pPr>
      <w:r w:rsidRPr="006F2BAB">
        <w:rPr>
          <w:rFonts w:ascii="Arial" w:eastAsia="Times New Roman" w:hAnsi="Arial" w:cs="Arial"/>
          <w:sz w:val="28"/>
          <w:szCs w:val="28"/>
        </w:rPr>
        <w:br/>
      </w:r>
      <w:r w:rsidR="00277E84">
        <w:rPr>
          <w:rFonts w:ascii="Bookman Old Style" w:hAnsi="Bookman Old Style"/>
          <w:b/>
          <w:bCs/>
        </w:rPr>
        <w:t xml:space="preserve">104. </w:t>
      </w:r>
      <w:r w:rsidR="001D1278" w:rsidRPr="00C71365">
        <w:rPr>
          <w:rFonts w:ascii="Bookman Old Style" w:hAnsi="Bookman Old Style"/>
          <w:b/>
          <w:bCs/>
        </w:rPr>
        <w:t>Consider the below series:</w:t>
      </w:r>
    </w:p>
    <w:p w:rsidR="001D1278" w:rsidRPr="00C71365" w:rsidRDefault="001D1278" w:rsidP="00C71365">
      <w:pPr>
        <w:shd w:val="clear" w:color="auto" w:fill="FFFFFF"/>
        <w:spacing w:after="0" w:line="240" w:lineRule="auto"/>
        <w:rPr>
          <w:rFonts w:ascii="Bookman Old Style" w:hAnsi="Bookman Old Style"/>
          <w:b/>
          <w:bCs/>
        </w:rPr>
      </w:pPr>
      <w:r w:rsidRPr="00C71365">
        <w:rPr>
          <w:rFonts w:ascii="Bookman Old Style" w:hAnsi="Bookman Old Style"/>
          <w:b/>
          <w:bCs/>
        </w:rPr>
        <w:t>1, 2, 1, 3, 2, 5, 3, 7, 5, 11, 8, 13, 13, 17, …</w:t>
      </w:r>
    </w:p>
    <w:p w:rsidR="001D1278" w:rsidRPr="00C71365" w:rsidRDefault="001D1278" w:rsidP="00C71365">
      <w:pPr>
        <w:shd w:val="clear" w:color="auto" w:fill="FFFFFF"/>
        <w:spacing w:after="0" w:line="240" w:lineRule="auto"/>
        <w:rPr>
          <w:rFonts w:ascii="Bookman Old Style" w:hAnsi="Bookman Old Style"/>
          <w:b/>
          <w:bCs/>
        </w:rPr>
      </w:pPr>
      <w:r w:rsidRPr="00C71365">
        <w:rPr>
          <w:rFonts w:ascii="Bookman Old Style" w:hAnsi="Bookman Old Style"/>
          <w:b/>
          <w:bCs/>
        </w:rPr>
        <w:t>This series is a mixture of 2 series – all the odd terms in this series form a Fibonacci series and all the even terms are the prime numbers in ascending order. </w:t>
      </w:r>
    </w:p>
    <w:p w:rsidR="001D1278" w:rsidRPr="00C71365" w:rsidRDefault="001D1278" w:rsidP="00C71365">
      <w:pPr>
        <w:shd w:val="clear" w:color="auto" w:fill="FFFFFF"/>
        <w:spacing w:after="0" w:line="240" w:lineRule="auto"/>
        <w:rPr>
          <w:rFonts w:ascii="Bookman Old Style" w:hAnsi="Bookman Old Style"/>
          <w:b/>
          <w:bCs/>
        </w:rPr>
      </w:pPr>
      <w:r w:rsidRPr="00C71365">
        <w:rPr>
          <w:rFonts w:ascii="Bookman Old Style" w:hAnsi="Bookman Old Style"/>
          <w:b/>
          <w:bCs/>
        </w:rPr>
        <w:t>Write a program to find the Nth term in this series. </w:t>
      </w:r>
    </w:p>
    <w:p w:rsidR="001D1278" w:rsidRDefault="001D1278" w:rsidP="001D1278">
      <w:pPr>
        <w:shd w:val="clear" w:color="auto" w:fill="FFFFFF"/>
        <w:spacing w:after="0" w:line="240" w:lineRule="auto"/>
        <w:rPr>
          <w:rFonts w:ascii="Lato" w:hAnsi="Lato"/>
          <w:color w:val="1A1A1A"/>
          <w:sz w:val="18"/>
          <w:szCs w:val="18"/>
          <w:shd w:val="clear" w:color="auto" w:fill="FFFFFF"/>
        </w:rPr>
      </w:pPr>
    </w:p>
    <w:p w:rsidR="001D1278" w:rsidRDefault="001D1278" w:rsidP="001D1278">
      <w:pPr>
        <w:shd w:val="clear" w:color="auto" w:fill="FFFFFF"/>
        <w:spacing w:after="0" w:line="240" w:lineRule="auto"/>
        <w:rPr>
          <w:rFonts w:ascii="Lato" w:hAnsi="Lato"/>
          <w:color w:val="1A1A1A"/>
          <w:sz w:val="18"/>
          <w:szCs w:val="18"/>
          <w:shd w:val="clear" w:color="auto" w:fill="FFFFFF"/>
        </w:rPr>
      </w:pPr>
    </w:p>
    <w:p w:rsidR="00DE18E7" w:rsidRDefault="001D1278" w:rsidP="001D1278">
      <w:pPr>
        <w:shd w:val="clear" w:color="auto" w:fill="FFFFFF"/>
        <w:spacing w:after="0" w:line="240" w:lineRule="auto"/>
        <w:rPr>
          <w:rFonts w:ascii="Lato" w:hAnsi="Lato"/>
          <w:color w:val="1A1A1A"/>
          <w:sz w:val="24"/>
          <w:szCs w:val="18"/>
          <w:shd w:val="clear" w:color="auto" w:fill="FFFFFF"/>
        </w:rPr>
      </w:pPr>
      <w:r w:rsidRPr="00C71365">
        <w:rPr>
          <w:rFonts w:ascii="Lato" w:hAnsi="Lato"/>
          <w:color w:val="1A1A1A"/>
          <w:sz w:val="24"/>
          <w:szCs w:val="18"/>
          <w:shd w:val="clear" w:color="auto" w:fill="FFFFFF"/>
        </w:rPr>
        <w:t>#include&lt;stdio.h&gt;</w:t>
      </w:r>
      <w:r w:rsidRPr="00C71365">
        <w:rPr>
          <w:rFonts w:ascii="Lato" w:hAnsi="Lato"/>
          <w:color w:val="1A1A1A"/>
          <w:sz w:val="24"/>
          <w:szCs w:val="18"/>
        </w:rPr>
        <w:br/>
      </w:r>
      <w:r w:rsidRPr="00C71365">
        <w:rPr>
          <w:rFonts w:ascii="Lato" w:hAnsi="Lato"/>
          <w:color w:val="1A1A1A"/>
          <w:sz w:val="24"/>
          <w:szCs w:val="18"/>
          <w:shd w:val="clear" w:color="auto" w:fill="FFFFFF"/>
        </w:rPr>
        <w:t>#define MAX 1000</w:t>
      </w:r>
      <w:r w:rsidRPr="00C71365">
        <w:rPr>
          <w:rFonts w:ascii="Lato" w:hAnsi="Lato"/>
          <w:color w:val="1A1A1A"/>
          <w:sz w:val="24"/>
          <w:szCs w:val="18"/>
        </w:rPr>
        <w:br/>
      </w:r>
      <w:r w:rsidRPr="00C71365">
        <w:rPr>
          <w:rFonts w:ascii="Lato" w:hAnsi="Lato"/>
          <w:color w:val="1A1A1A"/>
          <w:sz w:val="24"/>
          <w:szCs w:val="18"/>
          <w:shd w:val="clear" w:color="auto" w:fill="FFFFFF"/>
        </w:rPr>
        <w:t>void fibonacci(int n)</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int i, t1 = 0, t2 = 1, nextTerm;</w:t>
      </w:r>
      <w:r w:rsidRPr="00C71365">
        <w:rPr>
          <w:rFonts w:ascii="Lato" w:hAnsi="Lato"/>
          <w:color w:val="1A1A1A"/>
          <w:sz w:val="24"/>
          <w:szCs w:val="18"/>
        </w:rPr>
        <w:br/>
      </w:r>
      <w:r w:rsidRPr="00C71365">
        <w:rPr>
          <w:rFonts w:ascii="Lato" w:hAnsi="Lato"/>
          <w:color w:val="1A1A1A"/>
          <w:sz w:val="24"/>
          <w:szCs w:val="18"/>
          <w:shd w:val="clear" w:color="auto" w:fill="FFFFFF"/>
        </w:rPr>
        <w:t>for (i = 1; i&lt;=n; i++)</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nextTerm = t1 + t2;</w:t>
      </w:r>
      <w:r w:rsidRPr="00C71365">
        <w:rPr>
          <w:rFonts w:ascii="Lato" w:hAnsi="Lato"/>
          <w:color w:val="1A1A1A"/>
          <w:sz w:val="24"/>
          <w:szCs w:val="18"/>
        </w:rPr>
        <w:br/>
      </w:r>
      <w:r w:rsidRPr="00C71365">
        <w:rPr>
          <w:rFonts w:ascii="Lato" w:hAnsi="Lato"/>
          <w:color w:val="1A1A1A"/>
          <w:sz w:val="24"/>
          <w:szCs w:val="18"/>
          <w:shd w:val="clear" w:color="auto" w:fill="FFFFFF"/>
        </w:rPr>
        <w:t>t1 = t2;</w:t>
      </w:r>
      <w:r w:rsidRPr="00C71365">
        <w:rPr>
          <w:rFonts w:ascii="Lato" w:hAnsi="Lato"/>
          <w:color w:val="1A1A1A"/>
          <w:sz w:val="24"/>
          <w:szCs w:val="18"/>
        </w:rPr>
        <w:br/>
      </w:r>
      <w:r w:rsidRPr="00C71365">
        <w:rPr>
          <w:rFonts w:ascii="Lato" w:hAnsi="Lato"/>
          <w:color w:val="1A1A1A"/>
          <w:sz w:val="24"/>
          <w:szCs w:val="18"/>
          <w:shd w:val="clear" w:color="auto" w:fill="FFFFFF"/>
        </w:rPr>
        <w:t>t2 = nextTerm;</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printf(“%d”, t1);</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 </w:t>
      </w:r>
      <w:r w:rsidRPr="00C71365">
        <w:rPr>
          <w:rFonts w:ascii="Lato" w:hAnsi="Lato"/>
          <w:color w:val="1A1A1A"/>
          <w:sz w:val="24"/>
          <w:szCs w:val="18"/>
        </w:rPr>
        <w:br/>
      </w:r>
      <w:r w:rsidRPr="00C71365">
        <w:rPr>
          <w:rFonts w:ascii="Lato" w:hAnsi="Lato"/>
          <w:color w:val="1A1A1A"/>
          <w:sz w:val="24"/>
          <w:szCs w:val="18"/>
          <w:shd w:val="clear" w:color="auto" w:fill="FFFFFF"/>
        </w:rPr>
        <w:t>void prime(int n)</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int i, j, flag, count =0;</w:t>
      </w:r>
      <w:r w:rsidRPr="00C71365">
        <w:rPr>
          <w:rFonts w:ascii="Lato" w:hAnsi="Lato"/>
          <w:color w:val="1A1A1A"/>
          <w:sz w:val="24"/>
          <w:szCs w:val="18"/>
        </w:rPr>
        <w:br/>
      </w:r>
      <w:r w:rsidRPr="00C71365">
        <w:rPr>
          <w:rFonts w:ascii="Lato" w:hAnsi="Lato"/>
          <w:color w:val="1A1A1A"/>
          <w:sz w:val="24"/>
          <w:szCs w:val="18"/>
          <w:shd w:val="clear" w:color="auto" w:fill="FFFFFF"/>
        </w:rPr>
        <w:t>for (i=2; i&lt;=MAX; i++)</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lastRenderedPageBreak/>
        <w:t>flag = 0;</w:t>
      </w:r>
      <w:r w:rsidRPr="00C71365">
        <w:rPr>
          <w:rFonts w:ascii="Lato" w:hAnsi="Lato"/>
          <w:color w:val="1A1A1A"/>
          <w:sz w:val="24"/>
          <w:szCs w:val="18"/>
        </w:rPr>
        <w:br/>
      </w:r>
      <w:r w:rsidRPr="00C71365">
        <w:rPr>
          <w:rFonts w:ascii="Lato" w:hAnsi="Lato"/>
          <w:color w:val="1A1A1A"/>
          <w:sz w:val="24"/>
          <w:szCs w:val="18"/>
          <w:shd w:val="clear" w:color="auto" w:fill="FFFFFF"/>
        </w:rPr>
        <w:t>for (j=2; j&lt;i; j++)</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if(i%j == 0)</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flag = 1;</w:t>
      </w:r>
      <w:r w:rsidRPr="00C71365">
        <w:rPr>
          <w:rFonts w:ascii="Lato" w:hAnsi="Lato"/>
          <w:color w:val="1A1A1A"/>
          <w:sz w:val="24"/>
          <w:szCs w:val="18"/>
        </w:rPr>
        <w:br/>
      </w:r>
      <w:r w:rsidRPr="00C71365">
        <w:rPr>
          <w:rFonts w:ascii="Lato" w:hAnsi="Lato"/>
          <w:color w:val="1A1A1A"/>
          <w:sz w:val="24"/>
          <w:szCs w:val="18"/>
          <w:shd w:val="clear" w:color="auto" w:fill="FFFFFF"/>
        </w:rPr>
        <w:t>break;</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if (flag == 0)</w:t>
      </w:r>
      <w:r w:rsidRPr="00C71365">
        <w:rPr>
          <w:rFonts w:ascii="Lato" w:hAnsi="Lato"/>
          <w:color w:val="1A1A1A"/>
          <w:sz w:val="24"/>
          <w:szCs w:val="18"/>
        </w:rPr>
        <w:br/>
      </w:r>
      <w:r w:rsidRPr="00C71365">
        <w:rPr>
          <w:rFonts w:ascii="Lato" w:hAnsi="Lato"/>
          <w:color w:val="1A1A1A"/>
          <w:sz w:val="24"/>
          <w:szCs w:val="18"/>
          <w:shd w:val="clear" w:color="auto" w:fill="FFFFFF"/>
        </w:rPr>
        <w:t>count++;</w:t>
      </w:r>
      <w:r w:rsidRPr="00C71365">
        <w:rPr>
          <w:rFonts w:ascii="Lato" w:hAnsi="Lato"/>
          <w:color w:val="1A1A1A"/>
          <w:sz w:val="24"/>
          <w:szCs w:val="18"/>
        </w:rPr>
        <w:br/>
      </w:r>
      <w:r w:rsidRPr="00C71365">
        <w:rPr>
          <w:rFonts w:ascii="Lato" w:hAnsi="Lato"/>
          <w:color w:val="1A1A1A"/>
          <w:sz w:val="24"/>
          <w:szCs w:val="18"/>
          <w:shd w:val="clear" w:color="auto" w:fill="FFFFFF"/>
        </w:rPr>
        <w:t>if(count == n)</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printf(“%d”, i);</w:t>
      </w:r>
      <w:r w:rsidRPr="00C71365">
        <w:rPr>
          <w:rFonts w:ascii="Lato" w:hAnsi="Lato"/>
          <w:color w:val="1A1A1A"/>
          <w:sz w:val="24"/>
          <w:szCs w:val="18"/>
        </w:rPr>
        <w:br/>
      </w:r>
      <w:r w:rsidRPr="00C71365">
        <w:rPr>
          <w:rFonts w:ascii="Lato" w:hAnsi="Lato"/>
          <w:color w:val="1A1A1A"/>
          <w:sz w:val="24"/>
          <w:szCs w:val="18"/>
          <w:shd w:val="clear" w:color="auto" w:fill="FFFFFF"/>
        </w:rPr>
        <w:t>break;</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int main( )</w:t>
      </w:r>
      <w:r w:rsidRPr="00C71365">
        <w:rPr>
          <w:rFonts w:ascii="Lato" w:hAnsi="Lato"/>
          <w:color w:val="1A1A1A"/>
          <w:sz w:val="24"/>
          <w:szCs w:val="18"/>
        </w:rPr>
        <w:br/>
      </w:r>
      <w:r w:rsidRPr="00C71365">
        <w:rPr>
          <w:rFonts w:ascii="Lato" w:hAnsi="Lato"/>
          <w:color w:val="1A1A1A"/>
          <w:sz w:val="24"/>
          <w:szCs w:val="18"/>
          <w:shd w:val="clear" w:color="auto" w:fill="FFFFFF"/>
        </w:rPr>
        <w:t>{</w:t>
      </w:r>
      <w:r w:rsidRPr="00C71365">
        <w:rPr>
          <w:rFonts w:ascii="Lato" w:hAnsi="Lato"/>
          <w:color w:val="1A1A1A"/>
          <w:sz w:val="24"/>
          <w:szCs w:val="18"/>
        </w:rPr>
        <w:br/>
      </w:r>
      <w:r w:rsidRPr="00C71365">
        <w:rPr>
          <w:rFonts w:ascii="Lato" w:hAnsi="Lato"/>
          <w:color w:val="1A1A1A"/>
          <w:sz w:val="24"/>
          <w:szCs w:val="18"/>
          <w:shd w:val="clear" w:color="auto" w:fill="FFFFFF"/>
        </w:rPr>
        <w:t>int n;</w:t>
      </w:r>
      <w:r w:rsidRPr="00C71365">
        <w:rPr>
          <w:rFonts w:ascii="Lato" w:hAnsi="Lato"/>
          <w:color w:val="1A1A1A"/>
          <w:sz w:val="24"/>
          <w:szCs w:val="18"/>
        </w:rPr>
        <w:br/>
      </w:r>
      <w:r w:rsidRPr="00C71365">
        <w:rPr>
          <w:rFonts w:ascii="Lato" w:hAnsi="Lato"/>
          <w:color w:val="1A1A1A"/>
          <w:sz w:val="24"/>
          <w:szCs w:val="18"/>
          <w:shd w:val="clear" w:color="auto" w:fill="FFFFFF"/>
        </w:rPr>
        <w:t>scanf(“%d”, &amp;n);</w:t>
      </w:r>
      <w:r w:rsidRPr="00C71365">
        <w:rPr>
          <w:rFonts w:ascii="Lato" w:hAnsi="Lato"/>
          <w:color w:val="1A1A1A"/>
          <w:sz w:val="24"/>
          <w:szCs w:val="18"/>
        </w:rPr>
        <w:br/>
      </w:r>
      <w:r w:rsidRPr="00C71365">
        <w:rPr>
          <w:rFonts w:ascii="Lato" w:hAnsi="Lato"/>
          <w:color w:val="1A1A1A"/>
          <w:sz w:val="24"/>
          <w:szCs w:val="18"/>
          <w:shd w:val="clear" w:color="auto" w:fill="FFFFFF"/>
        </w:rPr>
        <w:t>if(n%2 == 1)</w:t>
      </w:r>
      <w:r w:rsidRPr="00C71365">
        <w:rPr>
          <w:rFonts w:ascii="Lato" w:hAnsi="Lato"/>
          <w:color w:val="1A1A1A"/>
          <w:sz w:val="24"/>
          <w:szCs w:val="18"/>
        </w:rPr>
        <w:br/>
      </w:r>
      <w:r w:rsidRPr="00C71365">
        <w:rPr>
          <w:rFonts w:ascii="Lato" w:hAnsi="Lato"/>
          <w:color w:val="1A1A1A"/>
          <w:sz w:val="24"/>
          <w:szCs w:val="18"/>
          <w:shd w:val="clear" w:color="auto" w:fill="FFFFFF"/>
        </w:rPr>
        <w:t>fibonacci (n/2 + 1);</w:t>
      </w:r>
      <w:r w:rsidRPr="00C71365">
        <w:rPr>
          <w:rFonts w:ascii="Lato" w:hAnsi="Lato"/>
          <w:color w:val="1A1A1A"/>
          <w:sz w:val="24"/>
          <w:szCs w:val="18"/>
        </w:rPr>
        <w:br/>
      </w:r>
      <w:r w:rsidRPr="00C71365">
        <w:rPr>
          <w:rFonts w:ascii="Lato" w:hAnsi="Lato"/>
          <w:color w:val="1A1A1A"/>
          <w:sz w:val="24"/>
          <w:szCs w:val="18"/>
          <w:shd w:val="clear" w:color="auto" w:fill="FFFFFF"/>
        </w:rPr>
        <w:t>else</w:t>
      </w:r>
      <w:r w:rsidRPr="00C71365">
        <w:rPr>
          <w:rFonts w:ascii="Lato" w:hAnsi="Lato"/>
          <w:color w:val="1A1A1A"/>
          <w:sz w:val="24"/>
          <w:szCs w:val="18"/>
        </w:rPr>
        <w:br/>
      </w:r>
      <w:r w:rsidRPr="00C71365">
        <w:rPr>
          <w:rFonts w:ascii="Lato" w:hAnsi="Lato"/>
          <w:color w:val="1A1A1A"/>
          <w:sz w:val="24"/>
          <w:szCs w:val="18"/>
          <w:shd w:val="clear" w:color="auto" w:fill="FFFFFF"/>
        </w:rPr>
        <w:t>prime(n/2);</w:t>
      </w:r>
      <w:r w:rsidRPr="00C71365">
        <w:rPr>
          <w:rFonts w:ascii="Lato" w:hAnsi="Lato"/>
          <w:color w:val="1A1A1A"/>
          <w:sz w:val="24"/>
          <w:szCs w:val="18"/>
        </w:rPr>
        <w:br/>
      </w:r>
      <w:r w:rsidRPr="00C71365">
        <w:rPr>
          <w:rFonts w:ascii="Lato" w:hAnsi="Lato"/>
          <w:color w:val="1A1A1A"/>
          <w:sz w:val="24"/>
          <w:szCs w:val="18"/>
          <w:shd w:val="clear" w:color="auto" w:fill="FFFFFF"/>
        </w:rPr>
        <w:t>return 0;</w:t>
      </w:r>
      <w:r w:rsidRPr="00C71365">
        <w:rPr>
          <w:rFonts w:ascii="Lato" w:hAnsi="Lato"/>
          <w:color w:val="1A1A1A"/>
          <w:sz w:val="24"/>
          <w:szCs w:val="18"/>
        </w:rPr>
        <w:br/>
      </w:r>
      <w:r w:rsidRPr="00C71365">
        <w:rPr>
          <w:rFonts w:ascii="Lato" w:hAnsi="Lato"/>
          <w:color w:val="1A1A1A"/>
          <w:sz w:val="24"/>
          <w:szCs w:val="18"/>
          <w:shd w:val="clear" w:color="auto" w:fill="FFFFFF"/>
        </w:rPr>
        <w:t>}</w:t>
      </w:r>
    </w:p>
    <w:p w:rsidR="003C028A" w:rsidRDefault="003C028A" w:rsidP="001D1278">
      <w:pPr>
        <w:shd w:val="clear" w:color="auto" w:fill="FFFFFF"/>
        <w:spacing w:after="0" w:line="240" w:lineRule="auto"/>
        <w:rPr>
          <w:rFonts w:ascii="Lato" w:hAnsi="Lato"/>
          <w:color w:val="1A1A1A"/>
          <w:sz w:val="24"/>
          <w:szCs w:val="18"/>
          <w:shd w:val="clear" w:color="auto" w:fill="FFFFFF"/>
        </w:rPr>
      </w:pPr>
    </w:p>
    <w:p w:rsidR="003C028A" w:rsidRDefault="003C028A" w:rsidP="001D1278">
      <w:pPr>
        <w:shd w:val="clear" w:color="auto" w:fill="FFFFFF"/>
        <w:spacing w:after="0" w:line="240" w:lineRule="auto"/>
        <w:rPr>
          <w:rFonts w:ascii="Lato" w:hAnsi="Lato"/>
          <w:color w:val="1A1A1A"/>
          <w:sz w:val="24"/>
          <w:szCs w:val="18"/>
          <w:shd w:val="clear" w:color="auto" w:fill="FFFFFF"/>
        </w:rPr>
      </w:pPr>
      <w:r>
        <w:rPr>
          <w:rFonts w:ascii="Lato" w:hAnsi="Lato"/>
          <w:color w:val="1A1A1A"/>
          <w:sz w:val="24"/>
          <w:szCs w:val="18"/>
          <w:shd w:val="clear" w:color="auto" w:fill="FFFFFF"/>
        </w:rPr>
        <w:t>char c1;</w:t>
      </w:r>
    </w:p>
    <w:p w:rsidR="003C028A" w:rsidRDefault="003C028A" w:rsidP="003C028A">
      <w:pPr>
        <w:shd w:val="clear" w:color="auto" w:fill="FFFFFF"/>
        <w:spacing w:after="0" w:line="240" w:lineRule="auto"/>
        <w:rPr>
          <w:rFonts w:ascii="Lato" w:hAnsi="Lato"/>
          <w:color w:val="1A1A1A"/>
          <w:sz w:val="24"/>
          <w:szCs w:val="18"/>
          <w:shd w:val="clear" w:color="auto" w:fill="FFFFFF"/>
        </w:rPr>
      </w:pPr>
      <w:r>
        <w:rPr>
          <w:rFonts w:ascii="Lato" w:hAnsi="Lato"/>
          <w:color w:val="1A1A1A"/>
          <w:sz w:val="24"/>
          <w:szCs w:val="18"/>
          <w:shd w:val="clear" w:color="auto" w:fill="FFFFFF"/>
        </w:rPr>
        <w:t>char *c2;</w:t>
      </w:r>
    </w:p>
    <w:p w:rsidR="003C028A" w:rsidRDefault="003C028A" w:rsidP="003C028A">
      <w:pPr>
        <w:shd w:val="clear" w:color="auto" w:fill="FFFFFF"/>
        <w:spacing w:after="0" w:line="240" w:lineRule="auto"/>
        <w:rPr>
          <w:rFonts w:ascii="Lato" w:hAnsi="Lato"/>
          <w:color w:val="1A1A1A"/>
          <w:sz w:val="24"/>
          <w:szCs w:val="18"/>
          <w:shd w:val="clear" w:color="auto" w:fill="FFFFFF"/>
        </w:rPr>
      </w:pPr>
      <w:r>
        <w:rPr>
          <w:rFonts w:ascii="Lato" w:hAnsi="Lato"/>
          <w:color w:val="1A1A1A"/>
          <w:sz w:val="24"/>
          <w:szCs w:val="18"/>
          <w:shd w:val="clear" w:color="auto" w:fill="FFFFFF"/>
        </w:rPr>
        <w:t>char *c3[];</w:t>
      </w:r>
    </w:p>
    <w:p w:rsidR="003C028A" w:rsidRDefault="003C028A" w:rsidP="001D1278">
      <w:pPr>
        <w:shd w:val="clear" w:color="auto" w:fill="FFFFFF"/>
        <w:spacing w:after="0" w:line="240" w:lineRule="auto"/>
        <w:rPr>
          <w:rFonts w:ascii="Bookman Old Style" w:hAnsi="Bookman Old Style"/>
          <w:bCs/>
          <w:sz w:val="20"/>
          <w:szCs w:val="20"/>
        </w:rPr>
      </w:pPr>
    </w:p>
    <w:p w:rsidR="005E6431" w:rsidRPr="00B2597A" w:rsidRDefault="00277E84" w:rsidP="001D1278">
      <w:pPr>
        <w:shd w:val="clear" w:color="auto" w:fill="FFFFFF"/>
        <w:spacing w:after="0" w:line="240" w:lineRule="auto"/>
        <w:rPr>
          <w:rFonts w:ascii="Bookman Old Style" w:hAnsi="Bookman Old Style"/>
          <w:b/>
          <w:bCs/>
          <w:sz w:val="20"/>
          <w:szCs w:val="20"/>
        </w:rPr>
      </w:pPr>
      <w:r>
        <w:rPr>
          <w:rFonts w:ascii="Bookman Old Style" w:hAnsi="Bookman Old Style"/>
          <w:b/>
          <w:bCs/>
          <w:sz w:val="20"/>
          <w:szCs w:val="20"/>
        </w:rPr>
        <w:t xml:space="preserve">105. </w:t>
      </w:r>
      <w:r w:rsidR="005E6431" w:rsidRPr="00B2597A">
        <w:rPr>
          <w:rFonts w:ascii="Bookman Old Style" w:hAnsi="Bookman Old Style"/>
          <w:b/>
          <w:bCs/>
          <w:sz w:val="20"/>
          <w:szCs w:val="20"/>
        </w:rPr>
        <w:t>//Reading array in command line arguments</w:t>
      </w:r>
    </w:p>
    <w:p w:rsidR="005E6431" w:rsidRPr="000F7674" w:rsidRDefault="005E6431" w:rsidP="005E6431">
      <w:pPr>
        <w:spacing w:after="0" w:line="240" w:lineRule="auto"/>
        <w:jc w:val="both"/>
        <w:rPr>
          <w:rFonts w:ascii="Bookman Old Style" w:hAnsi="Bookman Old Style"/>
        </w:rPr>
      </w:pPr>
      <w:r w:rsidRPr="000F7674">
        <w:rPr>
          <w:rFonts w:ascii="Bookman Old Style" w:hAnsi="Bookman Old Style"/>
        </w:rPr>
        <w:t>#include&lt;stdio.h&gt;</w:t>
      </w:r>
    </w:p>
    <w:p w:rsidR="005E6431" w:rsidRDefault="005E6431" w:rsidP="005E6431">
      <w:pPr>
        <w:tabs>
          <w:tab w:val="left" w:pos="1881"/>
        </w:tabs>
        <w:spacing w:after="0" w:line="240" w:lineRule="auto"/>
        <w:rPr>
          <w:rFonts w:ascii="Bookman Old Style" w:hAnsi="Bookman Old Style"/>
          <w:bCs/>
        </w:rPr>
      </w:pPr>
      <w:r>
        <w:rPr>
          <w:rFonts w:ascii="Bookman Old Style" w:hAnsi="Bookman Old Style"/>
          <w:bCs/>
        </w:rPr>
        <w:t>#include&lt;stdlib.h&gt;</w:t>
      </w:r>
    </w:p>
    <w:p w:rsidR="005E6431" w:rsidRDefault="005E6431" w:rsidP="005E6431">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 char *argv[])</w:t>
      </w:r>
    </w:p>
    <w:p w:rsidR="005E6431" w:rsidRDefault="005E6431" w:rsidP="005E6431">
      <w:pPr>
        <w:tabs>
          <w:tab w:val="left" w:pos="1881"/>
        </w:tabs>
        <w:spacing w:after="0" w:line="240" w:lineRule="auto"/>
        <w:rPr>
          <w:rFonts w:ascii="Bookman Old Style" w:hAnsi="Bookman Old Style"/>
          <w:bCs/>
        </w:rPr>
      </w:pPr>
      <w:r>
        <w:rPr>
          <w:rFonts w:ascii="Bookman Old Style" w:hAnsi="Bookman Old Style"/>
          <w:bCs/>
        </w:rPr>
        <w:t>{</w:t>
      </w:r>
    </w:p>
    <w:p w:rsidR="005E6431" w:rsidRDefault="005E6431" w:rsidP="005E6431">
      <w:pPr>
        <w:spacing w:after="0" w:line="240" w:lineRule="auto"/>
        <w:jc w:val="both"/>
        <w:rPr>
          <w:rFonts w:ascii="Bookman Old Style" w:hAnsi="Bookman Old Style"/>
        </w:rPr>
      </w:pPr>
      <w:r>
        <w:rPr>
          <w:rFonts w:ascii="Bookman Old Style" w:hAnsi="Bookman Old Style"/>
        </w:rPr>
        <w:t xml:space="preserve">    int n,a[100],i,index_1,index_2,ele1,ele2</w:t>
      </w:r>
      <w:r w:rsidRPr="000F7674">
        <w:rPr>
          <w:rFonts w:ascii="Bookman Old Style" w:hAnsi="Bookman Old Style"/>
        </w:rPr>
        <w:t>;</w:t>
      </w:r>
    </w:p>
    <w:p w:rsidR="005E6431" w:rsidRDefault="005E6431" w:rsidP="005E6431">
      <w:pPr>
        <w:spacing w:after="0" w:line="240" w:lineRule="auto"/>
        <w:jc w:val="both"/>
        <w:rPr>
          <w:rFonts w:ascii="Bookman Old Style" w:hAnsi="Bookman Old Style"/>
        </w:rPr>
      </w:pPr>
      <w:r>
        <w:rPr>
          <w:rFonts w:ascii="Bookman Old Style" w:hAnsi="Bookman Old Style"/>
        </w:rPr>
        <w:t xml:space="preserve">    n=atoi(agrv[1]);</w:t>
      </w:r>
    </w:p>
    <w:p w:rsidR="005E6431" w:rsidRDefault="005E6431" w:rsidP="005E6431">
      <w:pPr>
        <w:spacing w:after="0" w:line="240" w:lineRule="auto"/>
        <w:jc w:val="both"/>
        <w:rPr>
          <w:rFonts w:ascii="Bookman Old Style" w:hAnsi="Bookman Old Style"/>
        </w:rPr>
      </w:pPr>
      <w:r>
        <w:rPr>
          <w:rFonts w:ascii="Bookman Old Style" w:hAnsi="Bookman Old Style"/>
        </w:rPr>
        <w:tab/>
        <w:t>for(i=0;i&lt;n;i++)</w:t>
      </w:r>
    </w:p>
    <w:p w:rsidR="005E6431" w:rsidRDefault="005E6431" w:rsidP="005E6431">
      <w:pPr>
        <w:spacing w:after="0" w:line="240" w:lineRule="auto"/>
        <w:jc w:val="both"/>
        <w:rPr>
          <w:rFonts w:ascii="Bookman Old Style" w:hAnsi="Bookman Old Style"/>
        </w:rPr>
      </w:pPr>
      <w:r>
        <w:rPr>
          <w:rFonts w:ascii="Bookman Old Style" w:hAnsi="Bookman Old Style"/>
        </w:rPr>
        <w:tab/>
        <w:t>{</w:t>
      </w:r>
    </w:p>
    <w:p w:rsidR="005E6431" w:rsidRDefault="005E6431" w:rsidP="005E6431">
      <w:pPr>
        <w:spacing w:after="0" w:line="240" w:lineRule="auto"/>
        <w:jc w:val="both"/>
        <w:rPr>
          <w:rFonts w:ascii="Bookman Old Style" w:hAnsi="Bookman Old Style"/>
        </w:rPr>
      </w:pPr>
      <w:r>
        <w:rPr>
          <w:rFonts w:ascii="Bookman Old Style" w:hAnsi="Bookman Old Style"/>
        </w:rPr>
        <w:tab/>
      </w:r>
      <w:r>
        <w:rPr>
          <w:rFonts w:ascii="Bookman Old Style" w:hAnsi="Bookman Old Style"/>
        </w:rPr>
        <w:tab/>
        <w:t>a[i]=argv[2+i];</w:t>
      </w:r>
    </w:p>
    <w:p w:rsidR="005E6431" w:rsidRDefault="005E6431" w:rsidP="005E6431">
      <w:pPr>
        <w:spacing w:after="0" w:line="240" w:lineRule="auto"/>
        <w:jc w:val="both"/>
        <w:rPr>
          <w:rFonts w:ascii="Bookman Old Style" w:hAnsi="Bookman Old Style"/>
        </w:rPr>
      </w:pPr>
      <w:r>
        <w:rPr>
          <w:rFonts w:ascii="Bookman Old Style" w:hAnsi="Bookman Old Style"/>
        </w:rPr>
        <w:tab/>
        <w:t xml:space="preserve">}    </w:t>
      </w:r>
    </w:p>
    <w:p w:rsidR="005E6431" w:rsidRDefault="005E6431" w:rsidP="005E6431">
      <w:pPr>
        <w:spacing w:after="0" w:line="240" w:lineRule="auto"/>
        <w:jc w:val="both"/>
        <w:rPr>
          <w:rFonts w:ascii="Bookman Old Style" w:hAnsi="Bookman Old Style"/>
        </w:rPr>
      </w:pPr>
      <w:r>
        <w:rPr>
          <w:rFonts w:ascii="Bookman Old Style" w:hAnsi="Bookman Old Style"/>
        </w:rPr>
        <w:tab/>
        <w:t>ele2=argv[argc-1];</w:t>
      </w:r>
    </w:p>
    <w:p w:rsidR="005E6431" w:rsidRDefault="005E6431" w:rsidP="005E6431">
      <w:pPr>
        <w:spacing w:after="0" w:line="240" w:lineRule="auto"/>
        <w:jc w:val="both"/>
        <w:rPr>
          <w:rFonts w:ascii="Bookman Old Style" w:hAnsi="Bookman Old Style"/>
        </w:rPr>
      </w:pPr>
      <w:r>
        <w:rPr>
          <w:rFonts w:ascii="Bookman Old Style" w:hAnsi="Bookman Old Style"/>
        </w:rPr>
        <w:tab/>
        <w:t>ele1=argv[argc-2];</w:t>
      </w:r>
    </w:p>
    <w:p w:rsidR="005E6431" w:rsidRPr="000F7674" w:rsidRDefault="005E6431" w:rsidP="005E6431">
      <w:pPr>
        <w:spacing w:after="0" w:line="240" w:lineRule="auto"/>
        <w:jc w:val="both"/>
        <w:rPr>
          <w:rFonts w:ascii="Bookman Old Style" w:hAnsi="Bookman Old Style"/>
        </w:rPr>
      </w:pPr>
      <w:r>
        <w:rPr>
          <w:rFonts w:ascii="Bookman Old Style" w:hAnsi="Bookman Old Style"/>
          <w:bCs/>
        </w:rPr>
        <w:t xml:space="preserve">  </w:t>
      </w:r>
      <w:r>
        <w:rPr>
          <w:rFonts w:ascii="Bookman Old Style" w:hAnsi="Bookman Old Style"/>
          <w:bCs/>
        </w:rPr>
        <w:tab/>
        <w:t>index_1=index_2=-1;</w:t>
      </w:r>
    </w:p>
    <w:p w:rsidR="005E6431" w:rsidRDefault="005E6431" w:rsidP="005E6431">
      <w:pPr>
        <w:spacing w:after="0" w:line="240" w:lineRule="auto"/>
        <w:jc w:val="both"/>
        <w:rPr>
          <w:rFonts w:ascii="Bookman Old Style" w:hAnsi="Bookman Old Style"/>
        </w:rPr>
      </w:pPr>
      <w:r w:rsidRPr="000F7674">
        <w:rPr>
          <w:rFonts w:ascii="Bookman Old Style" w:hAnsi="Bookman Old Style"/>
        </w:rPr>
        <w:t xml:space="preserve">   </w:t>
      </w:r>
      <w:r>
        <w:rPr>
          <w:rFonts w:ascii="Bookman Old Style" w:hAnsi="Bookman Old Style"/>
        </w:rPr>
        <w:t>for(i=0;i&lt;n;i++)</w:t>
      </w:r>
    </w:p>
    <w:p w:rsidR="005E6431" w:rsidRDefault="005E6431" w:rsidP="005E6431">
      <w:pPr>
        <w:spacing w:after="0" w:line="240" w:lineRule="auto"/>
        <w:jc w:val="both"/>
        <w:rPr>
          <w:rFonts w:ascii="Bookman Old Style" w:hAnsi="Bookman Old Style"/>
        </w:rPr>
      </w:pPr>
      <w:r>
        <w:rPr>
          <w:rFonts w:ascii="Bookman Old Style" w:hAnsi="Bookman Old Style"/>
        </w:rPr>
        <w:t xml:space="preserve">    {</w:t>
      </w:r>
    </w:p>
    <w:p w:rsidR="005E6431" w:rsidRDefault="005E6431" w:rsidP="005E6431">
      <w:pPr>
        <w:spacing w:after="0" w:line="240" w:lineRule="auto"/>
        <w:jc w:val="both"/>
        <w:rPr>
          <w:rFonts w:ascii="Bookman Old Style" w:hAnsi="Bookman Old Style"/>
        </w:rPr>
      </w:pPr>
      <w:r>
        <w:rPr>
          <w:rFonts w:ascii="Bookman Old Style" w:hAnsi="Bookman Old Style"/>
        </w:rPr>
        <w:tab/>
        <w:t>if(a[i]==ele1)</w:t>
      </w:r>
    </w:p>
    <w:p w:rsidR="005E6431" w:rsidRDefault="005E6431" w:rsidP="005E6431">
      <w:pPr>
        <w:spacing w:after="0" w:line="240" w:lineRule="auto"/>
        <w:jc w:val="both"/>
        <w:rPr>
          <w:rFonts w:ascii="Bookman Old Style" w:hAnsi="Bookman Old Style"/>
        </w:rPr>
      </w:pPr>
      <w:r>
        <w:rPr>
          <w:rFonts w:ascii="Bookman Old Style" w:hAnsi="Bookman Old Style"/>
        </w:rPr>
        <w:tab/>
        <w:t>{</w:t>
      </w:r>
    </w:p>
    <w:p w:rsidR="005E6431" w:rsidRDefault="005E6431" w:rsidP="005E6431">
      <w:pPr>
        <w:spacing w:after="0" w:line="240" w:lineRule="auto"/>
        <w:jc w:val="both"/>
        <w:rPr>
          <w:rFonts w:ascii="Bookman Old Style" w:hAnsi="Bookman Old Style"/>
        </w:rPr>
      </w:pPr>
      <w:r>
        <w:rPr>
          <w:rFonts w:ascii="Bookman Old Style" w:hAnsi="Bookman Old Style"/>
        </w:rPr>
        <w:tab/>
      </w:r>
      <w:r>
        <w:rPr>
          <w:rFonts w:ascii="Bookman Old Style" w:hAnsi="Bookman Old Style"/>
        </w:rPr>
        <w:tab/>
        <w:t>index_1=i;</w:t>
      </w:r>
    </w:p>
    <w:p w:rsidR="005E6431" w:rsidRDefault="005E6431" w:rsidP="005E6431">
      <w:pPr>
        <w:spacing w:after="0" w:line="240" w:lineRule="auto"/>
        <w:jc w:val="both"/>
        <w:rPr>
          <w:rFonts w:ascii="Bookman Old Style" w:hAnsi="Bookman Old Style"/>
        </w:rPr>
      </w:pPr>
      <w:r>
        <w:rPr>
          <w:rFonts w:ascii="Bookman Old Style" w:hAnsi="Bookman Old Style"/>
        </w:rPr>
        <w:lastRenderedPageBreak/>
        <w:tab/>
        <w:t>}</w:t>
      </w:r>
    </w:p>
    <w:p w:rsidR="005E6431" w:rsidRDefault="005E6431" w:rsidP="005E6431">
      <w:pPr>
        <w:spacing w:after="0" w:line="240" w:lineRule="auto"/>
        <w:ind w:firstLine="720"/>
        <w:jc w:val="both"/>
        <w:rPr>
          <w:rFonts w:ascii="Bookman Old Style" w:hAnsi="Bookman Old Style"/>
        </w:rPr>
      </w:pPr>
      <w:r>
        <w:rPr>
          <w:rFonts w:ascii="Bookman Old Style" w:hAnsi="Bookman Old Style"/>
        </w:rPr>
        <w:t>if(a[i]==ele2)</w:t>
      </w:r>
    </w:p>
    <w:p w:rsidR="005E6431" w:rsidRDefault="005E6431" w:rsidP="005E6431">
      <w:pPr>
        <w:spacing w:after="0" w:line="240" w:lineRule="auto"/>
        <w:jc w:val="both"/>
        <w:rPr>
          <w:rFonts w:ascii="Bookman Old Style" w:hAnsi="Bookman Old Style"/>
        </w:rPr>
      </w:pPr>
      <w:r>
        <w:rPr>
          <w:rFonts w:ascii="Bookman Old Style" w:hAnsi="Bookman Old Style"/>
        </w:rPr>
        <w:tab/>
        <w:t>{</w:t>
      </w:r>
    </w:p>
    <w:p w:rsidR="005E6431" w:rsidRDefault="005E6431" w:rsidP="005E6431">
      <w:pPr>
        <w:spacing w:after="0" w:line="240" w:lineRule="auto"/>
        <w:jc w:val="both"/>
        <w:rPr>
          <w:rFonts w:ascii="Bookman Old Style" w:hAnsi="Bookman Old Style"/>
        </w:rPr>
      </w:pPr>
      <w:r>
        <w:rPr>
          <w:rFonts w:ascii="Bookman Old Style" w:hAnsi="Bookman Old Style"/>
        </w:rPr>
        <w:tab/>
      </w:r>
      <w:r>
        <w:rPr>
          <w:rFonts w:ascii="Bookman Old Style" w:hAnsi="Bookman Old Style"/>
        </w:rPr>
        <w:tab/>
        <w:t>index_2=i;</w:t>
      </w:r>
    </w:p>
    <w:p w:rsidR="005E6431" w:rsidRDefault="005E6431" w:rsidP="005E6431">
      <w:pPr>
        <w:spacing w:after="0" w:line="240" w:lineRule="auto"/>
        <w:jc w:val="both"/>
        <w:rPr>
          <w:rFonts w:ascii="Bookman Old Style" w:hAnsi="Bookman Old Style"/>
        </w:rPr>
      </w:pPr>
      <w:r>
        <w:rPr>
          <w:rFonts w:ascii="Bookman Old Style" w:hAnsi="Bookman Old Style"/>
        </w:rPr>
        <w:tab/>
        <w:t>}</w:t>
      </w:r>
    </w:p>
    <w:p w:rsidR="005E6431" w:rsidRPr="000F7674" w:rsidRDefault="005E6431" w:rsidP="005E6431">
      <w:pPr>
        <w:spacing w:after="0" w:line="240" w:lineRule="auto"/>
        <w:jc w:val="both"/>
        <w:rPr>
          <w:rFonts w:ascii="Bookman Old Style" w:hAnsi="Bookman Old Style"/>
        </w:rPr>
      </w:pPr>
    </w:p>
    <w:p w:rsidR="005E6431" w:rsidRDefault="005E6431" w:rsidP="005E6431">
      <w:pPr>
        <w:spacing w:after="0" w:line="240" w:lineRule="auto"/>
        <w:jc w:val="both"/>
        <w:rPr>
          <w:rFonts w:ascii="Bookman Old Style" w:hAnsi="Bookman Old Style"/>
          <w:bCs/>
        </w:rPr>
      </w:pPr>
      <w:r>
        <w:rPr>
          <w:rFonts w:ascii="Bookman Old Style" w:hAnsi="Bookman Old Style"/>
          <w:bCs/>
        </w:rPr>
        <w:t xml:space="preserve">    }          </w:t>
      </w:r>
    </w:p>
    <w:p w:rsidR="005E6431" w:rsidRDefault="005E6431" w:rsidP="005E6431">
      <w:pPr>
        <w:spacing w:after="0" w:line="240" w:lineRule="auto"/>
        <w:jc w:val="both"/>
        <w:rPr>
          <w:rFonts w:ascii="Bookman Old Style" w:hAnsi="Bookman Old Style"/>
          <w:bCs/>
        </w:rPr>
      </w:pPr>
      <w:r>
        <w:rPr>
          <w:rFonts w:ascii="Bookman Old Style" w:hAnsi="Bookman Old Style"/>
          <w:bCs/>
        </w:rPr>
        <w:t>printf(“%d”,</w:t>
      </w:r>
      <w:r w:rsidR="00F83A85" w:rsidRPr="00F83A85">
        <w:rPr>
          <w:rFonts w:ascii="Bookman Old Style" w:hAnsi="Bookman Old Style"/>
        </w:rPr>
        <w:t xml:space="preserve"> </w:t>
      </w:r>
      <w:r w:rsidR="00F83A85">
        <w:rPr>
          <w:rFonts w:ascii="Bookman Old Style" w:hAnsi="Bookman Old Style"/>
        </w:rPr>
        <w:t>index_1</w:t>
      </w:r>
      <w:r>
        <w:rPr>
          <w:rFonts w:ascii="Bookman Old Style" w:hAnsi="Bookman Old Style"/>
          <w:bCs/>
        </w:rPr>
        <w:t>);</w:t>
      </w:r>
    </w:p>
    <w:p w:rsidR="005E6431" w:rsidRDefault="005E6431" w:rsidP="005E6431">
      <w:pPr>
        <w:spacing w:after="0" w:line="240" w:lineRule="auto"/>
        <w:jc w:val="both"/>
        <w:rPr>
          <w:rFonts w:ascii="Bookman Old Style" w:hAnsi="Bookman Old Style"/>
          <w:bCs/>
        </w:rPr>
      </w:pPr>
      <w:r>
        <w:rPr>
          <w:rFonts w:ascii="Bookman Old Style" w:hAnsi="Bookman Old Style"/>
          <w:bCs/>
        </w:rPr>
        <w:t>printf(“%d”,</w:t>
      </w:r>
      <w:r w:rsidR="00F83A85" w:rsidRPr="00F83A85">
        <w:rPr>
          <w:rFonts w:ascii="Bookman Old Style" w:hAnsi="Bookman Old Style"/>
        </w:rPr>
        <w:t xml:space="preserve"> </w:t>
      </w:r>
      <w:r w:rsidR="00F83A85">
        <w:rPr>
          <w:rFonts w:ascii="Bookman Old Style" w:hAnsi="Bookman Old Style"/>
        </w:rPr>
        <w:t>index_2</w:t>
      </w:r>
      <w:r>
        <w:rPr>
          <w:rFonts w:ascii="Bookman Old Style" w:hAnsi="Bookman Old Style"/>
          <w:bCs/>
        </w:rPr>
        <w:t>);</w:t>
      </w:r>
    </w:p>
    <w:p w:rsidR="005E6431" w:rsidRPr="000F7674" w:rsidRDefault="005E6431" w:rsidP="005E6431">
      <w:pPr>
        <w:spacing w:after="0" w:line="240" w:lineRule="auto"/>
        <w:jc w:val="both"/>
        <w:rPr>
          <w:rFonts w:ascii="Bookman Old Style" w:hAnsi="Bookman Old Style"/>
        </w:rPr>
      </w:pPr>
    </w:p>
    <w:p w:rsidR="005E6431" w:rsidRPr="000F7674" w:rsidRDefault="005E6431" w:rsidP="005E6431">
      <w:pPr>
        <w:spacing w:after="0" w:line="240" w:lineRule="auto"/>
        <w:jc w:val="both"/>
        <w:rPr>
          <w:rFonts w:ascii="Bookman Old Style" w:hAnsi="Bookman Old Style"/>
        </w:rPr>
      </w:pPr>
      <w:r>
        <w:rPr>
          <w:rFonts w:ascii="Bookman Old Style" w:hAnsi="Bookman Old Style"/>
        </w:rPr>
        <w:t xml:space="preserve">    return 0;</w:t>
      </w:r>
    </w:p>
    <w:p w:rsidR="005E6431" w:rsidRPr="000F7674" w:rsidRDefault="005E6431" w:rsidP="005E6431">
      <w:pPr>
        <w:spacing w:after="0" w:line="240" w:lineRule="auto"/>
        <w:jc w:val="both"/>
        <w:rPr>
          <w:rFonts w:ascii="Bookman Old Style" w:hAnsi="Bookman Old Style"/>
        </w:rPr>
      </w:pPr>
      <w:r w:rsidRPr="000F7674">
        <w:rPr>
          <w:rFonts w:ascii="Bookman Old Style" w:hAnsi="Bookman Old Style"/>
        </w:rPr>
        <w:t>}</w:t>
      </w:r>
    </w:p>
    <w:p w:rsidR="005E6431" w:rsidRDefault="005E6431" w:rsidP="005E6431">
      <w:pPr>
        <w:spacing w:after="0" w:line="240" w:lineRule="auto"/>
        <w:jc w:val="both"/>
        <w:rPr>
          <w:rFonts w:ascii="Bookman Old Style" w:hAnsi="Bookman Old Style"/>
        </w:rPr>
      </w:pPr>
    </w:p>
    <w:p w:rsidR="00FD2E18" w:rsidRPr="00FD2E18" w:rsidRDefault="00277E84" w:rsidP="005E6431">
      <w:pPr>
        <w:spacing w:after="0" w:line="240" w:lineRule="auto"/>
        <w:jc w:val="both"/>
        <w:rPr>
          <w:rFonts w:ascii="Bookman Old Style" w:hAnsi="Bookman Old Style"/>
          <w:b/>
        </w:rPr>
      </w:pPr>
      <w:r>
        <w:rPr>
          <w:rFonts w:ascii="Bookman Old Style" w:hAnsi="Bookman Old Style"/>
          <w:b/>
        </w:rPr>
        <w:t xml:space="preserve">106. </w:t>
      </w:r>
      <w:r w:rsidR="00FD2E18" w:rsidRPr="00FD2E18">
        <w:rPr>
          <w:rFonts w:ascii="Bookman Old Style" w:hAnsi="Bookman Old Style"/>
          <w:b/>
        </w:rPr>
        <w:t>Display the factors of a given number</w:t>
      </w:r>
    </w:p>
    <w:p w:rsidR="00FD2E18" w:rsidRDefault="00FD2E18" w:rsidP="00FD2E18">
      <w:pPr>
        <w:tabs>
          <w:tab w:val="left" w:pos="1881"/>
        </w:tabs>
        <w:spacing w:after="0" w:line="240" w:lineRule="auto"/>
        <w:rPr>
          <w:rFonts w:ascii="Bookman Old Style" w:hAnsi="Bookman Old Style"/>
          <w:bCs/>
        </w:rPr>
      </w:pPr>
      <w:r>
        <w:rPr>
          <w:rFonts w:ascii="Bookman Old Style" w:hAnsi="Bookman Old Style"/>
          <w:bCs/>
        </w:rPr>
        <w:t>#include&lt;stdlib.h&gt;</w:t>
      </w:r>
    </w:p>
    <w:p w:rsidR="00FD2E18" w:rsidRDefault="00FD2E18" w:rsidP="00FD2E18">
      <w:pPr>
        <w:tabs>
          <w:tab w:val="left" w:pos="1881"/>
        </w:tabs>
        <w:spacing w:after="0" w:line="240" w:lineRule="auto"/>
        <w:rPr>
          <w:rFonts w:ascii="Bookman Old Style" w:hAnsi="Bookman Old Style"/>
          <w:bCs/>
        </w:rPr>
      </w:pPr>
      <w:r>
        <w:rPr>
          <w:rFonts w:ascii="Bookman Old Style" w:hAnsi="Bookman Old Style"/>
          <w:bCs/>
        </w:rPr>
        <w:t xml:space="preserve">int main(int </w:t>
      </w:r>
      <w:r w:rsidR="00FA4AB6">
        <w:rPr>
          <w:rFonts w:ascii="Bookman Old Style" w:hAnsi="Bookman Old Style"/>
          <w:bCs/>
        </w:rPr>
        <w:t>argc</w:t>
      </w:r>
      <w:r>
        <w:rPr>
          <w:rFonts w:ascii="Bookman Old Style" w:hAnsi="Bookman Old Style"/>
          <w:bCs/>
        </w:rPr>
        <w:t>,char *argv[])</w:t>
      </w:r>
    </w:p>
    <w:p w:rsidR="00FD2E18" w:rsidRDefault="00FD2E18" w:rsidP="00FD2E18">
      <w:pPr>
        <w:tabs>
          <w:tab w:val="left" w:pos="1881"/>
        </w:tabs>
        <w:spacing w:after="0" w:line="240" w:lineRule="auto"/>
        <w:rPr>
          <w:rFonts w:ascii="Bookman Old Style" w:hAnsi="Bookman Old Style"/>
          <w:bCs/>
        </w:rPr>
      </w:pPr>
      <w:r>
        <w:rPr>
          <w:rFonts w:ascii="Bookman Old Style" w:hAnsi="Bookman Old Style"/>
          <w:bCs/>
        </w:rPr>
        <w:t>{</w:t>
      </w:r>
    </w:p>
    <w:p w:rsidR="00FD2E18" w:rsidRDefault="00FD2E18" w:rsidP="00FD2E18">
      <w:pPr>
        <w:tabs>
          <w:tab w:val="left" w:pos="1881"/>
        </w:tabs>
        <w:spacing w:after="0" w:line="240" w:lineRule="auto"/>
        <w:rPr>
          <w:rFonts w:ascii="Bookman Old Style" w:hAnsi="Bookman Old Style"/>
        </w:rPr>
      </w:pPr>
      <w:r>
        <w:rPr>
          <w:rFonts w:ascii="Bookman Old Style" w:hAnsi="Bookman Old Style"/>
          <w:bCs/>
        </w:rPr>
        <w:t xml:space="preserve">                    </w:t>
      </w:r>
      <w:r w:rsidRPr="00F7147C">
        <w:rPr>
          <w:rFonts w:ascii="Bookman Old Style" w:hAnsi="Bookman Old Style"/>
        </w:rPr>
        <w:t>i</w:t>
      </w:r>
      <w:r w:rsidRPr="000277E5">
        <w:rPr>
          <w:rFonts w:ascii="Bookman Old Style" w:hAnsi="Bookman Old Style"/>
        </w:rPr>
        <w:t xml:space="preserve">nt </w:t>
      </w:r>
      <w:r>
        <w:rPr>
          <w:rFonts w:ascii="Bookman Old Style" w:hAnsi="Bookman Old Style"/>
        </w:rPr>
        <w:t>n,i</w:t>
      </w:r>
      <w:r w:rsidRPr="000277E5">
        <w:rPr>
          <w:rFonts w:ascii="Bookman Old Style" w:hAnsi="Bookman Old Style"/>
        </w:rPr>
        <w:t>;</w:t>
      </w:r>
    </w:p>
    <w:p w:rsidR="00FD2E18" w:rsidRDefault="00FD2E18" w:rsidP="00FD2E18">
      <w:pPr>
        <w:spacing w:after="0" w:line="240" w:lineRule="auto"/>
        <w:ind w:left="720" w:firstLine="720"/>
        <w:jc w:val="both"/>
        <w:rPr>
          <w:rFonts w:ascii="Bookman Old Style" w:hAnsi="Bookman Old Style"/>
        </w:rPr>
      </w:pPr>
      <w:r>
        <w:rPr>
          <w:rFonts w:ascii="Bookman Old Style" w:hAnsi="Bookman Old Style"/>
        </w:rPr>
        <w:t>n=atoi(agrv[1]);</w:t>
      </w:r>
    </w:p>
    <w:p w:rsidR="00FD2E18" w:rsidRPr="00E621BA" w:rsidRDefault="00FD2E18" w:rsidP="00FD2E18">
      <w:pPr>
        <w:tabs>
          <w:tab w:val="left" w:pos="1881"/>
        </w:tabs>
        <w:spacing w:after="0" w:line="240" w:lineRule="auto"/>
        <w:rPr>
          <w:rFonts w:ascii="Bookman Old Style" w:hAnsi="Bookman Old Style"/>
          <w:bCs/>
        </w:rPr>
      </w:pPr>
      <w:r>
        <w:rPr>
          <w:rFonts w:ascii="Bookman Old Style" w:hAnsi="Bookman Old Style"/>
          <w:bCs/>
        </w:rPr>
        <w:t xml:space="preserve">                    </w:t>
      </w:r>
      <w:r w:rsidRPr="00E621BA">
        <w:rPr>
          <w:rFonts w:ascii="Bookman Old Style" w:hAnsi="Bookman Old Style"/>
          <w:bCs/>
        </w:rPr>
        <w:t>for(i=</w:t>
      </w:r>
      <w:r>
        <w:rPr>
          <w:rFonts w:ascii="Bookman Old Style" w:hAnsi="Bookman Old Style"/>
          <w:bCs/>
        </w:rPr>
        <w:t>1</w:t>
      </w:r>
      <w:r w:rsidRPr="00E621BA">
        <w:rPr>
          <w:rFonts w:ascii="Bookman Old Style" w:hAnsi="Bookman Old Style"/>
          <w:bCs/>
        </w:rPr>
        <w:t>; i&lt;=</w:t>
      </w:r>
      <w:r>
        <w:rPr>
          <w:rFonts w:ascii="Bookman Old Style" w:hAnsi="Bookman Old Style"/>
          <w:bCs/>
        </w:rPr>
        <w:t>n</w:t>
      </w:r>
      <w:r w:rsidRPr="00E621BA">
        <w:rPr>
          <w:rFonts w:ascii="Bookman Old Style" w:hAnsi="Bookman Old Style"/>
          <w:bCs/>
        </w:rPr>
        <w:t>; ++i)</w:t>
      </w:r>
    </w:p>
    <w:p w:rsidR="00FD2E18" w:rsidRPr="00E621BA" w:rsidRDefault="00FD2E18" w:rsidP="00FD2E1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FD2E18" w:rsidRPr="00E621BA" w:rsidRDefault="00FD2E18" w:rsidP="00FD2E18">
      <w:pPr>
        <w:tabs>
          <w:tab w:val="left" w:pos="1881"/>
        </w:tabs>
        <w:spacing w:after="0" w:line="240" w:lineRule="auto"/>
        <w:rPr>
          <w:rFonts w:ascii="Bookman Old Style" w:hAnsi="Bookman Old Style"/>
          <w:bCs/>
        </w:rPr>
      </w:pPr>
      <w:r>
        <w:rPr>
          <w:rFonts w:ascii="Bookman Old Style" w:hAnsi="Bookman Old Style"/>
          <w:bCs/>
        </w:rPr>
        <w:tab/>
      </w:r>
      <w:r w:rsidRPr="00E621BA">
        <w:rPr>
          <w:rFonts w:ascii="Bookman Old Style" w:hAnsi="Bookman Old Style"/>
          <w:bCs/>
        </w:rPr>
        <w:t>if(n%i==0)</w:t>
      </w:r>
    </w:p>
    <w:p w:rsidR="00FD2E18" w:rsidRDefault="00FD2E18" w:rsidP="00FD2E1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FD2E18" w:rsidRPr="00E621BA" w:rsidRDefault="00FD2E18" w:rsidP="00FD2E18">
      <w:pPr>
        <w:tabs>
          <w:tab w:val="left" w:pos="1881"/>
        </w:tabs>
        <w:spacing w:after="0" w:line="240" w:lineRule="auto"/>
        <w:rPr>
          <w:rFonts w:ascii="Bookman Old Style" w:hAnsi="Bookman Old Style"/>
          <w:bCs/>
        </w:rPr>
      </w:pPr>
      <w:r>
        <w:rPr>
          <w:rFonts w:ascii="Bookman Old Style" w:hAnsi="Bookman Old Style"/>
          <w:bCs/>
        </w:rPr>
        <w:tab/>
      </w:r>
      <w:r>
        <w:rPr>
          <w:rFonts w:ascii="Bookman Old Style" w:hAnsi="Bookman Old Style"/>
          <w:bCs/>
        </w:rPr>
        <w:tab/>
      </w:r>
      <w:r w:rsidRPr="00E621BA">
        <w:rPr>
          <w:rFonts w:ascii="Bookman Old Style" w:hAnsi="Bookman Old Style"/>
          <w:bCs/>
        </w:rPr>
        <w:t>printf("%</w:t>
      </w:r>
      <w:r>
        <w:rPr>
          <w:rFonts w:ascii="Bookman Old Style" w:hAnsi="Bookman Old Style"/>
          <w:bCs/>
        </w:rPr>
        <w:t>d</w:t>
      </w:r>
      <w:r w:rsidRPr="00E621BA">
        <w:rPr>
          <w:rFonts w:ascii="Bookman Old Style" w:hAnsi="Bookman Old Style"/>
          <w:bCs/>
        </w:rPr>
        <w:t>",</w:t>
      </w:r>
      <w:r>
        <w:rPr>
          <w:rFonts w:ascii="Bookman Old Style" w:hAnsi="Bookman Old Style"/>
          <w:bCs/>
        </w:rPr>
        <w:t>i</w:t>
      </w:r>
      <w:r w:rsidRPr="00E621BA">
        <w:rPr>
          <w:rFonts w:ascii="Bookman Old Style" w:hAnsi="Bookman Old Style"/>
          <w:bCs/>
        </w:rPr>
        <w:t>);</w:t>
      </w:r>
    </w:p>
    <w:p w:rsidR="00FD2E18" w:rsidRPr="00E621BA" w:rsidRDefault="00FD2E18" w:rsidP="00FD2E1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 xml:space="preserve">     </w:t>
      </w:r>
    </w:p>
    <w:p w:rsidR="00FD2E18" w:rsidRPr="00E621BA" w:rsidRDefault="00FD2E18" w:rsidP="00FD2E1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FD2E18" w:rsidRPr="00E621BA" w:rsidRDefault="00FD2E18" w:rsidP="00FD2E1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w:t>
      </w:r>
    </w:p>
    <w:p w:rsidR="00FD2E18" w:rsidRPr="00E621BA" w:rsidRDefault="00FD2E18" w:rsidP="00FD2E18">
      <w:pPr>
        <w:tabs>
          <w:tab w:val="left" w:pos="1881"/>
        </w:tabs>
        <w:spacing w:after="0" w:line="240" w:lineRule="auto"/>
        <w:rPr>
          <w:rFonts w:ascii="Bookman Old Style" w:hAnsi="Bookman Old Style"/>
          <w:bCs/>
        </w:rPr>
      </w:pPr>
    </w:p>
    <w:p w:rsidR="00FD2E18" w:rsidRPr="00E621BA" w:rsidRDefault="00FD2E18" w:rsidP="00FD2E18">
      <w:pPr>
        <w:tabs>
          <w:tab w:val="left" w:pos="1881"/>
        </w:tabs>
        <w:spacing w:after="0" w:line="240" w:lineRule="auto"/>
        <w:rPr>
          <w:rFonts w:ascii="Bookman Old Style" w:hAnsi="Bookman Old Style"/>
          <w:bCs/>
        </w:rPr>
      </w:pPr>
      <w:r w:rsidRPr="00E621BA">
        <w:rPr>
          <w:rFonts w:ascii="Bookman Old Style" w:hAnsi="Bookman Old Style"/>
          <w:bCs/>
        </w:rPr>
        <w:t xml:space="preserve">    </w:t>
      </w:r>
    </w:p>
    <w:p w:rsidR="00FD2E18" w:rsidRPr="00E621BA" w:rsidRDefault="00FD2E18" w:rsidP="00FD2E18">
      <w:pPr>
        <w:tabs>
          <w:tab w:val="left" w:pos="1881"/>
        </w:tabs>
        <w:spacing w:after="0" w:line="240" w:lineRule="auto"/>
        <w:rPr>
          <w:rFonts w:ascii="Bookman Old Style" w:hAnsi="Bookman Old Style"/>
          <w:bCs/>
        </w:rPr>
      </w:pPr>
      <w:r w:rsidRPr="00E621BA">
        <w:rPr>
          <w:rFonts w:ascii="Bookman Old Style" w:hAnsi="Bookman Old Style"/>
          <w:bCs/>
        </w:rPr>
        <w:t xml:space="preserve">   </w:t>
      </w:r>
      <w:r>
        <w:rPr>
          <w:rFonts w:ascii="Bookman Old Style" w:hAnsi="Bookman Old Style"/>
          <w:bCs/>
        </w:rPr>
        <w:t xml:space="preserve">                  </w:t>
      </w:r>
      <w:r w:rsidRPr="00E621BA">
        <w:rPr>
          <w:rFonts w:ascii="Bookman Old Style" w:hAnsi="Bookman Old Style"/>
          <w:bCs/>
        </w:rPr>
        <w:t>return 0;</w:t>
      </w:r>
    </w:p>
    <w:p w:rsidR="00FD2E18" w:rsidRDefault="00FD2E18" w:rsidP="00FD2E18">
      <w:pPr>
        <w:tabs>
          <w:tab w:val="left" w:pos="1881"/>
        </w:tabs>
        <w:spacing w:after="0" w:line="240" w:lineRule="auto"/>
        <w:rPr>
          <w:rFonts w:ascii="Bookman Old Style" w:hAnsi="Bookman Old Style"/>
          <w:bCs/>
        </w:rPr>
      </w:pPr>
      <w:r w:rsidRPr="00E621BA">
        <w:rPr>
          <w:rFonts w:ascii="Bookman Old Style" w:hAnsi="Bookman Old Style"/>
          <w:bCs/>
        </w:rPr>
        <w:t>}</w:t>
      </w:r>
    </w:p>
    <w:p w:rsidR="008376AA" w:rsidRPr="00E621BA" w:rsidRDefault="008376AA" w:rsidP="00FD2E18">
      <w:pPr>
        <w:tabs>
          <w:tab w:val="left" w:pos="1881"/>
        </w:tabs>
        <w:spacing w:after="0" w:line="240" w:lineRule="auto"/>
        <w:rPr>
          <w:rFonts w:ascii="Bookman Old Style" w:hAnsi="Bookman Old Style"/>
          <w:bCs/>
        </w:rPr>
      </w:pPr>
    </w:p>
    <w:p w:rsidR="008376AA" w:rsidRPr="008376AA" w:rsidRDefault="008376AA" w:rsidP="008376AA">
      <w:pPr>
        <w:spacing w:after="0" w:line="240" w:lineRule="auto"/>
        <w:rPr>
          <w:b/>
        </w:rPr>
      </w:pPr>
      <w:r w:rsidRPr="008376AA">
        <w:rPr>
          <w:b/>
        </w:rPr>
        <w:t>Pattern printing</w:t>
      </w:r>
    </w:p>
    <w:p w:rsidR="008376AA" w:rsidRPr="008376AA" w:rsidRDefault="008376AA" w:rsidP="008376AA">
      <w:pPr>
        <w:spacing w:after="0" w:line="240" w:lineRule="auto"/>
        <w:rPr>
          <w:b/>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Programs to print square using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 * *</w:t>
      </w:r>
    </w:p>
    <w:p w:rsidR="008376AA" w:rsidRPr="008376AA" w:rsidRDefault="008376AA" w:rsidP="008376AA">
      <w:pPr>
        <w:spacing w:after="0" w:line="240" w:lineRule="auto"/>
        <w:jc w:val="both"/>
        <w:rPr>
          <w:rFonts w:ascii="Bookman Old Style" w:hAnsi="Bookman Old Style"/>
          <w:bCs/>
        </w:rPr>
      </w:pPr>
    </w:p>
    <w:p w:rsidR="008376AA" w:rsidRDefault="008376AA" w:rsidP="008376AA">
      <w:pPr>
        <w:spacing w:after="0" w:line="240" w:lineRule="auto"/>
        <w:jc w:val="both"/>
        <w:rPr>
          <w:rFonts w:ascii="Bookman Old Style" w:hAnsi="Bookman Old Style"/>
          <w:bCs/>
        </w:rPr>
      </w:pPr>
      <w:r>
        <w:rPr>
          <w:rFonts w:ascii="Bookman Old Style" w:hAnsi="Bookman Old Style"/>
          <w:bCs/>
        </w:rPr>
        <w:t xml:space="preserve">107.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int i, j, 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number of rows: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scanf("%d",&amp;rows);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for(i=1; i&lt;=rows;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lastRenderedPageBreak/>
        <w:t xml:space="preserve">        for(j=1; j&lt;=rows;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p>
    <w:p w:rsidR="008376AA" w:rsidRDefault="008376AA" w:rsidP="008376AA">
      <w:pPr>
        <w:spacing w:after="0" w:line="240" w:lineRule="auto"/>
        <w:jc w:val="both"/>
        <w:rPr>
          <w:rFonts w:ascii="Bookman Old Style" w:hAnsi="Bookman Old Style"/>
          <w:bCs/>
        </w:rPr>
      </w:pPr>
      <w:r>
        <w:rPr>
          <w:rFonts w:ascii="Bookman Old Style" w:hAnsi="Bookman Old Style"/>
          <w:bCs/>
        </w:rPr>
        <w:t>108.</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Print M stars in N lines</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M=3;</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N=4;</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for(i=1; i&lt;=N;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for(j=1; j&lt;=M;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Programs to print triangles using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Pr>
          <w:rFonts w:ascii="Bookman Old Style" w:hAnsi="Bookman Old Style"/>
          <w:bCs/>
        </w:rPr>
        <w:t>109.</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 *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int i, j, 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number of rows: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scanf("%d",&amp;rows);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for(i=1; i&lt;=rows;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for(j=1; j&lt;=i;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p>
    <w:p w:rsidR="008376AA" w:rsidRDefault="008376AA" w:rsidP="008376AA">
      <w:pPr>
        <w:spacing w:after="0" w:line="240" w:lineRule="auto"/>
        <w:jc w:val="both"/>
        <w:rPr>
          <w:rFonts w:ascii="Bookman Old Style" w:hAnsi="Bookman Old Style"/>
          <w:bCs/>
        </w:rPr>
      </w:pPr>
    </w:p>
    <w:p w:rsidR="008376AA" w:rsidRDefault="008376AA" w:rsidP="008376AA">
      <w:pPr>
        <w:spacing w:after="0" w:line="240" w:lineRule="auto"/>
        <w:jc w:val="both"/>
        <w:rPr>
          <w:rFonts w:ascii="Bookman Old Style" w:hAnsi="Bookman Old Style"/>
          <w:bCs/>
        </w:rPr>
      </w:pPr>
    </w:p>
    <w:p w:rsidR="008376AA" w:rsidRDefault="008376AA" w:rsidP="008376AA">
      <w:pPr>
        <w:spacing w:after="0" w:line="240" w:lineRule="auto"/>
        <w:jc w:val="both"/>
        <w:rPr>
          <w:rFonts w:ascii="Bookman Old Style" w:hAnsi="Bookman Old Style"/>
          <w:bCs/>
        </w:rPr>
      </w:pPr>
    </w:p>
    <w:p w:rsid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Pr>
          <w:rFonts w:ascii="Bookman Old Style" w:hAnsi="Bookman Old Style"/>
          <w:bCs/>
        </w:rPr>
        <w:lastRenderedPageBreak/>
        <w:t xml:space="preserve">110. </w:t>
      </w:r>
      <w:r w:rsidRPr="008376AA">
        <w:rPr>
          <w:rFonts w:ascii="Bookman Old Style" w:hAnsi="Bookman Old Style"/>
          <w:bCs/>
        </w:rPr>
        <w:t xml:space="preserve">Programs to print triangles using  numbers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1</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1 2</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1 2 3</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1 2 3 4</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1 2 3 4 5</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int i, j, rows;</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number of rows: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scanf("%d",&amp;rows);</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for(i=1; i&lt;=rows;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for(j=1; j&lt;=i;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printf("%d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r w:rsidRPr="008376AA">
        <w:rPr>
          <w:rFonts w:ascii="Bookman Old Style" w:hAnsi="Bookman Old Style"/>
          <w:bCs/>
        </w:rPr>
        <w:tab/>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1</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2 2</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3 3 3</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4 4 4 4</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5 5 5 5 5</w:t>
      </w:r>
    </w:p>
    <w:p w:rsidR="008376AA" w:rsidRPr="008376AA" w:rsidRDefault="008376AA" w:rsidP="008376AA">
      <w:pPr>
        <w:spacing w:after="0" w:line="240" w:lineRule="auto"/>
        <w:jc w:val="both"/>
        <w:rPr>
          <w:rFonts w:ascii="Bookman Old Style" w:hAnsi="Bookman Old Style"/>
          <w:bCs/>
        </w:rPr>
      </w:pPr>
    </w:p>
    <w:p w:rsidR="008376AA" w:rsidRDefault="008376AA" w:rsidP="008376AA">
      <w:pPr>
        <w:spacing w:after="0" w:line="240" w:lineRule="auto"/>
        <w:jc w:val="both"/>
        <w:rPr>
          <w:rFonts w:ascii="Bookman Old Style" w:hAnsi="Bookman Old Style"/>
          <w:bCs/>
        </w:rPr>
      </w:pPr>
      <w:r>
        <w:rPr>
          <w:rFonts w:ascii="Bookman Old Style" w:hAnsi="Bookman Old Style"/>
          <w:bCs/>
        </w:rPr>
        <w:t>111.</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int i, j, 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number of rows: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scanf("%d",&amp;rows);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for(i=1; i&lt;=rows;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for(j=1; j&lt;=i;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printf("%d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5</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5 4</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5 4 3</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5 4 3 2</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5 4 3 2 1</w:t>
      </w:r>
    </w:p>
    <w:p w:rsidR="008376AA" w:rsidRPr="008376AA" w:rsidRDefault="008376AA" w:rsidP="008376AA">
      <w:pPr>
        <w:spacing w:after="0" w:line="240" w:lineRule="auto"/>
        <w:jc w:val="both"/>
        <w:rPr>
          <w:rFonts w:ascii="Bookman Old Style" w:hAnsi="Bookman Old Style"/>
          <w:bCs/>
        </w:rPr>
      </w:pPr>
      <w:r>
        <w:rPr>
          <w:rFonts w:ascii="Bookman Old Style" w:hAnsi="Bookman Old Style"/>
          <w:bCs/>
        </w:rPr>
        <w:lastRenderedPageBreak/>
        <w:t xml:space="preserve">112.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int i, j, 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number of rows: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scanf("%d",&amp;rows);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for(i=rows; i&gt;=1;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for(j=rows; j&gt;=i;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printf("%d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5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4 4</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3 3 3</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2 2 2 2</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1 1 1 1 1</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Pr>
          <w:rFonts w:ascii="Bookman Old Style" w:hAnsi="Bookman Old Style"/>
          <w:bCs/>
        </w:rPr>
        <w:t xml:space="preserve">113. </w:t>
      </w: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int i, j, 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number of rows: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scanf("%d",&amp;rows);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for(i=rows; i&gt;=1;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for(j=rows; j&gt;=i;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printf("%d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Pr>
          <w:rFonts w:ascii="Bookman Old Style" w:hAnsi="Bookman Old Style"/>
          <w:bCs/>
        </w:rPr>
        <w:t xml:space="preserve">114. </w:t>
      </w:r>
      <w:r w:rsidRPr="008376AA">
        <w:rPr>
          <w:rFonts w:ascii="Bookman Old Style" w:hAnsi="Bookman Old Style"/>
          <w:bCs/>
        </w:rPr>
        <w:t>Programs to print triangles using characters</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A</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B B</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C C C</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D D D D</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E E E E E</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lastRenderedPageBreak/>
        <w:t xml:space="preserve">    int i,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char input, alphabet = 'A';</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the uppercase character you want to print in last row: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scanf("%c",&amp;input);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for(i=1; i &lt;= (input-'A'+1);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for(j=1;j&lt;=i;++j)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printf("%c", alphabet);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++alphabet;</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p>
    <w:p w:rsidR="008376AA" w:rsidRPr="008376AA" w:rsidRDefault="00C846F7" w:rsidP="008376AA">
      <w:pPr>
        <w:spacing w:after="0" w:line="240" w:lineRule="auto"/>
        <w:jc w:val="both"/>
        <w:rPr>
          <w:rFonts w:ascii="Bookman Old Style" w:hAnsi="Bookman Old Style"/>
          <w:bCs/>
        </w:rPr>
      </w:pPr>
      <w:r>
        <w:rPr>
          <w:rFonts w:ascii="Bookman Old Style" w:hAnsi="Bookman Old Style"/>
          <w:bCs/>
        </w:rPr>
        <w:t xml:space="preserve">115. </w:t>
      </w:r>
      <w:r w:rsidR="008376AA" w:rsidRPr="008376AA">
        <w:rPr>
          <w:rFonts w:ascii="Bookman Old Style" w:hAnsi="Bookman Old Style"/>
          <w:bCs/>
        </w:rPr>
        <w:t>Print Floyd's Triangle.</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1</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2 3</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4 5 6</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7 8 9 10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Source Code</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int rows, i, j, number= 1;</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number of rows: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scanf("%d",&amp;rows);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for(i=1; i &lt;= rows;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for(j=1; j &lt;= i;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printf("%d ", number);</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++number;</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p>
    <w:p w:rsidR="008376AA" w:rsidRPr="008376AA" w:rsidRDefault="00C846F7" w:rsidP="008376AA">
      <w:pPr>
        <w:spacing w:after="0" w:line="240" w:lineRule="auto"/>
        <w:jc w:val="both"/>
        <w:rPr>
          <w:rFonts w:ascii="Bookman Old Style" w:hAnsi="Bookman Old Style"/>
          <w:bCs/>
        </w:rPr>
      </w:pPr>
      <w:r>
        <w:rPr>
          <w:rFonts w:ascii="Bookman Old Style" w:hAnsi="Bookman Old Style"/>
          <w:bCs/>
        </w:rPr>
        <w:t xml:space="preserve">116. </w:t>
      </w:r>
      <w:r w:rsidR="008376AA" w:rsidRPr="008376AA">
        <w:rPr>
          <w:rFonts w:ascii="Bookman Old Style" w:hAnsi="Bookman Old Style"/>
          <w:bCs/>
        </w:rPr>
        <w:t xml:space="preserve">Programs to print inverted half pyramid using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Example 4: Inverted half pyramid using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lastRenderedPageBreak/>
        <w:t>Source Code</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int i, j, 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number of rows: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scanf("%d",&amp;rows);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for(i=rows; i&gt;=1;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for(j=1; j&lt;=i;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1C09D4" w:rsidP="008376AA">
      <w:pPr>
        <w:spacing w:after="0" w:line="240" w:lineRule="auto"/>
        <w:jc w:val="both"/>
        <w:rPr>
          <w:rFonts w:ascii="Bookman Old Style" w:hAnsi="Bookman Old Style"/>
          <w:bCs/>
        </w:rPr>
      </w:pPr>
      <w:r w:rsidRPr="001C09D4">
        <w:rPr>
          <w:rFonts w:ascii="Bookman Old Style" w:hAnsi="Bookman Old Style"/>
          <w:bCs/>
        </w:rPr>
        <w:pict>
          <v:rect id="_x0000_i1025" style="width:0;height:0" o:hralign="center" o:hrstd="t" o:hrnoshade="t" o:hr="t" fillcolor="#252830" stroked="f"/>
        </w:pict>
      </w:r>
    </w:p>
    <w:p w:rsidR="008376AA" w:rsidRPr="008376AA" w:rsidRDefault="00C846F7" w:rsidP="008376AA">
      <w:pPr>
        <w:spacing w:after="0" w:line="240" w:lineRule="auto"/>
        <w:jc w:val="both"/>
        <w:rPr>
          <w:rFonts w:ascii="Bookman Old Style" w:hAnsi="Bookman Old Style"/>
          <w:bCs/>
        </w:rPr>
      </w:pPr>
      <w:r>
        <w:rPr>
          <w:rFonts w:ascii="Bookman Old Style" w:hAnsi="Bookman Old Style"/>
          <w:bCs/>
        </w:rPr>
        <w:t xml:space="preserve">117. </w:t>
      </w:r>
      <w:r w:rsidR="008376AA" w:rsidRPr="008376AA">
        <w:rPr>
          <w:rFonts w:ascii="Bookman Old Style" w:hAnsi="Bookman Old Style"/>
          <w:bCs/>
        </w:rPr>
        <w:t>Inverted half pyramid using numbers</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1 2 3 4 5</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1 2 3 4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1 2 3</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1 2</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1</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Source Code</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int i, j, rows;</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number of rows: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scanf("%d",&amp;rows);</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for(i=rows; i&gt;=1;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for(j=1; j&lt;=i;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printf("%d ",j);</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p>
    <w:p w:rsidR="008376AA" w:rsidRPr="008376AA" w:rsidRDefault="00C846F7" w:rsidP="008376AA">
      <w:pPr>
        <w:spacing w:after="0" w:line="240" w:lineRule="auto"/>
        <w:jc w:val="both"/>
        <w:rPr>
          <w:rFonts w:ascii="Bookman Old Style" w:hAnsi="Bookman Old Style"/>
          <w:bCs/>
        </w:rPr>
      </w:pPr>
      <w:r>
        <w:rPr>
          <w:rFonts w:ascii="Bookman Old Style" w:hAnsi="Bookman Old Style"/>
          <w:bCs/>
        </w:rPr>
        <w:t xml:space="preserve">118. </w:t>
      </w:r>
      <w:r w:rsidR="008376AA" w:rsidRPr="008376AA">
        <w:rPr>
          <w:rFonts w:ascii="Bookman Old Style" w:hAnsi="Bookman Old Style"/>
          <w:bCs/>
        </w:rPr>
        <w:t>Programs to display pyramid and inverted pyramid using * and digits</w:t>
      </w:r>
    </w:p>
    <w:p w:rsidR="008376AA" w:rsidRPr="008376AA" w:rsidRDefault="001C09D4" w:rsidP="008376AA">
      <w:pPr>
        <w:spacing w:after="0" w:line="240" w:lineRule="auto"/>
        <w:jc w:val="both"/>
        <w:rPr>
          <w:rFonts w:ascii="Bookman Old Style" w:hAnsi="Bookman Old Style"/>
          <w:bCs/>
        </w:rPr>
      </w:pPr>
      <w:r w:rsidRPr="001C09D4">
        <w:rPr>
          <w:rFonts w:ascii="Bookman Old Style" w:hAnsi="Bookman Old Style"/>
          <w:bCs/>
        </w:rPr>
        <w:pict>
          <v:rect id="_x0000_i1026" style="width:0;height:0" o:hralign="center" o:hrstd="t" o:hrnoshade="t" o:hr="t" fillcolor="#252830" stroked="f"/>
        </w:pic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Program to print full pyramid using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 * *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lastRenderedPageBreak/>
        <w:t>Source Code</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int i, space, rows, k=0;</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number of rows: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scanf("%d",&amp;rows);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for(i=1; i&lt;=rows;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for(space=1; space&lt;=rows-i; space++)</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for(k=1;k &lt;= 2*i-1;k++)</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p>
    <w:p w:rsidR="008376AA" w:rsidRPr="008376AA" w:rsidRDefault="00C846F7" w:rsidP="008376AA">
      <w:pPr>
        <w:spacing w:after="0" w:line="240" w:lineRule="auto"/>
        <w:jc w:val="both"/>
        <w:rPr>
          <w:rFonts w:ascii="Bookman Old Style" w:hAnsi="Bookman Old Style"/>
          <w:bCs/>
        </w:rPr>
      </w:pPr>
      <w:r>
        <w:rPr>
          <w:rFonts w:ascii="Bookman Old Style" w:hAnsi="Bookman Old Style"/>
          <w:bCs/>
        </w:rPr>
        <w:t xml:space="preserve">119. </w:t>
      </w:r>
      <w:r w:rsidR="008376AA" w:rsidRPr="008376AA">
        <w:rPr>
          <w:rFonts w:ascii="Bookman Old Style" w:hAnsi="Bookman Old Style"/>
          <w:bCs/>
        </w:rPr>
        <w:t>Program to print full pyramid using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 * *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Source Code</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int i, space, rows, k=0;</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number of rows: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scanf("%d",&amp;rows);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for(i=1; i&lt;=rows;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for(space=1; space&lt;i; space++)</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for(k=1;k &lt;=2*(rows+1-i)-1;k++)</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p>
    <w:p w:rsidR="008376AA" w:rsidRPr="008376AA" w:rsidRDefault="00C846F7" w:rsidP="008376AA">
      <w:pPr>
        <w:spacing w:after="0" w:line="240" w:lineRule="auto"/>
        <w:jc w:val="both"/>
        <w:rPr>
          <w:rFonts w:ascii="Bookman Old Style" w:hAnsi="Bookman Old Style"/>
          <w:bCs/>
        </w:rPr>
      </w:pPr>
      <w:r>
        <w:rPr>
          <w:rFonts w:ascii="Bookman Old Style" w:hAnsi="Bookman Old Style"/>
          <w:bCs/>
        </w:rPr>
        <w:t>120.</w:t>
      </w:r>
      <w:r w:rsidR="008376AA" w:rsidRPr="008376AA">
        <w:rPr>
          <w:rFonts w:ascii="Bookman Old Style" w:hAnsi="Bookman Old Style"/>
          <w:bCs/>
        </w:rPr>
        <w:t xml:space="preserve"> Program to print Rhombus/Diamond using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 * * *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 *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#include &lt;stdio.h&gt;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int main()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int i, space, rows, k=0;</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printf("Enter number of rows: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scanf("%d",&amp;rows);</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for(i=1; i&lt;=rows;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for(space=1; space&lt;=rows-i; space++)</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for(k=1;k &lt;= 2*i-1;k++)</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for(i=1; i&lt;=rows-1; i++)</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for(space=1; space&lt;i; space++)</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for(k=1;k &lt;=2*(rows-i)-1;k++)</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lastRenderedPageBreak/>
        <w:t xml:space="preserve">        }</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printf("\n");</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 xml:space="preserve">    return 0;</w:t>
      </w:r>
    </w:p>
    <w:p w:rsidR="008376AA" w:rsidRPr="008376AA" w:rsidRDefault="008376AA" w:rsidP="008376AA">
      <w:pPr>
        <w:spacing w:after="0" w:line="240" w:lineRule="auto"/>
        <w:jc w:val="both"/>
        <w:rPr>
          <w:rFonts w:ascii="Bookman Old Style" w:hAnsi="Bookman Old Style"/>
          <w:bCs/>
        </w:rPr>
      </w:pPr>
      <w:r w:rsidRPr="008376AA">
        <w:rPr>
          <w:rFonts w:ascii="Bookman Old Style" w:hAnsi="Bookman Old Style"/>
          <w:bCs/>
        </w:rPr>
        <w:t>}</w:t>
      </w:r>
    </w:p>
    <w:p w:rsidR="008376AA" w:rsidRPr="008376AA" w:rsidRDefault="008376AA" w:rsidP="008376AA">
      <w:pPr>
        <w:spacing w:after="0" w:line="240" w:lineRule="auto"/>
        <w:jc w:val="both"/>
        <w:rPr>
          <w:rFonts w:ascii="Bookman Old Style" w:hAnsi="Bookman Old Style"/>
          <w:bCs/>
        </w:rPr>
      </w:pPr>
    </w:p>
    <w:p w:rsidR="008376AA" w:rsidRPr="008376AA" w:rsidRDefault="008376AA" w:rsidP="008376AA">
      <w:pPr>
        <w:spacing w:after="0" w:line="240" w:lineRule="auto"/>
        <w:jc w:val="both"/>
        <w:rPr>
          <w:rFonts w:ascii="Bookman Old Style" w:hAnsi="Bookman Old Style"/>
          <w:bCs/>
        </w:rPr>
      </w:pPr>
    </w:p>
    <w:p w:rsidR="005E6431" w:rsidRDefault="005E6431" w:rsidP="008376AA">
      <w:pPr>
        <w:spacing w:after="0" w:line="240" w:lineRule="auto"/>
        <w:jc w:val="both"/>
        <w:rPr>
          <w:rFonts w:ascii="Bookman Old Style" w:hAnsi="Bookman Old Style"/>
          <w:bCs/>
        </w:rPr>
      </w:pPr>
    </w:p>
    <w:p w:rsidR="004E7F1A" w:rsidRDefault="004E7F1A" w:rsidP="008376AA">
      <w:pPr>
        <w:spacing w:after="0" w:line="240" w:lineRule="auto"/>
        <w:jc w:val="both"/>
        <w:rPr>
          <w:rFonts w:ascii="Bookman Old Style" w:hAnsi="Bookman Old Style"/>
          <w:bCs/>
        </w:rPr>
      </w:pPr>
      <w:r>
        <w:rPr>
          <w:rFonts w:ascii="Bookman Old Style" w:hAnsi="Bookman Old Style"/>
          <w:bCs/>
        </w:rPr>
        <w:t>int func(a,4,10)</w:t>
      </w:r>
    </w:p>
    <w:p w:rsidR="004E7F1A" w:rsidRDefault="004E7F1A" w:rsidP="008376AA">
      <w:pPr>
        <w:spacing w:after="0" w:line="240" w:lineRule="auto"/>
        <w:jc w:val="both"/>
        <w:rPr>
          <w:rFonts w:ascii="Bookman Old Style" w:hAnsi="Bookman Old Style"/>
          <w:bCs/>
        </w:rPr>
      </w:pPr>
    </w:p>
    <w:p w:rsidR="004E7F1A" w:rsidRDefault="004E7F1A" w:rsidP="008376AA">
      <w:pPr>
        <w:spacing w:after="0" w:line="240" w:lineRule="auto"/>
        <w:jc w:val="both"/>
        <w:rPr>
          <w:rFonts w:ascii="Bookman Old Style" w:hAnsi="Bookman Old Style"/>
          <w:bCs/>
        </w:rPr>
      </w:pPr>
      <w:r>
        <w:rPr>
          <w:rFonts w:ascii="Bookman Old Style" w:hAnsi="Bookman Old Style"/>
          <w:bCs/>
        </w:rPr>
        <w:t>int *</w:t>
      </w:r>
      <w:r w:rsidR="00692A1C">
        <w:rPr>
          <w:rFonts w:ascii="Bookman Old Style" w:hAnsi="Bookman Old Style"/>
          <w:bCs/>
        </w:rPr>
        <w:t>( *</w:t>
      </w:r>
      <w:r>
        <w:rPr>
          <w:rFonts w:ascii="Bookman Old Style" w:hAnsi="Bookman Old Style"/>
          <w:bCs/>
        </w:rPr>
        <w:t>a</w:t>
      </w:r>
      <w:r w:rsidR="00692A1C">
        <w:rPr>
          <w:rFonts w:ascii="Bookman Old Style" w:hAnsi="Bookman Old Style"/>
          <w:bCs/>
        </w:rPr>
        <w:t>)</w:t>
      </w:r>
      <w:r>
        <w:rPr>
          <w:rFonts w:ascii="Bookman Old Style" w:hAnsi="Bookman Old Style"/>
          <w:bCs/>
        </w:rPr>
        <w:t xml:space="preserve">(int </w:t>
      </w:r>
      <w:r w:rsidR="00692A1C">
        <w:rPr>
          <w:rFonts w:ascii="Bookman Old Style" w:hAnsi="Bookman Old Style"/>
          <w:bCs/>
        </w:rPr>
        <w:t xml:space="preserve"> *</w:t>
      </w:r>
      <w:r>
        <w:rPr>
          <w:rFonts w:ascii="Bookman Old Style" w:hAnsi="Bookman Old Style"/>
          <w:bCs/>
        </w:rPr>
        <w:t>x)</w:t>
      </w:r>
      <w:r w:rsidR="00692A1C">
        <w:rPr>
          <w:rFonts w:ascii="Bookman Old Style" w:hAnsi="Bookman Old Style"/>
          <w:bCs/>
        </w:rPr>
        <w:t>[5]</w:t>
      </w:r>
    </w:p>
    <w:p w:rsidR="00692A1C" w:rsidRDefault="00692A1C" w:rsidP="008376AA">
      <w:pPr>
        <w:spacing w:after="0" w:line="240" w:lineRule="auto"/>
        <w:jc w:val="both"/>
        <w:rPr>
          <w:rFonts w:ascii="Bookman Old Style" w:hAnsi="Bookman Old Style"/>
          <w:bCs/>
        </w:rPr>
      </w:pPr>
      <w:r>
        <w:rPr>
          <w:rFonts w:ascii="Bookman Old Style" w:hAnsi="Bookman Old Style"/>
          <w:bCs/>
        </w:rPr>
        <w:t>int a(int x)</w:t>
      </w:r>
    </w:p>
    <w:p w:rsidR="00692A1C" w:rsidRDefault="00692A1C" w:rsidP="00692A1C">
      <w:pPr>
        <w:spacing w:after="0" w:line="240" w:lineRule="auto"/>
        <w:jc w:val="both"/>
        <w:rPr>
          <w:rFonts w:ascii="Bookman Old Style" w:hAnsi="Bookman Old Style"/>
          <w:bCs/>
        </w:rPr>
      </w:pPr>
      <w:r>
        <w:rPr>
          <w:rFonts w:ascii="Bookman Old Style" w:hAnsi="Bookman Old Style"/>
          <w:bCs/>
        </w:rPr>
        <w:t>int a(int *x)</w:t>
      </w:r>
    </w:p>
    <w:p w:rsidR="00692A1C" w:rsidRDefault="00692A1C" w:rsidP="00692A1C">
      <w:pPr>
        <w:spacing w:after="0" w:line="240" w:lineRule="auto"/>
        <w:jc w:val="both"/>
        <w:rPr>
          <w:rFonts w:ascii="Bookman Old Style" w:hAnsi="Bookman Old Style"/>
          <w:bCs/>
        </w:rPr>
      </w:pPr>
      <w:r>
        <w:rPr>
          <w:rFonts w:ascii="Bookman Old Style" w:hAnsi="Bookman Old Style"/>
          <w:bCs/>
        </w:rPr>
        <w:t>int *  a()</w:t>
      </w:r>
    </w:p>
    <w:p w:rsidR="00692A1C" w:rsidRPr="008376AA" w:rsidRDefault="00692A1C" w:rsidP="00692A1C">
      <w:pPr>
        <w:spacing w:after="0" w:line="240" w:lineRule="auto"/>
        <w:jc w:val="both"/>
        <w:rPr>
          <w:rFonts w:ascii="Bookman Old Style" w:hAnsi="Bookman Old Style"/>
          <w:bCs/>
        </w:rPr>
      </w:pPr>
      <w:r>
        <w:rPr>
          <w:rFonts w:ascii="Bookman Old Style" w:hAnsi="Bookman Old Style"/>
          <w:bCs/>
        </w:rPr>
        <w:t>int    *a()</w:t>
      </w:r>
    </w:p>
    <w:p w:rsidR="00692A1C" w:rsidRPr="008376AA" w:rsidRDefault="00692A1C" w:rsidP="00692A1C">
      <w:pPr>
        <w:spacing w:after="0" w:line="240" w:lineRule="auto"/>
        <w:jc w:val="both"/>
        <w:rPr>
          <w:rFonts w:ascii="Bookman Old Style" w:hAnsi="Bookman Old Style"/>
          <w:bCs/>
        </w:rPr>
      </w:pPr>
      <w:r>
        <w:rPr>
          <w:rFonts w:ascii="Bookman Old Style" w:hAnsi="Bookman Old Style"/>
          <w:bCs/>
        </w:rPr>
        <w:t>int*( a)(int *x)</w:t>
      </w:r>
    </w:p>
    <w:p w:rsidR="00692A1C" w:rsidRPr="008376AA" w:rsidRDefault="00692A1C" w:rsidP="008376AA">
      <w:pPr>
        <w:spacing w:after="0" w:line="240" w:lineRule="auto"/>
        <w:jc w:val="both"/>
        <w:rPr>
          <w:rFonts w:ascii="Bookman Old Style" w:hAnsi="Bookman Old Style"/>
          <w:bCs/>
        </w:rPr>
      </w:pPr>
    </w:p>
    <w:sectPr w:rsidR="00692A1C" w:rsidRPr="008376AA" w:rsidSect="00B71795">
      <w:pgSz w:w="11906" w:h="16838"/>
      <w:pgMar w:top="1440" w:right="1133"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6442"/>
    <w:multiLevelType w:val="hybridMultilevel"/>
    <w:tmpl w:val="E698F9DC"/>
    <w:lvl w:ilvl="0" w:tplc="2CFE8D1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7246C"/>
    <w:multiLevelType w:val="hybridMultilevel"/>
    <w:tmpl w:val="90EA0880"/>
    <w:lvl w:ilvl="0" w:tplc="05029FF2">
      <w:start w:val="85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C11E0"/>
    <w:multiLevelType w:val="hybridMultilevel"/>
    <w:tmpl w:val="2954BE90"/>
    <w:lvl w:ilvl="0" w:tplc="8A684F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536131A"/>
    <w:multiLevelType w:val="hybridMultilevel"/>
    <w:tmpl w:val="FFBEAB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BC390C"/>
    <w:multiLevelType w:val="hybridMultilevel"/>
    <w:tmpl w:val="F36AE0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0B297F"/>
    <w:multiLevelType w:val="hybridMultilevel"/>
    <w:tmpl w:val="9BFEE5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B1A2282"/>
    <w:multiLevelType w:val="hybridMultilevel"/>
    <w:tmpl w:val="E0440B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8B0182"/>
    <w:multiLevelType w:val="hybridMultilevel"/>
    <w:tmpl w:val="D92E6B7A"/>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08453C"/>
    <w:multiLevelType w:val="hybridMultilevel"/>
    <w:tmpl w:val="D292B4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9C6BE7"/>
    <w:multiLevelType w:val="hybridMultilevel"/>
    <w:tmpl w:val="F36AE0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09948AC"/>
    <w:multiLevelType w:val="hybridMultilevel"/>
    <w:tmpl w:val="D292B4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F562B65"/>
    <w:multiLevelType w:val="hybridMultilevel"/>
    <w:tmpl w:val="F36AE0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581547F"/>
    <w:multiLevelType w:val="hybridMultilevel"/>
    <w:tmpl w:val="F36AE0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E832F6"/>
    <w:multiLevelType w:val="hybridMultilevel"/>
    <w:tmpl w:val="D92E6B7A"/>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8A31178"/>
    <w:multiLevelType w:val="hybridMultilevel"/>
    <w:tmpl w:val="A52055B0"/>
    <w:lvl w:ilvl="0" w:tplc="687CD89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C206837"/>
    <w:multiLevelType w:val="hybridMultilevel"/>
    <w:tmpl w:val="5DB2E6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E0A4313"/>
    <w:multiLevelType w:val="hybridMultilevel"/>
    <w:tmpl w:val="7A220198"/>
    <w:lvl w:ilvl="0" w:tplc="31609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493115"/>
    <w:multiLevelType w:val="hybridMultilevel"/>
    <w:tmpl w:val="F36AE0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9A74D17"/>
    <w:multiLevelType w:val="hybridMultilevel"/>
    <w:tmpl w:val="7DE43A70"/>
    <w:lvl w:ilvl="0" w:tplc="4009000F">
      <w:start w:val="6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27526FE"/>
    <w:multiLevelType w:val="hybridMultilevel"/>
    <w:tmpl w:val="3B9E9A78"/>
    <w:lvl w:ilvl="0" w:tplc="5366D3F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DA3036A"/>
    <w:multiLevelType w:val="hybridMultilevel"/>
    <w:tmpl w:val="F36AE0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12934A5"/>
    <w:multiLevelType w:val="hybridMultilevel"/>
    <w:tmpl w:val="F36AE0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715538C"/>
    <w:multiLevelType w:val="hybridMultilevel"/>
    <w:tmpl w:val="7DE43A70"/>
    <w:lvl w:ilvl="0" w:tplc="4009000F">
      <w:start w:val="6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8351468"/>
    <w:multiLevelType w:val="hybridMultilevel"/>
    <w:tmpl w:val="D292B4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1F761AF"/>
    <w:multiLevelType w:val="hybridMultilevel"/>
    <w:tmpl w:val="D92E6B7A"/>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2BF61CF"/>
    <w:multiLevelType w:val="hybridMultilevel"/>
    <w:tmpl w:val="E0440B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3E56CB2"/>
    <w:multiLevelType w:val="hybridMultilevel"/>
    <w:tmpl w:val="D292B4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3F12D43"/>
    <w:multiLevelType w:val="hybridMultilevel"/>
    <w:tmpl w:val="F36AE0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A514676"/>
    <w:multiLevelType w:val="hybridMultilevel"/>
    <w:tmpl w:val="FFBEAB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D5610D1"/>
    <w:multiLevelType w:val="hybridMultilevel"/>
    <w:tmpl w:val="255457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D8A678C"/>
    <w:multiLevelType w:val="hybridMultilevel"/>
    <w:tmpl w:val="1A5E0F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4"/>
  </w:num>
  <w:num w:numId="3">
    <w:abstractNumId w:val="20"/>
  </w:num>
  <w:num w:numId="4">
    <w:abstractNumId w:val="12"/>
  </w:num>
  <w:num w:numId="5">
    <w:abstractNumId w:val="9"/>
  </w:num>
  <w:num w:numId="6">
    <w:abstractNumId w:val="11"/>
  </w:num>
  <w:num w:numId="7">
    <w:abstractNumId w:val="17"/>
  </w:num>
  <w:num w:numId="8">
    <w:abstractNumId w:val="21"/>
  </w:num>
  <w:num w:numId="9">
    <w:abstractNumId w:val="6"/>
  </w:num>
  <w:num w:numId="10">
    <w:abstractNumId w:val="30"/>
  </w:num>
  <w:num w:numId="11">
    <w:abstractNumId w:val="14"/>
  </w:num>
  <w:num w:numId="12">
    <w:abstractNumId w:val="25"/>
  </w:num>
  <w:num w:numId="13">
    <w:abstractNumId w:val="5"/>
  </w:num>
  <w:num w:numId="14">
    <w:abstractNumId w:val="19"/>
  </w:num>
  <w:num w:numId="15">
    <w:abstractNumId w:val="15"/>
  </w:num>
  <w:num w:numId="16">
    <w:abstractNumId w:val="28"/>
  </w:num>
  <w:num w:numId="17">
    <w:abstractNumId w:val="3"/>
  </w:num>
  <w:num w:numId="18">
    <w:abstractNumId w:val="29"/>
  </w:num>
  <w:num w:numId="19">
    <w:abstractNumId w:val="8"/>
  </w:num>
  <w:num w:numId="20">
    <w:abstractNumId w:val="26"/>
  </w:num>
  <w:num w:numId="21">
    <w:abstractNumId w:val="10"/>
  </w:num>
  <w:num w:numId="22">
    <w:abstractNumId w:val="23"/>
  </w:num>
  <w:num w:numId="23">
    <w:abstractNumId w:val="0"/>
  </w:num>
  <w:num w:numId="24">
    <w:abstractNumId w:val="1"/>
  </w:num>
  <w:num w:numId="25">
    <w:abstractNumId w:val="16"/>
  </w:num>
  <w:num w:numId="26">
    <w:abstractNumId w:val="2"/>
  </w:num>
  <w:num w:numId="27">
    <w:abstractNumId w:val="7"/>
  </w:num>
  <w:num w:numId="28">
    <w:abstractNumId w:val="13"/>
  </w:num>
  <w:num w:numId="29">
    <w:abstractNumId w:val="18"/>
  </w:num>
  <w:num w:numId="30">
    <w:abstractNumId w:val="22"/>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characterSpacingControl w:val="doNotCompress"/>
  <w:compat>
    <w:useFELayout/>
  </w:compat>
  <w:rsids>
    <w:rsidRoot w:val="00C2149A"/>
    <w:rsid w:val="00017A77"/>
    <w:rsid w:val="00025BB1"/>
    <w:rsid w:val="00066893"/>
    <w:rsid w:val="0007515F"/>
    <w:rsid w:val="000A18AA"/>
    <w:rsid w:val="000C18DA"/>
    <w:rsid w:val="000F7781"/>
    <w:rsid w:val="001130C9"/>
    <w:rsid w:val="001175E0"/>
    <w:rsid w:val="00142A79"/>
    <w:rsid w:val="00153522"/>
    <w:rsid w:val="00177492"/>
    <w:rsid w:val="001804C7"/>
    <w:rsid w:val="00181D41"/>
    <w:rsid w:val="001864BF"/>
    <w:rsid w:val="00190093"/>
    <w:rsid w:val="00192129"/>
    <w:rsid w:val="001A0965"/>
    <w:rsid w:val="001B05E9"/>
    <w:rsid w:val="001B41EB"/>
    <w:rsid w:val="001C09D4"/>
    <w:rsid w:val="001C76D3"/>
    <w:rsid w:val="001D08A2"/>
    <w:rsid w:val="001D1278"/>
    <w:rsid w:val="001E291C"/>
    <w:rsid w:val="0020711D"/>
    <w:rsid w:val="002225BE"/>
    <w:rsid w:val="00226743"/>
    <w:rsid w:val="00236327"/>
    <w:rsid w:val="00242877"/>
    <w:rsid w:val="00261549"/>
    <w:rsid w:val="00267518"/>
    <w:rsid w:val="0027069F"/>
    <w:rsid w:val="0027343E"/>
    <w:rsid w:val="00276347"/>
    <w:rsid w:val="00276C7C"/>
    <w:rsid w:val="00277E84"/>
    <w:rsid w:val="0029480B"/>
    <w:rsid w:val="002A2E24"/>
    <w:rsid w:val="002A798D"/>
    <w:rsid w:val="002B0B5F"/>
    <w:rsid w:val="002D3C6B"/>
    <w:rsid w:val="002D681C"/>
    <w:rsid w:val="002E1699"/>
    <w:rsid w:val="00301270"/>
    <w:rsid w:val="00304FE3"/>
    <w:rsid w:val="00371C3E"/>
    <w:rsid w:val="003A1647"/>
    <w:rsid w:val="003B3046"/>
    <w:rsid w:val="003C028A"/>
    <w:rsid w:val="003D1D26"/>
    <w:rsid w:val="003E2FBD"/>
    <w:rsid w:val="003E3196"/>
    <w:rsid w:val="003F1F8D"/>
    <w:rsid w:val="004328A9"/>
    <w:rsid w:val="00455769"/>
    <w:rsid w:val="00466BA9"/>
    <w:rsid w:val="0047156A"/>
    <w:rsid w:val="00475F32"/>
    <w:rsid w:val="00481500"/>
    <w:rsid w:val="004873D1"/>
    <w:rsid w:val="0049479C"/>
    <w:rsid w:val="004A12BC"/>
    <w:rsid w:val="004A78A2"/>
    <w:rsid w:val="004B2129"/>
    <w:rsid w:val="004B3A1C"/>
    <w:rsid w:val="004B43D4"/>
    <w:rsid w:val="004E7F1A"/>
    <w:rsid w:val="004F3482"/>
    <w:rsid w:val="004F69DC"/>
    <w:rsid w:val="00501B96"/>
    <w:rsid w:val="005117D2"/>
    <w:rsid w:val="0051180D"/>
    <w:rsid w:val="00511C2E"/>
    <w:rsid w:val="00541B64"/>
    <w:rsid w:val="00547156"/>
    <w:rsid w:val="005553CC"/>
    <w:rsid w:val="00556718"/>
    <w:rsid w:val="00561921"/>
    <w:rsid w:val="005649A5"/>
    <w:rsid w:val="0059562A"/>
    <w:rsid w:val="00595EB0"/>
    <w:rsid w:val="005B3794"/>
    <w:rsid w:val="005B3F85"/>
    <w:rsid w:val="005D2B84"/>
    <w:rsid w:val="005D2CFC"/>
    <w:rsid w:val="005E5F89"/>
    <w:rsid w:val="005E6431"/>
    <w:rsid w:val="006150B5"/>
    <w:rsid w:val="0062677A"/>
    <w:rsid w:val="0063420F"/>
    <w:rsid w:val="00660BAB"/>
    <w:rsid w:val="00661B04"/>
    <w:rsid w:val="0068344B"/>
    <w:rsid w:val="00692A1C"/>
    <w:rsid w:val="006E1ADF"/>
    <w:rsid w:val="006E3425"/>
    <w:rsid w:val="007059DB"/>
    <w:rsid w:val="00711930"/>
    <w:rsid w:val="007228BE"/>
    <w:rsid w:val="007323A4"/>
    <w:rsid w:val="007352B9"/>
    <w:rsid w:val="007440E5"/>
    <w:rsid w:val="007725F7"/>
    <w:rsid w:val="00773B7E"/>
    <w:rsid w:val="00784332"/>
    <w:rsid w:val="00796C0C"/>
    <w:rsid w:val="007A1DAE"/>
    <w:rsid w:val="007A388F"/>
    <w:rsid w:val="007C145C"/>
    <w:rsid w:val="007C4233"/>
    <w:rsid w:val="007D0067"/>
    <w:rsid w:val="007E42CD"/>
    <w:rsid w:val="00810DD8"/>
    <w:rsid w:val="00814ED1"/>
    <w:rsid w:val="00815582"/>
    <w:rsid w:val="0082394F"/>
    <w:rsid w:val="008376AA"/>
    <w:rsid w:val="008450FE"/>
    <w:rsid w:val="00847B7C"/>
    <w:rsid w:val="00854E11"/>
    <w:rsid w:val="00870A61"/>
    <w:rsid w:val="0089179A"/>
    <w:rsid w:val="00892417"/>
    <w:rsid w:val="008B64FB"/>
    <w:rsid w:val="008C154B"/>
    <w:rsid w:val="008C22BC"/>
    <w:rsid w:val="008C3E67"/>
    <w:rsid w:val="008E1041"/>
    <w:rsid w:val="008E56BD"/>
    <w:rsid w:val="008F3E18"/>
    <w:rsid w:val="00934713"/>
    <w:rsid w:val="00946AC2"/>
    <w:rsid w:val="00955F26"/>
    <w:rsid w:val="00956FA5"/>
    <w:rsid w:val="00966C85"/>
    <w:rsid w:val="0097293D"/>
    <w:rsid w:val="0099700A"/>
    <w:rsid w:val="009A5088"/>
    <w:rsid w:val="009A675C"/>
    <w:rsid w:val="009A7E1B"/>
    <w:rsid w:val="009B144D"/>
    <w:rsid w:val="009B2DC4"/>
    <w:rsid w:val="009C1120"/>
    <w:rsid w:val="009E28E0"/>
    <w:rsid w:val="00A058B5"/>
    <w:rsid w:val="00A0713C"/>
    <w:rsid w:val="00A15CD4"/>
    <w:rsid w:val="00A31AEC"/>
    <w:rsid w:val="00A532EA"/>
    <w:rsid w:val="00A65E18"/>
    <w:rsid w:val="00A733DB"/>
    <w:rsid w:val="00AA18CB"/>
    <w:rsid w:val="00AA2D85"/>
    <w:rsid w:val="00AA6315"/>
    <w:rsid w:val="00AB0B1B"/>
    <w:rsid w:val="00AD58FB"/>
    <w:rsid w:val="00AE365A"/>
    <w:rsid w:val="00AE4D01"/>
    <w:rsid w:val="00AE4EE9"/>
    <w:rsid w:val="00AF5AA9"/>
    <w:rsid w:val="00B07F74"/>
    <w:rsid w:val="00B162BC"/>
    <w:rsid w:val="00B22567"/>
    <w:rsid w:val="00B2597A"/>
    <w:rsid w:val="00B42E36"/>
    <w:rsid w:val="00B438DB"/>
    <w:rsid w:val="00B65160"/>
    <w:rsid w:val="00B71795"/>
    <w:rsid w:val="00B74205"/>
    <w:rsid w:val="00B76728"/>
    <w:rsid w:val="00BA7CC4"/>
    <w:rsid w:val="00BC32F3"/>
    <w:rsid w:val="00BC4CF0"/>
    <w:rsid w:val="00BD101E"/>
    <w:rsid w:val="00BD6511"/>
    <w:rsid w:val="00BD7DDB"/>
    <w:rsid w:val="00BF6AA6"/>
    <w:rsid w:val="00C07D2A"/>
    <w:rsid w:val="00C15056"/>
    <w:rsid w:val="00C2149A"/>
    <w:rsid w:val="00C40C58"/>
    <w:rsid w:val="00C41176"/>
    <w:rsid w:val="00C71365"/>
    <w:rsid w:val="00C72952"/>
    <w:rsid w:val="00C82C1A"/>
    <w:rsid w:val="00C846F7"/>
    <w:rsid w:val="00CA3B9C"/>
    <w:rsid w:val="00CB7C09"/>
    <w:rsid w:val="00CC0691"/>
    <w:rsid w:val="00CD253A"/>
    <w:rsid w:val="00CF0F7F"/>
    <w:rsid w:val="00CF3319"/>
    <w:rsid w:val="00D00244"/>
    <w:rsid w:val="00D05EF7"/>
    <w:rsid w:val="00D077E8"/>
    <w:rsid w:val="00D1565E"/>
    <w:rsid w:val="00D50A3E"/>
    <w:rsid w:val="00D72AA1"/>
    <w:rsid w:val="00D77E21"/>
    <w:rsid w:val="00D90BC4"/>
    <w:rsid w:val="00D947D8"/>
    <w:rsid w:val="00D95503"/>
    <w:rsid w:val="00DA2038"/>
    <w:rsid w:val="00DD1B0C"/>
    <w:rsid w:val="00DE18E7"/>
    <w:rsid w:val="00DF2D45"/>
    <w:rsid w:val="00E0430B"/>
    <w:rsid w:val="00E20BD9"/>
    <w:rsid w:val="00E466A8"/>
    <w:rsid w:val="00E46E56"/>
    <w:rsid w:val="00E621BA"/>
    <w:rsid w:val="00E901E4"/>
    <w:rsid w:val="00E90796"/>
    <w:rsid w:val="00E947FA"/>
    <w:rsid w:val="00E94AA3"/>
    <w:rsid w:val="00EA08EC"/>
    <w:rsid w:val="00EA44C1"/>
    <w:rsid w:val="00EC39C3"/>
    <w:rsid w:val="00ED31EC"/>
    <w:rsid w:val="00EF27FF"/>
    <w:rsid w:val="00EF28A5"/>
    <w:rsid w:val="00EF6199"/>
    <w:rsid w:val="00EF71CA"/>
    <w:rsid w:val="00F05706"/>
    <w:rsid w:val="00F12AE3"/>
    <w:rsid w:val="00F17FBC"/>
    <w:rsid w:val="00F21B51"/>
    <w:rsid w:val="00F47FC7"/>
    <w:rsid w:val="00F65C4F"/>
    <w:rsid w:val="00F7147C"/>
    <w:rsid w:val="00F75AAA"/>
    <w:rsid w:val="00F75F2E"/>
    <w:rsid w:val="00F83A85"/>
    <w:rsid w:val="00FA4AB6"/>
    <w:rsid w:val="00FA7FFB"/>
    <w:rsid w:val="00FB2AEA"/>
    <w:rsid w:val="00FC264B"/>
    <w:rsid w:val="00FD2E18"/>
    <w:rsid w:val="00FE316E"/>
    <w:rsid w:val="00FE7B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56A"/>
  </w:style>
  <w:style w:type="paragraph" w:styleId="Heading2">
    <w:name w:val="heading 2"/>
    <w:basedOn w:val="Normal"/>
    <w:next w:val="Normal"/>
    <w:link w:val="Heading2Char"/>
    <w:uiPriority w:val="9"/>
    <w:semiHidden/>
    <w:unhideWhenUsed/>
    <w:qFormat/>
    <w:rsid w:val="00236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0B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154B"/>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97293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293D"/>
    <w:rPr>
      <w:color w:val="0000FF"/>
      <w:u w:val="single"/>
    </w:rPr>
  </w:style>
  <w:style w:type="paragraph" w:styleId="ListParagraph">
    <w:name w:val="List Paragraph"/>
    <w:basedOn w:val="Normal"/>
    <w:uiPriority w:val="34"/>
    <w:qFormat/>
    <w:rsid w:val="00847B7C"/>
    <w:pPr>
      <w:ind w:left="720"/>
      <w:contextualSpacing/>
    </w:pPr>
  </w:style>
  <w:style w:type="paragraph" w:styleId="HTMLPreformatted">
    <w:name w:val="HTML Preformatted"/>
    <w:basedOn w:val="Normal"/>
    <w:link w:val="HTMLPreformattedChar"/>
    <w:uiPriority w:val="99"/>
    <w:unhideWhenUsed/>
    <w:rsid w:val="001B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05E9"/>
    <w:rPr>
      <w:rFonts w:ascii="Courier New" w:eastAsia="Times New Roman" w:hAnsi="Courier New" w:cs="Courier New"/>
      <w:sz w:val="20"/>
      <w:szCs w:val="20"/>
    </w:rPr>
  </w:style>
  <w:style w:type="character" w:customStyle="1" w:styleId="com">
    <w:name w:val="com"/>
    <w:basedOn w:val="DefaultParagraphFont"/>
    <w:rsid w:val="001B05E9"/>
  </w:style>
  <w:style w:type="character" w:customStyle="1" w:styleId="pln">
    <w:name w:val="pln"/>
    <w:basedOn w:val="DefaultParagraphFont"/>
    <w:rsid w:val="001B05E9"/>
  </w:style>
  <w:style w:type="character" w:customStyle="1" w:styleId="str">
    <w:name w:val="str"/>
    <w:basedOn w:val="DefaultParagraphFont"/>
    <w:rsid w:val="001B05E9"/>
  </w:style>
  <w:style w:type="character" w:customStyle="1" w:styleId="kwd">
    <w:name w:val="kwd"/>
    <w:basedOn w:val="DefaultParagraphFont"/>
    <w:rsid w:val="001B05E9"/>
  </w:style>
  <w:style w:type="character" w:customStyle="1" w:styleId="pun">
    <w:name w:val="pun"/>
    <w:basedOn w:val="DefaultParagraphFont"/>
    <w:rsid w:val="001B05E9"/>
  </w:style>
  <w:style w:type="character" w:customStyle="1" w:styleId="lit">
    <w:name w:val="lit"/>
    <w:basedOn w:val="DefaultParagraphFont"/>
    <w:rsid w:val="001B05E9"/>
  </w:style>
  <w:style w:type="character" w:customStyle="1" w:styleId="typ">
    <w:name w:val="typ"/>
    <w:basedOn w:val="DefaultParagraphFont"/>
    <w:rsid w:val="00D00244"/>
  </w:style>
  <w:style w:type="table" w:styleId="TableGrid">
    <w:name w:val="Table Grid"/>
    <w:basedOn w:val="TableNormal"/>
    <w:uiPriority w:val="59"/>
    <w:rsid w:val="008C154B"/>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8C154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8C154B"/>
    <w:rPr>
      <w:b/>
      <w:bCs/>
    </w:rPr>
  </w:style>
  <w:style w:type="character" w:styleId="HTMLSample">
    <w:name w:val="HTML Sample"/>
    <w:basedOn w:val="DefaultParagraphFont"/>
    <w:uiPriority w:val="99"/>
    <w:semiHidden/>
    <w:unhideWhenUsed/>
    <w:rsid w:val="008C154B"/>
    <w:rPr>
      <w:rFonts w:ascii="Courier New" w:eastAsia="Times New Roman" w:hAnsi="Courier New" w:cs="Courier New"/>
    </w:rPr>
  </w:style>
  <w:style w:type="character" w:customStyle="1" w:styleId="Heading4Char">
    <w:name w:val="Heading 4 Char"/>
    <w:basedOn w:val="DefaultParagraphFont"/>
    <w:link w:val="Heading4"/>
    <w:uiPriority w:val="9"/>
    <w:rsid w:val="008C154B"/>
    <w:rPr>
      <w:rFonts w:asciiTheme="majorHAnsi" w:eastAsiaTheme="majorEastAsia" w:hAnsiTheme="majorHAnsi" w:cstheme="majorBidi"/>
      <w:b/>
      <w:bCs/>
      <w:i/>
      <w:iCs/>
      <w:color w:val="4F81BD" w:themeColor="accent1"/>
      <w:lang w:val="en-US" w:eastAsia="en-US"/>
    </w:rPr>
  </w:style>
  <w:style w:type="character" w:customStyle="1" w:styleId="prgcpy">
    <w:name w:val="prgcpy"/>
    <w:basedOn w:val="DefaultParagraphFont"/>
    <w:rsid w:val="008C154B"/>
  </w:style>
  <w:style w:type="character" w:customStyle="1" w:styleId="pntf">
    <w:name w:val="pntf"/>
    <w:basedOn w:val="DefaultParagraphFont"/>
    <w:rsid w:val="008C154B"/>
  </w:style>
  <w:style w:type="paragraph" w:styleId="BalloonText">
    <w:name w:val="Balloon Text"/>
    <w:basedOn w:val="Normal"/>
    <w:link w:val="BalloonTextChar"/>
    <w:uiPriority w:val="99"/>
    <w:semiHidden/>
    <w:unhideWhenUsed/>
    <w:rsid w:val="00ED3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EC"/>
    <w:rPr>
      <w:rFonts w:ascii="Tahoma" w:hAnsi="Tahoma" w:cs="Tahoma"/>
      <w:sz w:val="16"/>
      <w:szCs w:val="16"/>
    </w:rPr>
  </w:style>
  <w:style w:type="character" w:customStyle="1" w:styleId="apple-style-span">
    <w:name w:val="apple-style-span"/>
    <w:basedOn w:val="DefaultParagraphFont"/>
    <w:rsid w:val="00A65E18"/>
  </w:style>
  <w:style w:type="character" w:customStyle="1" w:styleId="Heading3Char">
    <w:name w:val="Heading 3 Char"/>
    <w:basedOn w:val="DefaultParagraphFont"/>
    <w:link w:val="Heading3"/>
    <w:uiPriority w:val="9"/>
    <w:rsid w:val="00660BAB"/>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660BAB"/>
  </w:style>
  <w:style w:type="paragraph" w:styleId="NoSpacing">
    <w:name w:val="No Spacing"/>
    <w:uiPriority w:val="1"/>
    <w:qFormat/>
    <w:rsid w:val="002E1699"/>
    <w:pPr>
      <w:spacing w:after="0" w:line="240" w:lineRule="auto"/>
    </w:pPr>
  </w:style>
  <w:style w:type="character" w:customStyle="1" w:styleId="Heading2Char">
    <w:name w:val="Heading 2 Char"/>
    <w:basedOn w:val="DefaultParagraphFont"/>
    <w:link w:val="Heading2"/>
    <w:uiPriority w:val="9"/>
    <w:semiHidden/>
    <w:rsid w:val="0023632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23632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202807">
      <w:bodyDiv w:val="1"/>
      <w:marLeft w:val="0"/>
      <w:marRight w:val="0"/>
      <w:marTop w:val="0"/>
      <w:marBottom w:val="0"/>
      <w:divBdr>
        <w:top w:val="none" w:sz="0" w:space="0" w:color="auto"/>
        <w:left w:val="none" w:sz="0" w:space="0" w:color="auto"/>
        <w:bottom w:val="none" w:sz="0" w:space="0" w:color="auto"/>
        <w:right w:val="none" w:sz="0" w:space="0" w:color="auto"/>
      </w:divBdr>
    </w:div>
    <w:div w:id="203831080">
      <w:bodyDiv w:val="1"/>
      <w:marLeft w:val="0"/>
      <w:marRight w:val="0"/>
      <w:marTop w:val="0"/>
      <w:marBottom w:val="0"/>
      <w:divBdr>
        <w:top w:val="none" w:sz="0" w:space="0" w:color="auto"/>
        <w:left w:val="none" w:sz="0" w:space="0" w:color="auto"/>
        <w:bottom w:val="none" w:sz="0" w:space="0" w:color="auto"/>
        <w:right w:val="none" w:sz="0" w:space="0" w:color="auto"/>
      </w:divBdr>
      <w:divsChild>
        <w:div w:id="2061897794">
          <w:marLeft w:val="0"/>
          <w:marRight w:val="0"/>
          <w:marTop w:val="0"/>
          <w:marBottom w:val="0"/>
          <w:divBdr>
            <w:top w:val="none" w:sz="0" w:space="0" w:color="auto"/>
            <w:left w:val="none" w:sz="0" w:space="0" w:color="auto"/>
            <w:bottom w:val="none" w:sz="0" w:space="0" w:color="auto"/>
            <w:right w:val="none" w:sz="0" w:space="0" w:color="auto"/>
          </w:divBdr>
          <w:divsChild>
            <w:div w:id="1410691984">
              <w:marLeft w:val="0"/>
              <w:marRight w:val="0"/>
              <w:marTop w:val="0"/>
              <w:marBottom w:val="0"/>
              <w:divBdr>
                <w:top w:val="none" w:sz="0" w:space="0" w:color="auto"/>
                <w:left w:val="none" w:sz="0" w:space="0" w:color="auto"/>
                <w:bottom w:val="none" w:sz="0" w:space="0" w:color="auto"/>
                <w:right w:val="none" w:sz="0" w:space="0" w:color="auto"/>
              </w:divBdr>
            </w:div>
          </w:divsChild>
        </w:div>
        <w:div w:id="1337807836">
          <w:marLeft w:val="0"/>
          <w:marRight w:val="0"/>
          <w:marTop w:val="0"/>
          <w:marBottom w:val="0"/>
          <w:divBdr>
            <w:top w:val="none" w:sz="0" w:space="0" w:color="auto"/>
            <w:left w:val="none" w:sz="0" w:space="0" w:color="auto"/>
            <w:bottom w:val="none" w:sz="0" w:space="0" w:color="auto"/>
            <w:right w:val="none" w:sz="0" w:space="0" w:color="auto"/>
          </w:divBdr>
        </w:div>
        <w:div w:id="1249585067">
          <w:marLeft w:val="0"/>
          <w:marRight w:val="0"/>
          <w:marTop w:val="0"/>
          <w:marBottom w:val="0"/>
          <w:divBdr>
            <w:top w:val="none" w:sz="0" w:space="0" w:color="auto"/>
            <w:left w:val="none" w:sz="0" w:space="0" w:color="auto"/>
            <w:bottom w:val="none" w:sz="0" w:space="0" w:color="auto"/>
            <w:right w:val="none" w:sz="0" w:space="0" w:color="auto"/>
          </w:divBdr>
        </w:div>
        <w:div w:id="1624118451">
          <w:marLeft w:val="0"/>
          <w:marRight w:val="0"/>
          <w:marTop w:val="0"/>
          <w:marBottom w:val="0"/>
          <w:divBdr>
            <w:top w:val="none" w:sz="0" w:space="0" w:color="auto"/>
            <w:left w:val="none" w:sz="0" w:space="0" w:color="auto"/>
            <w:bottom w:val="none" w:sz="0" w:space="0" w:color="auto"/>
            <w:right w:val="none" w:sz="0" w:space="0" w:color="auto"/>
          </w:divBdr>
        </w:div>
        <w:div w:id="347488493">
          <w:marLeft w:val="0"/>
          <w:marRight w:val="0"/>
          <w:marTop w:val="0"/>
          <w:marBottom w:val="0"/>
          <w:divBdr>
            <w:top w:val="none" w:sz="0" w:space="0" w:color="auto"/>
            <w:left w:val="none" w:sz="0" w:space="0" w:color="auto"/>
            <w:bottom w:val="none" w:sz="0" w:space="0" w:color="auto"/>
            <w:right w:val="none" w:sz="0" w:space="0" w:color="auto"/>
          </w:divBdr>
        </w:div>
        <w:div w:id="1529872792">
          <w:marLeft w:val="0"/>
          <w:marRight w:val="0"/>
          <w:marTop w:val="0"/>
          <w:marBottom w:val="0"/>
          <w:divBdr>
            <w:top w:val="none" w:sz="0" w:space="0" w:color="auto"/>
            <w:left w:val="none" w:sz="0" w:space="0" w:color="auto"/>
            <w:bottom w:val="none" w:sz="0" w:space="0" w:color="auto"/>
            <w:right w:val="none" w:sz="0" w:space="0" w:color="auto"/>
          </w:divBdr>
        </w:div>
        <w:div w:id="615985787">
          <w:marLeft w:val="0"/>
          <w:marRight w:val="0"/>
          <w:marTop w:val="0"/>
          <w:marBottom w:val="0"/>
          <w:divBdr>
            <w:top w:val="none" w:sz="0" w:space="0" w:color="auto"/>
            <w:left w:val="none" w:sz="0" w:space="0" w:color="auto"/>
            <w:bottom w:val="none" w:sz="0" w:space="0" w:color="auto"/>
            <w:right w:val="none" w:sz="0" w:space="0" w:color="auto"/>
          </w:divBdr>
        </w:div>
        <w:div w:id="801314411">
          <w:marLeft w:val="0"/>
          <w:marRight w:val="0"/>
          <w:marTop w:val="0"/>
          <w:marBottom w:val="0"/>
          <w:divBdr>
            <w:top w:val="none" w:sz="0" w:space="0" w:color="auto"/>
            <w:left w:val="none" w:sz="0" w:space="0" w:color="auto"/>
            <w:bottom w:val="none" w:sz="0" w:space="0" w:color="auto"/>
            <w:right w:val="none" w:sz="0" w:space="0" w:color="auto"/>
          </w:divBdr>
        </w:div>
        <w:div w:id="488180903">
          <w:marLeft w:val="0"/>
          <w:marRight w:val="0"/>
          <w:marTop w:val="0"/>
          <w:marBottom w:val="0"/>
          <w:divBdr>
            <w:top w:val="none" w:sz="0" w:space="0" w:color="auto"/>
            <w:left w:val="none" w:sz="0" w:space="0" w:color="auto"/>
            <w:bottom w:val="none" w:sz="0" w:space="0" w:color="auto"/>
            <w:right w:val="none" w:sz="0" w:space="0" w:color="auto"/>
          </w:divBdr>
        </w:div>
        <w:div w:id="1891379317">
          <w:marLeft w:val="0"/>
          <w:marRight w:val="0"/>
          <w:marTop w:val="0"/>
          <w:marBottom w:val="0"/>
          <w:divBdr>
            <w:top w:val="none" w:sz="0" w:space="0" w:color="auto"/>
            <w:left w:val="none" w:sz="0" w:space="0" w:color="auto"/>
            <w:bottom w:val="none" w:sz="0" w:space="0" w:color="auto"/>
            <w:right w:val="none" w:sz="0" w:space="0" w:color="auto"/>
          </w:divBdr>
        </w:div>
        <w:div w:id="842862842">
          <w:marLeft w:val="0"/>
          <w:marRight w:val="0"/>
          <w:marTop w:val="0"/>
          <w:marBottom w:val="0"/>
          <w:divBdr>
            <w:top w:val="none" w:sz="0" w:space="0" w:color="auto"/>
            <w:left w:val="none" w:sz="0" w:space="0" w:color="auto"/>
            <w:bottom w:val="none" w:sz="0" w:space="0" w:color="auto"/>
            <w:right w:val="none" w:sz="0" w:space="0" w:color="auto"/>
          </w:divBdr>
        </w:div>
        <w:div w:id="1574926024">
          <w:marLeft w:val="0"/>
          <w:marRight w:val="0"/>
          <w:marTop w:val="0"/>
          <w:marBottom w:val="0"/>
          <w:divBdr>
            <w:top w:val="none" w:sz="0" w:space="0" w:color="auto"/>
            <w:left w:val="none" w:sz="0" w:space="0" w:color="auto"/>
            <w:bottom w:val="none" w:sz="0" w:space="0" w:color="auto"/>
            <w:right w:val="none" w:sz="0" w:space="0" w:color="auto"/>
          </w:divBdr>
        </w:div>
        <w:div w:id="2065332269">
          <w:marLeft w:val="0"/>
          <w:marRight w:val="0"/>
          <w:marTop w:val="0"/>
          <w:marBottom w:val="0"/>
          <w:divBdr>
            <w:top w:val="none" w:sz="0" w:space="0" w:color="auto"/>
            <w:left w:val="none" w:sz="0" w:space="0" w:color="auto"/>
            <w:bottom w:val="none" w:sz="0" w:space="0" w:color="auto"/>
            <w:right w:val="none" w:sz="0" w:space="0" w:color="auto"/>
          </w:divBdr>
        </w:div>
        <w:div w:id="1950359008">
          <w:marLeft w:val="0"/>
          <w:marRight w:val="0"/>
          <w:marTop w:val="0"/>
          <w:marBottom w:val="0"/>
          <w:divBdr>
            <w:top w:val="none" w:sz="0" w:space="0" w:color="auto"/>
            <w:left w:val="none" w:sz="0" w:space="0" w:color="auto"/>
            <w:bottom w:val="none" w:sz="0" w:space="0" w:color="auto"/>
            <w:right w:val="none" w:sz="0" w:space="0" w:color="auto"/>
          </w:divBdr>
        </w:div>
        <w:div w:id="1003361673">
          <w:marLeft w:val="0"/>
          <w:marRight w:val="0"/>
          <w:marTop w:val="0"/>
          <w:marBottom w:val="0"/>
          <w:divBdr>
            <w:top w:val="none" w:sz="0" w:space="0" w:color="auto"/>
            <w:left w:val="none" w:sz="0" w:space="0" w:color="auto"/>
            <w:bottom w:val="none" w:sz="0" w:space="0" w:color="auto"/>
            <w:right w:val="none" w:sz="0" w:space="0" w:color="auto"/>
          </w:divBdr>
        </w:div>
        <w:div w:id="1011493881">
          <w:marLeft w:val="0"/>
          <w:marRight w:val="0"/>
          <w:marTop w:val="0"/>
          <w:marBottom w:val="0"/>
          <w:divBdr>
            <w:top w:val="none" w:sz="0" w:space="0" w:color="auto"/>
            <w:left w:val="none" w:sz="0" w:space="0" w:color="auto"/>
            <w:bottom w:val="none" w:sz="0" w:space="0" w:color="auto"/>
            <w:right w:val="none" w:sz="0" w:space="0" w:color="auto"/>
          </w:divBdr>
        </w:div>
        <w:div w:id="22173624">
          <w:marLeft w:val="0"/>
          <w:marRight w:val="0"/>
          <w:marTop w:val="0"/>
          <w:marBottom w:val="0"/>
          <w:divBdr>
            <w:top w:val="none" w:sz="0" w:space="0" w:color="auto"/>
            <w:left w:val="none" w:sz="0" w:space="0" w:color="auto"/>
            <w:bottom w:val="none" w:sz="0" w:space="0" w:color="auto"/>
            <w:right w:val="none" w:sz="0" w:space="0" w:color="auto"/>
          </w:divBdr>
        </w:div>
        <w:div w:id="1492871271">
          <w:marLeft w:val="0"/>
          <w:marRight w:val="0"/>
          <w:marTop w:val="0"/>
          <w:marBottom w:val="0"/>
          <w:divBdr>
            <w:top w:val="none" w:sz="0" w:space="0" w:color="auto"/>
            <w:left w:val="none" w:sz="0" w:space="0" w:color="auto"/>
            <w:bottom w:val="none" w:sz="0" w:space="0" w:color="auto"/>
            <w:right w:val="none" w:sz="0" w:space="0" w:color="auto"/>
          </w:divBdr>
        </w:div>
        <w:div w:id="1693648680">
          <w:marLeft w:val="0"/>
          <w:marRight w:val="0"/>
          <w:marTop w:val="0"/>
          <w:marBottom w:val="0"/>
          <w:divBdr>
            <w:top w:val="none" w:sz="0" w:space="0" w:color="auto"/>
            <w:left w:val="none" w:sz="0" w:space="0" w:color="auto"/>
            <w:bottom w:val="none" w:sz="0" w:space="0" w:color="auto"/>
            <w:right w:val="none" w:sz="0" w:space="0" w:color="auto"/>
          </w:divBdr>
        </w:div>
        <w:div w:id="608701533">
          <w:marLeft w:val="0"/>
          <w:marRight w:val="0"/>
          <w:marTop w:val="0"/>
          <w:marBottom w:val="0"/>
          <w:divBdr>
            <w:top w:val="none" w:sz="0" w:space="0" w:color="auto"/>
            <w:left w:val="none" w:sz="0" w:space="0" w:color="auto"/>
            <w:bottom w:val="none" w:sz="0" w:space="0" w:color="auto"/>
            <w:right w:val="none" w:sz="0" w:space="0" w:color="auto"/>
          </w:divBdr>
        </w:div>
        <w:div w:id="1421293448">
          <w:marLeft w:val="0"/>
          <w:marRight w:val="0"/>
          <w:marTop w:val="0"/>
          <w:marBottom w:val="0"/>
          <w:divBdr>
            <w:top w:val="none" w:sz="0" w:space="0" w:color="auto"/>
            <w:left w:val="none" w:sz="0" w:space="0" w:color="auto"/>
            <w:bottom w:val="none" w:sz="0" w:space="0" w:color="auto"/>
            <w:right w:val="none" w:sz="0" w:space="0" w:color="auto"/>
          </w:divBdr>
        </w:div>
        <w:div w:id="2100981338">
          <w:marLeft w:val="0"/>
          <w:marRight w:val="0"/>
          <w:marTop w:val="0"/>
          <w:marBottom w:val="0"/>
          <w:divBdr>
            <w:top w:val="none" w:sz="0" w:space="0" w:color="auto"/>
            <w:left w:val="none" w:sz="0" w:space="0" w:color="auto"/>
            <w:bottom w:val="none" w:sz="0" w:space="0" w:color="auto"/>
            <w:right w:val="none" w:sz="0" w:space="0" w:color="auto"/>
          </w:divBdr>
        </w:div>
        <w:div w:id="306514338">
          <w:marLeft w:val="0"/>
          <w:marRight w:val="0"/>
          <w:marTop w:val="0"/>
          <w:marBottom w:val="0"/>
          <w:divBdr>
            <w:top w:val="none" w:sz="0" w:space="0" w:color="auto"/>
            <w:left w:val="none" w:sz="0" w:space="0" w:color="auto"/>
            <w:bottom w:val="none" w:sz="0" w:space="0" w:color="auto"/>
            <w:right w:val="none" w:sz="0" w:space="0" w:color="auto"/>
          </w:divBdr>
        </w:div>
      </w:divsChild>
    </w:div>
    <w:div w:id="214389024">
      <w:bodyDiv w:val="1"/>
      <w:marLeft w:val="0"/>
      <w:marRight w:val="0"/>
      <w:marTop w:val="0"/>
      <w:marBottom w:val="0"/>
      <w:divBdr>
        <w:top w:val="none" w:sz="0" w:space="0" w:color="auto"/>
        <w:left w:val="none" w:sz="0" w:space="0" w:color="auto"/>
        <w:bottom w:val="none" w:sz="0" w:space="0" w:color="auto"/>
        <w:right w:val="none" w:sz="0" w:space="0" w:color="auto"/>
      </w:divBdr>
    </w:div>
    <w:div w:id="366764187">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6">
          <w:marLeft w:val="0"/>
          <w:marRight w:val="0"/>
          <w:marTop w:val="0"/>
          <w:marBottom w:val="0"/>
          <w:divBdr>
            <w:top w:val="none" w:sz="0" w:space="0" w:color="auto"/>
            <w:left w:val="none" w:sz="0" w:space="0" w:color="auto"/>
            <w:bottom w:val="none" w:sz="0" w:space="0" w:color="auto"/>
            <w:right w:val="none" w:sz="0" w:space="0" w:color="auto"/>
          </w:divBdr>
        </w:div>
        <w:div w:id="741803770">
          <w:marLeft w:val="0"/>
          <w:marRight w:val="0"/>
          <w:marTop w:val="0"/>
          <w:marBottom w:val="0"/>
          <w:divBdr>
            <w:top w:val="none" w:sz="0" w:space="0" w:color="auto"/>
            <w:left w:val="none" w:sz="0" w:space="0" w:color="auto"/>
            <w:bottom w:val="none" w:sz="0" w:space="0" w:color="auto"/>
            <w:right w:val="none" w:sz="0" w:space="0" w:color="auto"/>
          </w:divBdr>
        </w:div>
        <w:div w:id="684553820">
          <w:marLeft w:val="0"/>
          <w:marRight w:val="0"/>
          <w:marTop w:val="0"/>
          <w:marBottom w:val="0"/>
          <w:divBdr>
            <w:top w:val="none" w:sz="0" w:space="0" w:color="auto"/>
            <w:left w:val="none" w:sz="0" w:space="0" w:color="auto"/>
            <w:bottom w:val="none" w:sz="0" w:space="0" w:color="auto"/>
            <w:right w:val="none" w:sz="0" w:space="0" w:color="auto"/>
          </w:divBdr>
        </w:div>
        <w:div w:id="1683967263">
          <w:marLeft w:val="0"/>
          <w:marRight w:val="0"/>
          <w:marTop w:val="0"/>
          <w:marBottom w:val="0"/>
          <w:divBdr>
            <w:top w:val="none" w:sz="0" w:space="0" w:color="auto"/>
            <w:left w:val="none" w:sz="0" w:space="0" w:color="auto"/>
            <w:bottom w:val="none" w:sz="0" w:space="0" w:color="auto"/>
            <w:right w:val="none" w:sz="0" w:space="0" w:color="auto"/>
          </w:divBdr>
        </w:div>
        <w:div w:id="1229222425">
          <w:marLeft w:val="0"/>
          <w:marRight w:val="0"/>
          <w:marTop w:val="0"/>
          <w:marBottom w:val="0"/>
          <w:divBdr>
            <w:top w:val="none" w:sz="0" w:space="0" w:color="auto"/>
            <w:left w:val="none" w:sz="0" w:space="0" w:color="auto"/>
            <w:bottom w:val="none" w:sz="0" w:space="0" w:color="auto"/>
            <w:right w:val="none" w:sz="0" w:space="0" w:color="auto"/>
          </w:divBdr>
        </w:div>
        <w:div w:id="1640376264">
          <w:marLeft w:val="0"/>
          <w:marRight w:val="0"/>
          <w:marTop w:val="0"/>
          <w:marBottom w:val="0"/>
          <w:divBdr>
            <w:top w:val="none" w:sz="0" w:space="0" w:color="auto"/>
            <w:left w:val="none" w:sz="0" w:space="0" w:color="auto"/>
            <w:bottom w:val="none" w:sz="0" w:space="0" w:color="auto"/>
            <w:right w:val="none" w:sz="0" w:space="0" w:color="auto"/>
          </w:divBdr>
        </w:div>
        <w:div w:id="746153601">
          <w:marLeft w:val="0"/>
          <w:marRight w:val="0"/>
          <w:marTop w:val="0"/>
          <w:marBottom w:val="0"/>
          <w:divBdr>
            <w:top w:val="none" w:sz="0" w:space="0" w:color="auto"/>
            <w:left w:val="none" w:sz="0" w:space="0" w:color="auto"/>
            <w:bottom w:val="none" w:sz="0" w:space="0" w:color="auto"/>
            <w:right w:val="none" w:sz="0" w:space="0" w:color="auto"/>
          </w:divBdr>
        </w:div>
        <w:div w:id="374937966">
          <w:marLeft w:val="0"/>
          <w:marRight w:val="0"/>
          <w:marTop w:val="0"/>
          <w:marBottom w:val="0"/>
          <w:divBdr>
            <w:top w:val="none" w:sz="0" w:space="0" w:color="auto"/>
            <w:left w:val="none" w:sz="0" w:space="0" w:color="auto"/>
            <w:bottom w:val="none" w:sz="0" w:space="0" w:color="auto"/>
            <w:right w:val="none" w:sz="0" w:space="0" w:color="auto"/>
          </w:divBdr>
        </w:div>
        <w:div w:id="413671797">
          <w:marLeft w:val="0"/>
          <w:marRight w:val="0"/>
          <w:marTop w:val="0"/>
          <w:marBottom w:val="0"/>
          <w:divBdr>
            <w:top w:val="none" w:sz="0" w:space="0" w:color="auto"/>
            <w:left w:val="none" w:sz="0" w:space="0" w:color="auto"/>
            <w:bottom w:val="none" w:sz="0" w:space="0" w:color="auto"/>
            <w:right w:val="none" w:sz="0" w:space="0" w:color="auto"/>
          </w:divBdr>
        </w:div>
        <w:div w:id="573928718">
          <w:marLeft w:val="0"/>
          <w:marRight w:val="0"/>
          <w:marTop w:val="0"/>
          <w:marBottom w:val="0"/>
          <w:divBdr>
            <w:top w:val="none" w:sz="0" w:space="0" w:color="auto"/>
            <w:left w:val="none" w:sz="0" w:space="0" w:color="auto"/>
            <w:bottom w:val="none" w:sz="0" w:space="0" w:color="auto"/>
            <w:right w:val="none" w:sz="0" w:space="0" w:color="auto"/>
          </w:divBdr>
        </w:div>
        <w:div w:id="1038318775">
          <w:marLeft w:val="0"/>
          <w:marRight w:val="0"/>
          <w:marTop w:val="0"/>
          <w:marBottom w:val="0"/>
          <w:divBdr>
            <w:top w:val="none" w:sz="0" w:space="0" w:color="auto"/>
            <w:left w:val="none" w:sz="0" w:space="0" w:color="auto"/>
            <w:bottom w:val="none" w:sz="0" w:space="0" w:color="auto"/>
            <w:right w:val="none" w:sz="0" w:space="0" w:color="auto"/>
          </w:divBdr>
        </w:div>
        <w:div w:id="430901924">
          <w:marLeft w:val="0"/>
          <w:marRight w:val="0"/>
          <w:marTop w:val="0"/>
          <w:marBottom w:val="0"/>
          <w:divBdr>
            <w:top w:val="none" w:sz="0" w:space="0" w:color="auto"/>
            <w:left w:val="none" w:sz="0" w:space="0" w:color="auto"/>
            <w:bottom w:val="none" w:sz="0" w:space="0" w:color="auto"/>
            <w:right w:val="none" w:sz="0" w:space="0" w:color="auto"/>
          </w:divBdr>
        </w:div>
        <w:div w:id="908928273">
          <w:marLeft w:val="0"/>
          <w:marRight w:val="0"/>
          <w:marTop w:val="0"/>
          <w:marBottom w:val="0"/>
          <w:divBdr>
            <w:top w:val="none" w:sz="0" w:space="0" w:color="auto"/>
            <w:left w:val="none" w:sz="0" w:space="0" w:color="auto"/>
            <w:bottom w:val="none" w:sz="0" w:space="0" w:color="auto"/>
            <w:right w:val="none" w:sz="0" w:space="0" w:color="auto"/>
          </w:divBdr>
        </w:div>
        <w:div w:id="485903426">
          <w:marLeft w:val="0"/>
          <w:marRight w:val="0"/>
          <w:marTop w:val="0"/>
          <w:marBottom w:val="0"/>
          <w:divBdr>
            <w:top w:val="none" w:sz="0" w:space="0" w:color="auto"/>
            <w:left w:val="none" w:sz="0" w:space="0" w:color="auto"/>
            <w:bottom w:val="none" w:sz="0" w:space="0" w:color="auto"/>
            <w:right w:val="none" w:sz="0" w:space="0" w:color="auto"/>
          </w:divBdr>
        </w:div>
        <w:div w:id="317731164">
          <w:marLeft w:val="0"/>
          <w:marRight w:val="0"/>
          <w:marTop w:val="0"/>
          <w:marBottom w:val="0"/>
          <w:divBdr>
            <w:top w:val="none" w:sz="0" w:space="0" w:color="auto"/>
            <w:left w:val="none" w:sz="0" w:space="0" w:color="auto"/>
            <w:bottom w:val="none" w:sz="0" w:space="0" w:color="auto"/>
            <w:right w:val="none" w:sz="0" w:space="0" w:color="auto"/>
          </w:divBdr>
        </w:div>
        <w:div w:id="716666867">
          <w:marLeft w:val="0"/>
          <w:marRight w:val="0"/>
          <w:marTop w:val="0"/>
          <w:marBottom w:val="0"/>
          <w:divBdr>
            <w:top w:val="none" w:sz="0" w:space="0" w:color="auto"/>
            <w:left w:val="none" w:sz="0" w:space="0" w:color="auto"/>
            <w:bottom w:val="none" w:sz="0" w:space="0" w:color="auto"/>
            <w:right w:val="none" w:sz="0" w:space="0" w:color="auto"/>
          </w:divBdr>
        </w:div>
        <w:div w:id="1639920916">
          <w:marLeft w:val="0"/>
          <w:marRight w:val="0"/>
          <w:marTop w:val="0"/>
          <w:marBottom w:val="0"/>
          <w:divBdr>
            <w:top w:val="none" w:sz="0" w:space="0" w:color="auto"/>
            <w:left w:val="none" w:sz="0" w:space="0" w:color="auto"/>
            <w:bottom w:val="none" w:sz="0" w:space="0" w:color="auto"/>
            <w:right w:val="none" w:sz="0" w:space="0" w:color="auto"/>
          </w:divBdr>
        </w:div>
        <w:div w:id="1580406417">
          <w:marLeft w:val="0"/>
          <w:marRight w:val="0"/>
          <w:marTop w:val="0"/>
          <w:marBottom w:val="0"/>
          <w:divBdr>
            <w:top w:val="none" w:sz="0" w:space="0" w:color="auto"/>
            <w:left w:val="none" w:sz="0" w:space="0" w:color="auto"/>
            <w:bottom w:val="none" w:sz="0" w:space="0" w:color="auto"/>
            <w:right w:val="none" w:sz="0" w:space="0" w:color="auto"/>
          </w:divBdr>
        </w:div>
        <w:div w:id="921569280">
          <w:marLeft w:val="0"/>
          <w:marRight w:val="0"/>
          <w:marTop w:val="0"/>
          <w:marBottom w:val="0"/>
          <w:divBdr>
            <w:top w:val="none" w:sz="0" w:space="0" w:color="auto"/>
            <w:left w:val="none" w:sz="0" w:space="0" w:color="auto"/>
            <w:bottom w:val="none" w:sz="0" w:space="0" w:color="auto"/>
            <w:right w:val="none" w:sz="0" w:space="0" w:color="auto"/>
          </w:divBdr>
        </w:div>
        <w:div w:id="1801998154">
          <w:marLeft w:val="0"/>
          <w:marRight w:val="0"/>
          <w:marTop w:val="0"/>
          <w:marBottom w:val="0"/>
          <w:divBdr>
            <w:top w:val="none" w:sz="0" w:space="0" w:color="auto"/>
            <w:left w:val="none" w:sz="0" w:space="0" w:color="auto"/>
            <w:bottom w:val="none" w:sz="0" w:space="0" w:color="auto"/>
            <w:right w:val="none" w:sz="0" w:space="0" w:color="auto"/>
          </w:divBdr>
        </w:div>
        <w:div w:id="1907301118">
          <w:marLeft w:val="0"/>
          <w:marRight w:val="0"/>
          <w:marTop w:val="0"/>
          <w:marBottom w:val="0"/>
          <w:divBdr>
            <w:top w:val="none" w:sz="0" w:space="0" w:color="auto"/>
            <w:left w:val="none" w:sz="0" w:space="0" w:color="auto"/>
            <w:bottom w:val="none" w:sz="0" w:space="0" w:color="auto"/>
            <w:right w:val="none" w:sz="0" w:space="0" w:color="auto"/>
          </w:divBdr>
        </w:div>
        <w:div w:id="577638234">
          <w:marLeft w:val="0"/>
          <w:marRight w:val="0"/>
          <w:marTop w:val="0"/>
          <w:marBottom w:val="0"/>
          <w:divBdr>
            <w:top w:val="none" w:sz="0" w:space="0" w:color="auto"/>
            <w:left w:val="none" w:sz="0" w:space="0" w:color="auto"/>
            <w:bottom w:val="none" w:sz="0" w:space="0" w:color="auto"/>
            <w:right w:val="none" w:sz="0" w:space="0" w:color="auto"/>
          </w:divBdr>
        </w:div>
        <w:div w:id="97911724">
          <w:marLeft w:val="0"/>
          <w:marRight w:val="0"/>
          <w:marTop w:val="0"/>
          <w:marBottom w:val="0"/>
          <w:divBdr>
            <w:top w:val="none" w:sz="0" w:space="0" w:color="auto"/>
            <w:left w:val="none" w:sz="0" w:space="0" w:color="auto"/>
            <w:bottom w:val="none" w:sz="0" w:space="0" w:color="auto"/>
            <w:right w:val="none" w:sz="0" w:space="0" w:color="auto"/>
          </w:divBdr>
        </w:div>
        <w:div w:id="1490946347">
          <w:marLeft w:val="0"/>
          <w:marRight w:val="0"/>
          <w:marTop w:val="0"/>
          <w:marBottom w:val="0"/>
          <w:divBdr>
            <w:top w:val="none" w:sz="0" w:space="0" w:color="auto"/>
            <w:left w:val="none" w:sz="0" w:space="0" w:color="auto"/>
            <w:bottom w:val="none" w:sz="0" w:space="0" w:color="auto"/>
            <w:right w:val="none" w:sz="0" w:space="0" w:color="auto"/>
          </w:divBdr>
        </w:div>
        <w:div w:id="1390302960">
          <w:marLeft w:val="0"/>
          <w:marRight w:val="0"/>
          <w:marTop w:val="0"/>
          <w:marBottom w:val="0"/>
          <w:divBdr>
            <w:top w:val="none" w:sz="0" w:space="0" w:color="auto"/>
            <w:left w:val="none" w:sz="0" w:space="0" w:color="auto"/>
            <w:bottom w:val="none" w:sz="0" w:space="0" w:color="auto"/>
            <w:right w:val="none" w:sz="0" w:space="0" w:color="auto"/>
          </w:divBdr>
        </w:div>
        <w:div w:id="1457481735">
          <w:marLeft w:val="0"/>
          <w:marRight w:val="0"/>
          <w:marTop w:val="0"/>
          <w:marBottom w:val="0"/>
          <w:divBdr>
            <w:top w:val="none" w:sz="0" w:space="0" w:color="auto"/>
            <w:left w:val="none" w:sz="0" w:space="0" w:color="auto"/>
            <w:bottom w:val="none" w:sz="0" w:space="0" w:color="auto"/>
            <w:right w:val="none" w:sz="0" w:space="0" w:color="auto"/>
          </w:divBdr>
        </w:div>
        <w:div w:id="210457366">
          <w:marLeft w:val="0"/>
          <w:marRight w:val="0"/>
          <w:marTop w:val="0"/>
          <w:marBottom w:val="0"/>
          <w:divBdr>
            <w:top w:val="none" w:sz="0" w:space="0" w:color="auto"/>
            <w:left w:val="none" w:sz="0" w:space="0" w:color="auto"/>
            <w:bottom w:val="none" w:sz="0" w:space="0" w:color="auto"/>
            <w:right w:val="none" w:sz="0" w:space="0" w:color="auto"/>
          </w:divBdr>
        </w:div>
        <w:div w:id="346492116">
          <w:marLeft w:val="0"/>
          <w:marRight w:val="0"/>
          <w:marTop w:val="0"/>
          <w:marBottom w:val="0"/>
          <w:divBdr>
            <w:top w:val="none" w:sz="0" w:space="0" w:color="auto"/>
            <w:left w:val="none" w:sz="0" w:space="0" w:color="auto"/>
            <w:bottom w:val="none" w:sz="0" w:space="0" w:color="auto"/>
            <w:right w:val="none" w:sz="0" w:space="0" w:color="auto"/>
          </w:divBdr>
        </w:div>
        <w:div w:id="666204301">
          <w:marLeft w:val="0"/>
          <w:marRight w:val="0"/>
          <w:marTop w:val="0"/>
          <w:marBottom w:val="0"/>
          <w:divBdr>
            <w:top w:val="none" w:sz="0" w:space="0" w:color="auto"/>
            <w:left w:val="none" w:sz="0" w:space="0" w:color="auto"/>
            <w:bottom w:val="none" w:sz="0" w:space="0" w:color="auto"/>
            <w:right w:val="none" w:sz="0" w:space="0" w:color="auto"/>
          </w:divBdr>
        </w:div>
        <w:div w:id="1675763581">
          <w:marLeft w:val="0"/>
          <w:marRight w:val="0"/>
          <w:marTop w:val="0"/>
          <w:marBottom w:val="0"/>
          <w:divBdr>
            <w:top w:val="none" w:sz="0" w:space="0" w:color="auto"/>
            <w:left w:val="none" w:sz="0" w:space="0" w:color="auto"/>
            <w:bottom w:val="none" w:sz="0" w:space="0" w:color="auto"/>
            <w:right w:val="none" w:sz="0" w:space="0" w:color="auto"/>
          </w:divBdr>
        </w:div>
      </w:divsChild>
    </w:div>
    <w:div w:id="391003605">
      <w:bodyDiv w:val="1"/>
      <w:marLeft w:val="0"/>
      <w:marRight w:val="0"/>
      <w:marTop w:val="0"/>
      <w:marBottom w:val="0"/>
      <w:divBdr>
        <w:top w:val="none" w:sz="0" w:space="0" w:color="auto"/>
        <w:left w:val="none" w:sz="0" w:space="0" w:color="auto"/>
        <w:bottom w:val="none" w:sz="0" w:space="0" w:color="auto"/>
        <w:right w:val="none" w:sz="0" w:space="0" w:color="auto"/>
      </w:divBdr>
    </w:div>
    <w:div w:id="470946417">
      <w:bodyDiv w:val="1"/>
      <w:marLeft w:val="0"/>
      <w:marRight w:val="0"/>
      <w:marTop w:val="0"/>
      <w:marBottom w:val="0"/>
      <w:divBdr>
        <w:top w:val="none" w:sz="0" w:space="0" w:color="auto"/>
        <w:left w:val="none" w:sz="0" w:space="0" w:color="auto"/>
        <w:bottom w:val="none" w:sz="0" w:space="0" w:color="auto"/>
        <w:right w:val="none" w:sz="0" w:space="0" w:color="auto"/>
      </w:divBdr>
    </w:div>
    <w:div w:id="519586762">
      <w:bodyDiv w:val="1"/>
      <w:marLeft w:val="0"/>
      <w:marRight w:val="0"/>
      <w:marTop w:val="0"/>
      <w:marBottom w:val="0"/>
      <w:divBdr>
        <w:top w:val="none" w:sz="0" w:space="0" w:color="auto"/>
        <w:left w:val="none" w:sz="0" w:space="0" w:color="auto"/>
        <w:bottom w:val="none" w:sz="0" w:space="0" w:color="auto"/>
        <w:right w:val="none" w:sz="0" w:space="0" w:color="auto"/>
      </w:divBdr>
    </w:div>
    <w:div w:id="522135445">
      <w:bodyDiv w:val="1"/>
      <w:marLeft w:val="0"/>
      <w:marRight w:val="0"/>
      <w:marTop w:val="0"/>
      <w:marBottom w:val="0"/>
      <w:divBdr>
        <w:top w:val="none" w:sz="0" w:space="0" w:color="auto"/>
        <w:left w:val="none" w:sz="0" w:space="0" w:color="auto"/>
        <w:bottom w:val="none" w:sz="0" w:space="0" w:color="auto"/>
        <w:right w:val="none" w:sz="0" w:space="0" w:color="auto"/>
      </w:divBdr>
    </w:div>
    <w:div w:id="642854196">
      <w:bodyDiv w:val="1"/>
      <w:marLeft w:val="0"/>
      <w:marRight w:val="0"/>
      <w:marTop w:val="0"/>
      <w:marBottom w:val="0"/>
      <w:divBdr>
        <w:top w:val="none" w:sz="0" w:space="0" w:color="auto"/>
        <w:left w:val="none" w:sz="0" w:space="0" w:color="auto"/>
        <w:bottom w:val="none" w:sz="0" w:space="0" w:color="auto"/>
        <w:right w:val="none" w:sz="0" w:space="0" w:color="auto"/>
      </w:divBdr>
    </w:div>
    <w:div w:id="783573903">
      <w:bodyDiv w:val="1"/>
      <w:marLeft w:val="0"/>
      <w:marRight w:val="0"/>
      <w:marTop w:val="0"/>
      <w:marBottom w:val="0"/>
      <w:divBdr>
        <w:top w:val="none" w:sz="0" w:space="0" w:color="auto"/>
        <w:left w:val="none" w:sz="0" w:space="0" w:color="auto"/>
        <w:bottom w:val="none" w:sz="0" w:space="0" w:color="auto"/>
        <w:right w:val="none" w:sz="0" w:space="0" w:color="auto"/>
      </w:divBdr>
    </w:div>
    <w:div w:id="794644702">
      <w:bodyDiv w:val="1"/>
      <w:marLeft w:val="0"/>
      <w:marRight w:val="0"/>
      <w:marTop w:val="0"/>
      <w:marBottom w:val="0"/>
      <w:divBdr>
        <w:top w:val="none" w:sz="0" w:space="0" w:color="auto"/>
        <w:left w:val="none" w:sz="0" w:space="0" w:color="auto"/>
        <w:bottom w:val="none" w:sz="0" w:space="0" w:color="auto"/>
        <w:right w:val="none" w:sz="0" w:space="0" w:color="auto"/>
      </w:divBdr>
      <w:divsChild>
        <w:div w:id="1988364615">
          <w:marLeft w:val="0"/>
          <w:marRight w:val="0"/>
          <w:marTop w:val="0"/>
          <w:marBottom w:val="0"/>
          <w:divBdr>
            <w:top w:val="none" w:sz="0" w:space="0" w:color="auto"/>
            <w:left w:val="none" w:sz="0" w:space="0" w:color="auto"/>
            <w:bottom w:val="none" w:sz="0" w:space="0" w:color="auto"/>
            <w:right w:val="none" w:sz="0" w:space="0" w:color="auto"/>
          </w:divBdr>
        </w:div>
        <w:div w:id="1970746663">
          <w:marLeft w:val="0"/>
          <w:marRight w:val="0"/>
          <w:marTop w:val="0"/>
          <w:marBottom w:val="0"/>
          <w:divBdr>
            <w:top w:val="none" w:sz="0" w:space="0" w:color="auto"/>
            <w:left w:val="none" w:sz="0" w:space="0" w:color="auto"/>
            <w:bottom w:val="none" w:sz="0" w:space="0" w:color="auto"/>
            <w:right w:val="none" w:sz="0" w:space="0" w:color="auto"/>
          </w:divBdr>
        </w:div>
        <w:div w:id="842628157">
          <w:marLeft w:val="0"/>
          <w:marRight w:val="0"/>
          <w:marTop w:val="0"/>
          <w:marBottom w:val="0"/>
          <w:divBdr>
            <w:top w:val="none" w:sz="0" w:space="0" w:color="auto"/>
            <w:left w:val="none" w:sz="0" w:space="0" w:color="auto"/>
            <w:bottom w:val="none" w:sz="0" w:space="0" w:color="auto"/>
            <w:right w:val="none" w:sz="0" w:space="0" w:color="auto"/>
          </w:divBdr>
        </w:div>
        <w:div w:id="1323116759">
          <w:marLeft w:val="0"/>
          <w:marRight w:val="0"/>
          <w:marTop w:val="0"/>
          <w:marBottom w:val="0"/>
          <w:divBdr>
            <w:top w:val="none" w:sz="0" w:space="0" w:color="auto"/>
            <w:left w:val="none" w:sz="0" w:space="0" w:color="auto"/>
            <w:bottom w:val="none" w:sz="0" w:space="0" w:color="auto"/>
            <w:right w:val="none" w:sz="0" w:space="0" w:color="auto"/>
          </w:divBdr>
        </w:div>
        <w:div w:id="1471441095">
          <w:marLeft w:val="0"/>
          <w:marRight w:val="0"/>
          <w:marTop w:val="0"/>
          <w:marBottom w:val="0"/>
          <w:divBdr>
            <w:top w:val="none" w:sz="0" w:space="0" w:color="auto"/>
            <w:left w:val="none" w:sz="0" w:space="0" w:color="auto"/>
            <w:bottom w:val="none" w:sz="0" w:space="0" w:color="auto"/>
            <w:right w:val="none" w:sz="0" w:space="0" w:color="auto"/>
          </w:divBdr>
        </w:div>
        <w:div w:id="1016032544">
          <w:marLeft w:val="0"/>
          <w:marRight w:val="0"/>
          <w:marTop w:val="0"/>
          <w:marBottom w:val="0"/>
          <w:divBdr>
            <w:top w:val="none" w:sz="0" w:space="0" w:color="auto"/>
            <w:left w:val="none" w:sz="0" w:space="0" w:color="auto"/>
            <w:bottom w:val="none" w:sz="0" w:space="0" w:color="auto"/>
            <w:right w:val="none" w:sz="0" w:space="0" w:color="auto"/>
          </w:divBdr>
        </w:div>
        <w:div w:id="470175095">
          <w:marLeft w:val="0"/>
          <w:marRight w:val="0"/>
          <w:marTop w:val="0"/>
          <w:marBottom w:val="0"/>
          <w:divBdr>
            <w:top w:val="none" w:sz="0" w:space="0" w:color="auto"/>
            <w:left w:val="none" w:sz="0" w:space="0" w:color="auto"/>
            <w:bottom w:val="none" w:sz="0" w:space="0" w:color="auto"/>
            <w:right w:val="none" w:sz="0" w:space="0" w:color="auto"/>
          </w:divBdr>
        </w:div>
        <w:div w:id="2081294153">
          <w:marLeft w:val="0"/>
          <w:marRight w:val="0"/>
          <w:marTop w:val="0"/>
          <w:marBottom w:val="0"/>
          <w:divBdr>
            <w:top w:val="none" w:sz="0" w:space="0" w:color="auto"/>
            <w:left w:val="none" w:sz="0" w:space="0" w:color="auto"/>
            <w:bottom w:val="none" w:sz="0" w:space="0" w:color="auto"/>
            <w:right w:val="none" w:sz="0" w:space="0" w:color="auto"/>
          </w:divBdr>
        </w:div>
        <w:div w:id="316493049">
          <w:marLeft w:val="0"/>
          <w:marRight w:val="0"/>
          <w:marTop w:val="0"/>
          <w:marBottom w:val="0"/>
          <w:divBdr>
            <w:top w:val="none" w:sz="0" w:space="0" w:color="auto"/>
            <w:left w:val="none" w:sz="0" w:space="0" w:color="auto"/>
            <w:bottom w:val="none" w:sz="0" w:space="0" w:color="auto"/>
            <w:right w:val="none" w:sz="0" w:space="0" w:color="auto"/>
          </w:divBdr>
        </w:div>
        <w:div w:id="382604645">
          <w:marLeft w:val="0"/>
          <w:marRight w:val="0"/>
          <w:marTop w:val="0"/>
          <w:marBottom w:val="0"/>
          <w:divBdr>
            <w:top w:val="none" w:sz="0" w:space="0" w:color="auto"/>
            <w:left w:val="none" w:sz="0" w:space="0" w:color="auto"/>
            <w:bottom w:val="none" w:sz="0" w:space="0" w:color="auto"/>
            <w:right w:val="none" w:sz="0" w:space="0" w:color="auto"/>
          </w:divBdr>
        </w:div>
        <w:div w:id="1131021921">
          <w:marLeft w:val="0"/>
          <w:marRight w:val="0"/>
          <w:marTop w:val="0"/>
          <w:marBottom w:val="0"/>
          <w:divBdr>
            <w:top w:val="none" w:sz="0" w:space="0" w:color="auto"/>
            <w:left w:val="none" w:sz="0" w:space="0" w:color="auto"/>
            <w:bottom w:val="none" w:sz="0" w:space="0" w:color="auto"/>
            <w:right w:val="none" w:sz="0" w:space="0" w:color="auto"/>
          </w:divBdr>
        </w:div>
        <w:div w:id="855850354">
          <w:marLeft w:val="0"/>
          <w:marRight w:val="0"/>
          <w:marTop w:val="0"/>
          <w:marBottom w:val="0"/>
          <w:divBdr>
            <w:top w:val="none" w:sz="0" w:space="0" w:color="auto"/>
            <w:left w:val="none" w:sz="0" w:space="0" w:color="auto"/>
            <w:bottom w:val="none" w:sz="0" w:space="0" w:color="auto"/>
            <w:right w:val="none" w:sz="0" w:space="0" w:color="auto"/>
          </w:divBdr>
        </w:div>
        <w:div w:id="1722288357">
          <w:marLeft w:val="0"/>
          <w:marRight w:val="0"/>
          <w:marTop w:val="0"/>
          <w:marBottom w:val="0"/>
          <w:divBdr>
            <w:top w:val="none" w:sz="0" w:space="0" w:color="auto"/>
            <w:left w:val="none" w:sz="0" w:space="0" w:color="auto"/>
            <w:bottom w:val="none" w:sz="0" w:space="0" w:color="auto"/>
            <w:right w:val="none" w:sz="0" w:space="0" w:color="auto"/>
          </w:divBdr>
        </w:div>
        <w:div w:id="1342928053">
          <w:marLeft w:val="0"/>
          <w:marRight w:val="0"/>
          <w:marTop w:val="0"/>
          <w:marBottom w:val="0"/>
          <w:divBdr>
            <w:top w:val="none" w:sz="0" w:space="0" w:color="auto"/>
            <w:left w:val="none" w:sz="0" w:space="0" w:color="auto"/>
            <w:bottom w:val="none" w:sz="0" w:space="0" w:color="auto"/>
            <w:right w:val="none" w:sz="0" w:space="0" w:color="auto"/>
          </w:divBdr>
        </w:div>
        <w:div w:id="1882286488">
          <w:marLeft w:val="0"/>
          <w:marRight w:val="0"/>
          <w:marTop w:val="0"/>
          <w:marBottom w:val="0"/>
          <w:divBdr>
            <w:top w:val="none" w:sz="0" w:space="0" w:color="auto"/>
            <w:left w:val="none" w:sz="0" w:space="0" w:color="auto"/>
            <w:bottom w:val="none" w:sz="0" w:space="0" w:color="auto"/>
            <w:right w:val="none" w:sz="0" w:space="0" w:color="auto"/>
          </w:divBdr>
        </w:div>
        <w:div w:id="620842801">
          <w:marLeft w:val="0"/>
          <w:marRight w:val="0"/>
          <w:marTop w:val="0"/>
          <w:marBottom w:val="0"/>
          <w:divBdr>
            <w:top w:val="none" w:sz="0" w:space="0" w:color="auto"/>
            <w:left w:val="none" w:sz="0" w:space="0" w:color="auto"/>
            <w:bottom w:val="none" w:sz="0" w:space="0" w:color="auto"/>
            <w:right w:val="none" w:sz="0" w:space="0" w:color="auto"/>
          </w:divBdr>
        </w:div>
        <w:div w:id="501048930">
          <w:marLeft w:val="0"/>
          <w:marRight w:val="0"/>
          <w:marTop w:val="0"/>
          <w:marBottom w:val="0"/>
          <w:divBdr>
            <w:top w:val="none" w:sz="0" w:space="0" w:color="auto"/>
            <w:left w:val="none" w:sz="0" w:space="0" w:color="auto"/>
            <w:bottom w:val="none" w:sz="0" w:space="0" w:color="auto"/>
            <w:right w:val="none" w:sz="0" w:space="0" w:color="auto"/>
          </w:divBdr>
        </w:div>
        <w:div w:id="1584797174">
          <w:marLeft w:val="0"/>
          <w:marRight w:val="0"/>
          <w:marTop w:val="0"/>
          <w:marBottom w:val="0"/>
          <w:divBdr>
            <w:top w:val="none" w:sz="0" w:space="0" w:color="auto"/>
            <w:left w:val="none" w:sz="0" w:space="0" w:color="auto"/>
            <w:bottom w:val="none" w:sz="0" w:space="0" w:color="auto"/>
            <w:right w:val="none" w:sz="0" w:space="0" w:color="auto"/>
          </w:divBdr>
        </w:div>
        <w:div w:id="166602237">
          <w:marLeft w:val="0"/>
          <w:marRight w:val="0"/>
          <w:marTop w:val="0"/>
          <w:marBottom w:val="0"/>
          <w:divBdr>
            <w:top w:val="none" w:sz="0" w:space="0" w:color="auto"/>
            <w:left w:val="none" w:sz="0" w:space="0" w:color="auto"/>
            <w:bottom w:val="none" w:sz="0" w:space="0" w:color="auto"/>
            <w:right w:val="none" w:sz="0" w:space="0" w:color="auto"/>
          </w:divBdr>
        </w:div>
        <w:div w:id="1945576984">
          <w:marLeft w:val="0"/>
          <w:marRight w:val="0"/>
          <w:marTop w:val="0"/>
          <w:marBottom w:val="0"/>
          <w:divBdr>
            <w:top w:val="none" w:sz="0" w:space="0" w:color="auto"/>
            <w:left w:val="none" w:sz="0" w:space="0" w:color="auto"/>
            <w:bottom w:val="none" w:sz="0" w:space="0" w:color="auto"/>
            <w:right w:val="none" w:sz="0" w:space="0" w:color="auto"/>
          </w:divBdr>
        </w:div>
        <w:div w:id="1825120766">
          <w:marLeft w:val="0"/>
          <w:marRight w:val="0"/>
          <w:marTop w:val="0"/>
          <w:marBottom w:val="0"/>
          <w:divBdr>
            <w:top w:val="none" w:sz="0" w:space="0" w:color="auto"/>
            <w:left w:val="none" w:sz="0" w:space="0" w:color="auto"/>
            <w:bottom w:val="none" w:sz="0" w:space="0" w:color="auto"/>
            <w:right w:val="none" w:sz="0" w:space="0" w:color="auto"/>
          </w:divBdr>
        </w:div>
      </w:divsChild>
    </w:div>
    <w:div w:id="864513357">
      <w:bodyDiv w:val="1"/>
      <w:marLeft w:val="0"/>
      <w:marRight w:val="0"/>
      <w:marTop w:val="0"/>
      <w:marBottom w:val="0"/>
      <w:divBdr>
        <w:top w:val="none" w:sz="0" w:space="0" w:color="auto"/>
        <w:left w:val="none" w:sz="0" w:space="0" w:color="auto"/>
        <w:bottom w:val="none" w:sz="0" w:space="0" w:color="auto"/>
        <w:right w:val="none" w:sz="0" w:space="0" w:color="auto"/>
      </w:divBdr>
      <w:divsChild>
        <w:div w:id="409817061">
          <w:marLeft w:val="0"/>
          <w:marRight w:val="0"/>
          <w:marTop w:val="0"/>
          <w:marBottom w:val="0"/>
          <w:divBdr>
            <w:top w:val="none" w:sz="0" w:space="0" w:color="auto"/>
            <w:left w:val="none" w:sz="0" w:space="0" w:color="auto"/>
            <w:bottom w:val="none" w:sz="0" w:space="0" w:color="auto"/>
            <w:right w:val="none" w:sz="0" w:space="0" w:color="auto"/>
          </w:divBdr>
        </w:div>
        <w:div w:id="472330137">
          <w:marLeft w:val="0"/>
          <w:marRight w:val="0"/>
          <w:marTop w:val="0"/>
          <w:marBottom w:val="0"/>
          <w:divBdr>
            <w:top w:val="none" w:sz="0" w:space="0" w:color="auto"/>
            <w:left w:val="none" w:sz="0" w:space="0" w:color="auto"/>
            <w:bottom w:val="none" w:sz="0" w:space="0" w:color="auto"/>
            <w:right w:val="none" w:sz="0" w:space="0" w:color="auto"/>
          </w:divBdr>
        </w:div>
        <w:div w:id="150339891">
          <w:marLeft w:val="0"/>
          <w:marRight w:val="0"/>
          <w:marTop w:val="0"/>
          <w:marBottom w:val="0"/>
          <w:divBdr>
            <w:top w:val="none" w:sz="0" w:space="0" w:color="auto"/>
            <w:left w:val="none" w:sz="0" w:space="0" w:color="auto"/>
            <w:bottom w:val="none" w:sz="0" w:space="0" w:color="auto"/>
            <w:right w:val="none" w:sz="0" w:space="0" w:color="auto"/>
          </w:divBdr>
        </w:div>
        <w:div w:id="170990112">
          <w:marLeft w:val="0"/>
          <w:marRight w:val="0"/>
          <w:marTop w:val="0"/>
          <w:marBottom w:val="0"/>
          <w:divBdr>
            <w:top w:val="none" w:sz="0" w:space="0" w:color="auto"/>
            <w:left w:val="none" w:sz="0" w:space="0" w:color="auto"/>
            <w:bottom w:val="none" w:sz="0" w:space="0" w:color="auto"/>
            <w:right w:val="none" w:sz="0" w:space="0" w:color="auto"/>
          </w:divBdr>
        </w:div>
        <w:div w:id="1172724134">
          <w:marLeft w:val="0"/>
          <w:marRight w:val="0"/>
          <w:marTop w:val="0"/>
          <w:marBottom w:val="0"/>
          <w:divBdr>
            <w:top w:val="none" w:sz="0" w:space="0" w:color="auto"/>
            <w:left w:val="none" w:sz="0" w:space="0" w:color="auto"/>
            <w:bottom w:val="none" w:sz="0" w:space="0" w:color="auto"/>
            <w:right w:val="none" w:sz="0" w:space="0" w:color="auto"/>
          </w:divBdr>
        </w:div>
        <w:div w:id="1334187335">
          <w:marLeft w:val="0"/>
          <w:marRight w:val="0"/>
          <w:marTop w:val="0"/>
          <w:marBottom w:val="0"/>
          <w:divBdr>
            <w:top w:val="none" w:sz="0" w:space="0" w:color="auto"/>
            <w:left w:val="none" w:sz="0" w:space="0" w:color="auto"/>
            <w:bottom w:val="none" w:sz="0" w:space="0" w:color="auto"/>
            <w:right w:val="none" w:sz="0" w:space="0" w:color="auto"/>
          </w:divBdr>
        </w:div>
        <w:div w:id="1351057380">
          <w:marLeft w:val="0"/>
          <w:marRight w:val="0"/>
          <w:marTop w:val="0"/>
          <w:marBottom w:val="0"/>
          <w:divBdr>
            <w:top w:val="none" w:sz="0" w:space="0" w:color="auto"/>
            <w:left w:val="none" w:sz="0" w:space="0" w:color="auto"/>
            <w:bottom w:val="none" w:sz="0" w:space="0" w:color="auto"/>
            <w:right w:val="none" w:sz="0" w:space="0" w:color="auto"/>
          </w:divBdr>
        </w:div>
        <w:div w:id="2052226558">
          <w:marLeft w:val="0"/>
          <w:marRight w:val="0"/>
          <w:marTop w:val="0"/>
          <w:marBottom w:val="0"/>
          <w:divBdr>
            <w:top w:val="none" w:sz="0" w:space="0" w:color="auto"/>
            <w:left w:val="none" w:sz="0" w:space="0" w:color="auto"/>
            <w:bottom w:val="none" w:sz="0" w:space="0" w:color="auto"/>
            <w:right w:val="none" w:sz="0" w:space="0" w:color="auto"/>
          </w:divBdr>
        </w:div>
        <w:div w:id="964000903">
          <w:marLeft w:val="0"/>
          <w:marRight w:val="0"/>
          <w:marTop w:val="0"/>
          <w:marBottom w:val="0"/>
          <w:divBdr>
            <w:top w:val="none" w:sz="0" w:space="0" w:color="auto"/>
            <w:left w:val="none" w:sz="0" w:space="0" w:color="auto"/>
            <w:bottom w:val="none" w:sz="0" w:space="0" w:color="auto"/>
            <w:right w:val="none" w:sz="0" w:space="0" w:color="auto"/>
          </w:divBdr>
        </w:div>
        <w:div w:id="1763605645">
          <w:marLeft w:val="0"/>
          <w:marRight w:val="0"/>
          <w:marTop w:val="0"/>
          <w:marBottom w:val="0"/>
          <w:divBdr>
            <w:top w:val="none" w:sz="0" w:space="0" w:color="auto"/>
            <w:left w:val="none" w:sz="0" w:space="0" w:color="auto"/>
            <w:bottom w:val="none" w:sz="0" w:space="0" w:color="auto"/>
            <w:right w:val="none" w:sz="0" w:space="0" w:color="auto"/>
          </w:divBdr>
        </w:div>
        <w:div w:id="1294481129">
          <w:marLeft w:val="0"/>
          <w:marRight w:val="0"/>
          <w:marTop w:val="0"/>
          <w:marBottom w:val="0"/>
          <w:divBdr>
            <w:top w:val="none" w:sz="0" w:space="0" w:color="auto"/>
            <w:left w:val="none" w:sz="0" w:space="0" w:color="auto"/>
            <w:bottom w:val="none" w:sz="0" w:space="0" w:color="auto"/>
            <w:right w:val="none" w:sz="0" w:space="0" w:color="auto"/>
          </w:divBdr>
        </w:div>
        <w:div w:id="347830605">
          <w:marLeft w:val="0"/>
          <w:marRight w:val="0"/>
          <w:marTop w:val="0"/>
          <w:marBottom w:val="0"/>
          <w:divBdr>
            <w:top w:val="none" w:sz="0" w:space="0" w:color="auto"/>
            <w:left w:val="none" w:sz="0" w:space="0" w:color="auto"/>
            <w:bottom w:val="none" w:sz="0" w:space="0" w:color="auto"/>
            <w:right w:val="none" w:sz="0" w:space="0" w:color="auto"/>
          </w:divBdr>
        </w:div>
        <w:div w:id="830363999">
          <w:marLeft w:val="0"/>
          <w:marRight w:val="0"/>
          <w:marTop w:val="0"/>
          <w:marBottom w:val="0"/>
          <w:divBdr>
            <w:top w:val="none" w:sz="0" w:space="0" w:color="auto"/>
            <w:left w:val="none" w:sz="0" w:space="0" w:color="auto"/>
            <w:bottom w:val="none" w:sz="0" w:space="0" w:color="auto"/>
            <w:right w:val="none" w:sz="0" w:space="0" w:color="auto"/>
          </w:divBdr>
        </w:div>
        <w:div w:id="1074857195">
          <w:marLeft w:val="0"/>
          <w:marRight w:val="0"/>
          <w:marTop w:val="0"/>
          <w:marBottom w:val="0"/>
          <w:divBdr>
            <w:top w:val="none" w:sz="0" w:space="0" w:color="auto"/>
            <w:left w:val="none" w:sz="0" w:space="0" w:color="auto"/>
            <w:bottom w:val="none" w:sz="0" w:space="0" w:color="auto"/>
            <w:right w:val="none" w:sz="0" w:space="0" w:color="auto"/>
          </w:divBdr>
        </w:div>
      </w:divsChild>
    </w:div>
    <w:div w:id="895508270">
      <w:bodyDiv w:val="1"/>
      <w:marLeft w:val="0"/>
      <w:marRight w:val="0"/>
      <w:marTop w:val="0"/>
      <w:marBottom w:val="0"/>
      <w:divBdr>
        <w:top w:val="none" w:sz="0" w:space="0" w:color="auto"/>
        <w:left w:val="none" w:sz="0" w:space="0" w:color="auto"/>
        <w:bottom w:val="none" w:sz="0" w:space="0" w:color="auto"/>
        <w:right w:val="none" w:sz="0" w:space="0" w:color="auto"/>
      </w:divBdr>
      <w:divsChild>
        <w:div w:id="571699289">
          <w:marLeft w:val="0"/>
          <w:marRight w:val="0"/>
          <w:marTop w:val="0"/>
          <w:marBottom w:val="0"/>
          <w:divBdr>
            <w:top w:val="none" w:sz="0" w:space="0" w:color="auto"/>
            <w:left w:val="none" w:sz="0" w:space="0" w:color="auto"/>
            <w:bottom w:val="none" w:sz="0" w:space="0" w:color="auto"/>
            <w:right w:val="none" w:sz="0" w:space="0" w:color="auto"/>
          </w:divBdr>
        </w:div>
        <w:div w:id="718364884">
          <w:marLeft w:val="0"/>
          <w:marRight w:val="0"/>
          <w:marTop w:val="0"/>
          <w:marBottom w:val="0"/>
          <w:divBdr>
            <w:top w:val="none" w:sz="0" w:space="0" w:color="auto"/>
            <w:left w:val="none" w:sz="0" w:space="0" w:color="auto"/>
            <w:bottom w:val="none" w:sz="0" w:space="0" w:color="auto"/>
            <w:right w:val="none" w:sz="0" w:space="0" w:color="auto"/>
          </w:divBdr>
        </w:div>
        <w:div w:id="1214389332">
          <w:marLeft w:val="0"/>
          <w:marRight w:val="0"/>
          <w:marTop w:val="0"/>
          <w:marBottom w:val="0"/>
          <w:divBdr>
            <w:top w:val="none" w:sz="0" w:space="0" w:color="auto"/>
            <w:left w:val="none" w:sz="0" w:space="0" w:color="auto"/>
            <w:bottom w:val="none" w:sz="0" w:space="0" w:color="auto"/>
            <w:right w:val="none" w:sz="0" w:space="0" w:color="auto"/>
          </w:divBdr>
        </w:div>
        <w:div w:id="1388799369">
          <w:marLeft w:val="0"/>
          <w:marRight w:val="0"/>
          <w:marTop w:val="0"/>
          <w:marBottom w:val="0"/>
          <w:divBdr>
            <w:top w:val="none" w:sz="0" w:space="0" w:color="auto"/>
            <w:left w:val="none" w:sz="0" w:space="0" w:color="auto"/>
            <w:bottom w:val="none" w:sz="0" w:space="0" w:color="auto"/>
            <w:right w:val="none" w:sz="0" w:space="0" w:color="auto"/>
          </w:divBdr>
        </w:div>
        <w:div w:id="1476216703">
          <w:marLeft w:val="0"/>
          <w:marRight w:val="0"/>
          <w:marTop w:val="0"/>
          <w:marBottom w:val="0"/>
          <w:divBdr>
            <w:top w:val="none" w:sz="0" w:space="0" w:color="auto"/>
            <w:left w:val="none" w:sz="0" w:space="0" w:color="auto"/>
            <w:bottom w:val="none" w:sz="0" w:space="0" w:color="auto"/>
            <w:right w:val="none" w:sz="0" w:space="0" w:color="auto"/>
          </w:divBdr>
        </w:div>
        <w:div w:id="2055886092">
          <w:marLeft w:val="0"/>
          <w:marRight w:val="0"/>
          <w:marTop w:val="0"/>
          <w:marBottom w:val="0"/>
          <w:divBdr>
            <w:top w:val="none" w:sz="0" w:space="0" w:color="auto"/>
            <w:left w:val="none" w:sz="0" w:space="0" w:color="auto"/>
            <w:bottom w:val="none" w:sz="0" w:space="0" w:color="auto"/>
            <w:right w:val="none" w:sz="0" w:space="0" w:color="auto"/>
          </w:divBdr>
        </w:div>
        <w:div w:id="1399743079">
          <w:marLeft w:val="0"/>
          <w:marRight w:val="0"/>
          <w:marTop w:val="0"/>
          <w:marBottom w:val="0"/>
          <w:divBdr>
            <w:top w:val="none" w:sz="0" w:space="0" w:color="auto"/>
            <w:left w:val="none" w:sz="0" w:space="0" w:color="auto"/>
            <w:bottom w:val="none" w:sz="0" w:space="0" w:color="auto"/>
            <w:right w:val="none" w:sz="0" w:space="0" w:color="auto"/>
          </w:divBdr>
        </w:div>
        <w:div w:id="896816450">
          <w:marLeft w:val="0"/>
          <w:marRight w:val="0"/>
          <w:marTop w:val="0"/>
          <w:marBottom w:val="0"/>
          <w:divBdr>
            <w:top w:val="none" w:sz="0" w:space="0" w:color="auto"/>
            <w:left w:val="none" w:sz="0" w:space="0" w:color="auto"/>
            <w:bottom w:val="none" w:sz="0" w:space="0" w:color="auto"/>
            <w:right w:val="none" w:sz="0" w:space="0" w:color="auto"/>
          </w:divBdr>
        </w:div>
        <w:div w:id="1738088333">
          <w:marLeft w:val="0"/>
          <w:marRight w:val="0"/>
          <w:marTop w:val="0"/>
          <w:marBottom w:val="0"/>
          <w:divBdr>
            <w:top w:val="none" w:sz="0" w:space="0" w:color="auto"/>
            <w:left w:val="none" w:sz="0" w:space="0" w:color="auto"/>
            <w:bottom w:val="none" w:sz="0" w:space="0" w:color="auto"/>
            <w:right w:val="none" w:sz="0" w:space="0" w:color="auto"/>
          </w:divBdr>
        </w:div>
        <w:div w:id="1915163989">
          <w:marLeft w:val="0"/>
          <w:marRight w:val="0"/>
          <w:marTop w:val="0"/>
          <w:marBottom w:val="0"/>
          <w:divBdr>
            <w:top w:val="none" w:sz="0" w:space="0" w:color="auto"/>
            <w:left w:val="none" w:sz="0" w:space="0" w:color="auto"/>
            <w:bottom w:val="none" w:sz="0" w:space="0" w:color="auto"/>
            <w:right w:val="none" w:sz="0" w:space="0" w:color="auto"/>
          </w:divBdr>
        </w:div>
        <w:div w:id="1679113000">
          <w:marLeft w:val="0"/>
          <w:marRight w:val="0"/>
          <w:marTop w:val="0"/>
          <w:marBottom w:val="0"/>
          <w:divBdr>
            <w:top w:val="none" w:sz="0" w:space="0" w:color="auto"/>
            <w:left w:val="none" w:sz="0" w:space="0" w:color="auto"/>
            <w:bottom w:val="none" w:sz="0" w:space="0" w:color="auto"/>
            <w:right w:val="none" w:sz="0" w:space="0" w:color="auto"/>
          </w:divBdr>
        </w:div>
        <w:div w:id="156041990">
          <w:marLeft w:val="0"/>
          <w:marRight w:val="0"/>
          <w:marTop w:val="0"/>
          <w:marBottom w:val="0"/>
          <w:divBdr>
            <w:top w:val="none" w:sz="0" w:space="0" w:color="auto"/>
            <w:left w:val="none" w:sz="0" w:space="0" w:color="auto"/>
            <w:bottom w:val="none" w:sz="0" w:space="0" w:color="auto"/>
            <w:right w:val="none" w:sz="0" w:space="0" w:color="auto"/>
          </w:divBdr>
        </w:div>
        <w:div w:id="2010136084">
          <w:marLeft w:val="0"/>
          <w:marRight w:val="0"/>
          <w:marTop w:val="0"/>
          <w:marBottom w:val="0"/>
          <w:divBdr>
            <w:top w:val="none" w:sz="0" w:space="0" w:color="auto"/>
            <w:left w:val="none" w:sz="0" w:space="0" w:color="auto"/>
            <w:bottom w:val="none" w:sz="0" w:space="0" w:color="auto"/>
            <w:right w:val="none" w:sz="0" w:space="0" w:color="auto"/>
          </w:divBdr>
        </w:div>
        <w:div w:id="495611846">
          <w:marLeft w:val="0"/>
          <w:marRight w:val="0"/>
          <w:marTop w:val="0"/>
          <w:marBottom w:val="0"/>
          <w:divBdr>
            <w:top w:val="none" w:sz="0" w:space="0" w:color="auto"/>
            <w:left w:val="none" w:sz="0" w:space="0" w:color="auto"/>
            <w:bottom w:val="none" w:sz="0" w:space="0" w:color="auto"/>
            <w:right w:val="none" w:sz="0" w:space="0" w:color="auto"/>
          </w:divBdr>
        </w:div>
      </w:divsChild>
    </w:div>
    <w:div w:id="910820139">
      <w:bodyDiv w:val="1"/>
      <w:marLeft w:val="0"/>
      <w:marRight w:val="0"/>
      <w:marTop w:val="0"/>
      <w:marBottom w:val="0"/>
      <w:divBdr>
        <w:top w:val="none" w:sz="0" w:space="0" w:color="auto"/>
        <w:left w:val="none" w:sz="0" w:space="0" w:color="auto"/>
        <w:bottom w:val="none" w:sz="0" w:space="0" w:color="auto"/>
        <w:right w:val="none" w:sz="0" w:space="0" w:color="auto"/>
      </w:divBdr>
      <w:divsChild>
        <w:div w:id="1729457735">
          <w:marLeft w:val="0"/>
          <w:marRight w:val="0"/>
          <w:marTop w:val="0"/>
          <w:marBottom w:val="0"/>
          <w:divBdr>
            <w:top w:val="none" w:sz="0" w:space="0" w:color="auto"/>
            <w:left w:val="none" w:sz="0" w:space="0" w:color="auto"/>
            <w:bottom w:val="none" w:sz="0" w:space="0" w:color="auto"/>
            <w:right w:val="none" w:sz="0" w:space="0" w:color="auto"/>
          </w:divBdr>
          <w:divsChild>
            <w:div w:id="1124035621">
              <w:marLeft w:val="0"/>
              <w:marRight w:val="0"/>
              <w:marTop w:val="0"/>
              <w:marBottom w:val="0"/>
              <w:divBdr>
                <w:top w:val="none" w:sz="0" w:space="0" w:color="auto"/>
                <w:left w:val="none" w:sz="0" w:space="0" w:color="auto"/>
                <w:bottom w:val="none" w:sz="0" w:space="0" w:color="auto"/>
                <w:right w:val="none" w:sz="0" w:space="0" w:color="auto"/>
              </w:divBdr>
              <w:divsChild>
                <w:div w:id="6273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1000">
          <w:marLeft w:val="0"/>
          <w:marRight w:val="0"/>
          <w:marTop w:val="0"/>
          <w:marBottom w:val="0"/>
          <w:divBdr>
            <w:top w:val="none" w:sz="0" w:space="0" w:color="auto"/>
            <w:left w:val="none" w:sz="0" w:space="0" w:color="auto"/>
            <w:bottom w:val="none" w:sz="0" w:space="0" w:color="auto"/>
            <w:right w:val="none" w:sz="0" w:space="0" w:color="auto"/>
          </w:divBdr>
        </w:div>
        <w:div w:id="1250848334">
          <w:marLeft w:val="0"/>
          <w:marRight w:val="0"/>
          <w:marTop w:val="0"/>
          <w:marBottom w:val="0"/>
          <w:divBdr>
            <w:top w:val="none" w:sz="0" w:space="0" w:color="auto"/>
            <w:left w:val="none" w:sz="0" w:space="0" w:color="auto"/>
            <w:bottom w:val="none" w:sz="0" w:space="0" w:color="auto"/>
            <w:right w:val="none" w:sz="0" w:space="0" w:color="auto"/>
          </w:divBdr>
        </w:div>
        <w:div w:id="1614046215">
          <w:marLeft w:val="0"/>
          <w:marRight w:val="0"/>
          <w:marTop w:val="0"/>
          <w:marBottom w:val="0"/>
          <w:divBdr>
            <w:top w:val="none" w:sz="0" w:space="0" w:color="auto"/>
            <w:left w:val="none" w:sz="0" w:space="0" w:color="auto"/>
            <w:bottom w:val="none" w:sz="0" w:space="0" w:color="auto"/>
            <w:right w:val="none" w:sz="0" w:space="0" w:color="auto"/>
          </w:divBdr>
        </w:div>
        <w:div w:id="91626740">
          <w:marLeft w:val="0"/>
          <w:marRight w:val="0"/>
          <w:marTop w:val="0"/>
          <w:marBottom w:val="0"/>
          <w:divBdr>
            <w:top w:val="none" w:sz="0" w:space="0" w:color="auto"/>
            <w:left w:val="none" w:sz="0" w:space="0" w:color="auto"/>
            <w:bottom w:val="none" w:sz="0" w:space="0" w:color="auto"/>
            <w:right w:val="none" w:sz="0" w:space="0" w:color="auto"/>
          </w:divBdr>
        </w:div>
        <w:div w:id="1330983197">
          <w:marLeft w:val="0"/>
          <w:marRight w:val="0"/>
          <w:marTop w:val="0"/>
          <w:marBottom w:val="0"/>
          <w:divBdr>
            <w:top w:val="none" w:sz="0" w:space="0" w:color="auto"/>
            <w:left w:val="none" w:sz="0" w:space="0" w:color="auto"/>
            <w:bottom w:val="none" w:sz="0" w:space="0" w:color="auto"/>
            <w:right w:val="none" w:sz="0" w:space="0" w:color="auto"/>
          </w:divBdr>
        </w:div>
        <w:div w:id="697393864">
          <w:marLeft w:val="0"/>
          <w:marRight w:val="0"/>
          <w:marTop w:val="0"/>
          <w:marBottom w:val="0"/>
          <w:divBdr>
            <w:top w:val="none" w:sz="0" w:space="0" w:color="auto"/>
            <w:left w:val="none" w:sz="0" w:space="0" w:color="auto"/>
            <w:bottom w:val="none" w:sz="0" w:space="0" w:color="auto"/>
            <w:right w:val="none" w:sz="0" w:space="0" w:color="auto"/>
          </w:divBdr>
        </w:div>
        <w:div w:id="1234119403">
          <w:marLeft w:val="0"/>
          <w:marRight w:val="0"/>
          <w:marTop w:val="0"/>
          <w:marBottom w:val="0"/>
          <w:divBdr>
            <w:top w:val="none" w:sz="0" w:space="0" w:color="auto"/>
            <w:left w:val="none" w:sz="0" w:space="0" w:color="auto"/>
            <w:bottom w:val="none" w:sz="0" w:space="0" w:color="auto"/>
            <w:right w:val="none" w:sz="0" w:space="0" w:color="auto"/>
          </w:divBdr>
        </w:div>
        <w:div w:id="2065448384">
          <w:marLeft w:val="0"/>
          <w:marRight w:val="0"/>
          <w:marTop w:val="0"/>
          <w:marBottom w:val="0"/>
          <w:divBdr>
            <w:top w:val="none" w:sz="0" w:space="0" w:color="auto"/>
            <w:left w:val="none" w:sz="0" w:space="0" w:color="auto"/>
            <w:bottom w:val="none" w:sz="0" w:space="0" w:color="auto"/>
            <w:right w:val="none" w:sz="0" w:space="0" w:color="auto"/>
          </w:divBdr>
        </w:div>
        <w:div w:id="318465008">
          <w:marLeft w:val="0"/>
          <w:marRight w:val="0"/>
          <w:marTop w:val="0"/>
          <w:marBottom w:val="0"/>
          <w:divBdr>
            <w:top w:val="none" w:sz="0" w:space="0" w:color="auto"/>
            <w:left w:val="none" w:sz="0" w:space="0" w:color="auto"/>
            <w:bottom w:val="none" w:sz="0" w:space="0" w:color="auto"/>
            <w:right w:val="none" w:sz="0" w:space="0" w:color="auto"/>
          </w:divBdr>
        </w:div>
        <w:div w:id="642467000">
          <w:marLeft w:val="0"/>
          <w:marRight w:val="0"/>
          <w:marTop w:val="0"/>
          <w:marBottom w:val="0"/>
          <w:divBdr>
            <w:top w:val="none" w:sz="0" w:space="0" w:color="auto"/>
            <w:left w:val="none" w:sz="0" w:space="0" w:color="auto"/>
            <w:bottom w:val="none" w:sz="0" w:space="0" w:color="auto"/>
            <w:right w:val="none" w:sz="0" w:space="0" w:color="auto"/>
          </w:divBdr>
        </w:div>
        <w:div w:id="1507862936">
          <w:marLeft w:val="0"/>
          <w:marRight w:val="0"/>
          <w:marTop w:val="0"/>
          <w:marBottom w:val="0"/>
          <w:divBdr>
            <w:top w:val="none" w:sz="0" w:space="0" w:color="auto"/>
            <w:left w:val="none" w:sz="0" w:space="0" w:color="auto"/>
            <w:bottom w:val="none" w:sz="0" w:space="0" w:color="auto"/>
            <w:right w:val="none" w:sz="0" w:space="0" w:color="auto"/>
          </w:divBdr>
        </w:div>
        <w:div w:id="889418148">
          <w:marLeft w:val="0"/>
          <w:marRight w:val="0"/>
          <w:marTop w:val="0"/>
          <w:marBottom w:val="0"/>
          <w:divBdr>
            <w:top w:val="none" w:sz="0" w:space="0" w:color="auto"/>
            <w:left w:val="none" w:sz="0" w:space="0" w:color="auto"/>
            <w:bottom w:val="none" w:sz="0" w:space="0" w:color="auto"/>
            <w:right w:val="none" w:sz="0" w:space="0" w:color="auto"/>
          </w:divBdr>
        </w:div>
        <w:div w:id="1233849441">
          <w:marLeft w:val="0"/>
          <w:marRight w:val="0"/>
          <w:marTop w:val="0"/>
          <w:marBottom w:val="0"/>
          <w:divBdr>
            <w:top w:val="none" w:sz="0" w:space="0" w:color="auto"/>
            <w:left w:val="none" w:sz="0" w:space="0" w:color="auto"/>
            <w:bottom w:val="none" w:sz="0" w:space="0" w:color="auto"/>
            <w:right w:val="none" w:sz="0" w:space="0" w:color="auto"/>
          </w:divBdr>
        </w:div>
        <w:div w:id="1698971924">
          <w:marLeft w:val="0"/>
          <w:marRight w:val="0"/>
          <w:marTop w:val="0"/>
          <w:marBottom w:val="0"/>
          <w:divBdr>
            <w:top w:val="none" w:sz="0" w:space="0" w:color="auto"/>
            <w:left w:val="none" w:sz="0" w:space="0" w:color="auto"/>
            <w:bottom w:val="none" w:sz="0" w:space="0" w:color="auto"/>
            <w:right w:val="none" w:sz="0" w:space="0" w:color="auto"/>
          </w:divBdr>
        </w:div>
        <w:div w:id="831213385">
          <w:marLeft w:val="0"/>
          <w:marRight w:val="0"/>
          <w:marTop w:val="0"/>
          <w:marBottom w:val="0"/>
          <w:divBdr>
            <w:top w:val="none" w:sz="0" w:space="0" w:color="auto"/>
            <w:left w:val="none" w:sz="0" w:space="0" w:color="auto"/>
            <w:bottom w:val="none" w:sz="0" w:space="0" w:color="auto"/>
            <w:right w:val="none" w:sz="0" w:space="0" w:color="auto"/>
          </w:divBdr>
        </w:div>
        <w:div w:id="1317341051">
          <w:marLeft w:val="0"/>
          <w:marRight w:val="0"/>
          <w:marTop w:val="0"/>
          <w:marBottom w:val="0"/>
          <w:divBdr>
            <w:top w:val="none" w:sz="0" w:space="0" w:color="auto"/>
            <w:left w:val="none" w:sz="0" w:space="0" w:color="auto"/>
            <w:bottom w:val="none" w:sz="0" w:space="0" w:color="auto"/>
            <w:right w:val="none" w:sz="0" w:space="0" w:color="auto"/>
          </w:divBdr>
        </w:div>
        <w:div w:id="311955768">
          <w:marLeft w:val="0"/>
          <w:marRight w:val="0"/>
          <w:marTop w:val="0"/>
          <w:marBottom w:val="0"/>
          <w:divBdr>
            <w:top w:val="none" w:sz="0" w:space="0" w:color="auto"/>
            <w:left w:val="none" w:sz="0" w:space="0" w:color="auto"/>
            <w:bottom w:val="none" w:sz="0" w:space="0" w:color="auto"/>
            <w:right w:val="none" w:sz="0" w:space="0" w:color="auto"/>
          </w:divBdr>
        </w:div>
        <w:div w:id="693921928">
          <w:marLeft w:val="0"/>
          <w:marRight w:val="0"/>
          <w:marTop w:val="0"/>
          <w:marBottom w:val="0"/>
          <w:divBdr>
            <w:top w:val="none" w:sz="0" w:space="0" w:color="auto"/>
            <w:left w:val="none" w:sz="0" w:space="0" w:color="auto"/>
            <w:bottom w:val="none" w:sz="0" w:space="0" w:color="auto"/>
            <w:right w:val="none" w:sz="0" w:space="0" w:color="auto"/>
          </w:divBdr>
        </w:div>
        <w:div w:id="1708333596">
          <w:marLeft w:val="0"/>
          <w:marRight w:val="0"/>
          <w:marTop w:val="0"/>
          <w:marBottom w:val="0"/>
          <w:divBdr>
            <w:top w:val="none" w:sz="0" w:space="0" w:color="auto"/>
            <w:left w:val="none" w:sz="0" w:space="0" w:color="auto"/>
            <w:bottom w:val="none" w:sz="0" w:space="0" w:color="auto"/>
            <w:right w:val="none" w:sz="0" w:space="0" w:color="auto"/>
          </w:divBdr>
          <w:divsChild>
            <w:div w:id="1270042505">
              <w:marLeft w:val="0"/>
              <w:marRight w:val="0"/>
              <w:marTop w:val="0"/>
              <w:marBottom w:val="0"/>
              <w:divBdr>
                <w:top w:val="none" w:sz="0" w:space="0" w:color="auto"/>
                <w:left w:val="none" w:sz="0" w:space="0" w:color="auto"/>
                <w:bottom w:val="none" w:sz="0" w:space="0" w:color="auto"/>
                <w:right w:val="none" w:sz="0" w:space="0" w:color="auto"/>
              </w:divBdr>
            </w:div>
            <w:div w:id="1241790621">
              <w:marLeft w:val="0"/>
              <w:marRight w:val="0"/>
              <w:marTop w:val="0"/>
              <w:marBottom w:val="0"/>
              <w:divBdr>
                <w:top w:val="none" w:sz="0" w:space="0" w:color="auto"/>
                <w:left w:val="none" w:sz="0" w:space="0" w:color="auto"/>
                <w:bottom w:val="none" w:sz="0" w:space="0" w:color="auto"/>
                <w:right w:val="none" w:sz="0" w:space="0" w:color="auto"/>
              </w:divBdr>
            </w:div>
            <w:div w:id="165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609">
      <w:bodyDiv w:val="1"/>
      <w:marLeft w:val="0"/>
      <w:marRight w:val="0"/>
      <w:marTop w:val="0"/>
      <w:marBottom w:val="0"/>
      <w:divBdr>
        <w:top w:val="none" w:sz="0" w:space="0" w:color="auto"/>
        <w:left w:val="none" w:sz="0" w:space="0" w:color="auto"/>
        <w:bottom w:val="none" w:sz="0" w:space="0" w:color="auto"/>
        <w:right w:val="none" w:sz="0" w:space="0" w:color="auto"/>
      </w:divBdr>
      <w:divsChild>
        <w:div w:id="168913073">
          <w:marLeft w:val="0"/>
          <w:marRight w:val="0"/>
          <w:marTop w:val="0"/>
          <w:marBottom w:val="0"/>
          <w:divBdr>
            <w:top w:val="none" w:sz="0" w:space="0" w:color="auto"/>
            <w:left w:val="none" w:sz="0" w:space="0" w:color="auto"/>
            <w:bottom w:val="none" w:sz="0" w:space="0" w:color="auto"/>
            <w:right w:val="none" w:sz="0" w:space="0" w:color="auto"/>
          </w:divBdr>
        </w:div>
        <w:div w:id="1780569213">
          <w:marLeft w:val="0"/>
          <w:marRight w:val="0"/>
          <w:marTop w:val="0"/>
          <w:marBottom w:val="0"/>
          <w:divBdr>
            <w:top w:val="none" w:sz="0" w:space="0" w:color="auto"/>
            <w:left w:val="none" w:sz="0" w:space="0" w:color="auto"/>
            <w:bottom w:val="none" w:sz="0" w:space="0" w:color="auto"/>
            <w:right w:val="none" w:sz="0" w:space="0" w:color="auto"/>
          </w:divBdr>
        </w:div>
        <w:div w:id="1688292189">
          <w:marLeft w:val="0"/>
          <w:marRight w:val="0"/>
          <w:marTop w:val="0"/>
          <w:marBottom w:val="0"/>
          <w:divBdr>
            <w:top w:val="none" w:sz="0" w:space="0" w:color="auto"/>
            <w:left w:val="none" w:sz="0" w:space="0" w:color="auto"/>
            <w:bottom w:val="none" w:sz="0" w:space="0" w:color="auto"/>
            <w:right w:val="none" w:sz="0" w:space="0" w:color="auto"/>
          </w:divBdr>
        </w:div>
        <w:div w:id="1338774528">
          <w:marLeft w:val="0"/>
          <w:marRight w:val="0"/>
          <w:marTop w:val="0"/>
          <w:marBottom w:val="0"/>
          <w:divBdr>
            <w:top w:val="none" w:sz="0" w:space="0" w:color="auto"/>
            <w:left w:val="none" w:sz="0" w:space="0" w:color="auto"/>
            <w:bottom w:val="none" w:sz="0" w:space="0" w:color="auto"/>
            <w:right w:val="none" w:sz="0" w:space="0" w:color="auto"/>
          </w:divBdr>
        </w:div>
        <w:div w:id="1055198987">
          <w:marLeft w:val="0"/>
          <w:marRight w:val="0"/>
          <w:marTop w:val="0"/>
          <w:marBottom w:val="0"/>
          <w:divBdr>
            <w:top w:val="none" w:sz="0" w:space="0" w:color="auto"/>
            <w:left w:val="none" w:sz="0" w:space="0" w:color="auto"/>
            <w:bottom w:val="none" w:sz="0" w:space="0" w:color="auto"/>
            <w:right w:val="none" w:sz="0" w:space="0" w:color="auto"/>
          </w:divBdr>
        </w:div>
        <w:div w:id="365176876">
          <w:marLeft w:val="0"/>
          <w:marRight w:val="0"/>
          <w:marTop w:val="0"/>
          <w:marBottom w:val="0"/>
          <w:divBdr>
            <w:top w:val="none" w:sz="0" w:space="0" w:color="auto"/>
            <w:left w:val="none" w:sz="0" w:space="0" w:color="auto"/>
            <w:bottom w:val="none" w:sz="0" w:space="0" w:color="auto"/>
            <w:right w:val="none" w:sz="0" w:space="0" w:color="auto"/>
          </w:divBdr>
        </w:div>
        <w:div w:id="1117411873">
          <w:marLeft w:val="0"/>
          <w:marRight w:val="0"/>
          <w:marTop w:val="0"/>
          <w:marBottom w:val="0"/>
          <w:divBdr>
            <w:top w:val="none" w:sz="0" w:space="0" w:color="auto"/>
            <w:left w:val="none" w:sz="0" w:space="0" w:color="auto"/>
            <w:bottom w:val="none" w:sz="0" w:space="0" w:color="auto"/>
            <w:right w:val="none" w:sz="0" w:space="0" w:color="auto"/>
          </w:divBdr>
        </w:div>
        <w:div w:id="1153721441">
          <w:marLeft w:val="0"/>
          <w:marRight w:val="0"/>
          <w:marTop w:val="0"/>
          <w:marBottom w:val="0"/>
          <w:divBdr>
            <w:top w:val="none" w:sz="0" w:space="0" w:color="auto"/>
            <w:left w:val="none" w:sz="0" w:space="0" w:color="auto"/>
            <w:bottom w:val="none" w:sz="0" w:space="0" w:color="auto"/>
            <w:right w:val="none" w:sz="0" w:space="0" w:color="auto"/>
          </w:divBdr>
        </w:div>
        <w:div w:id="268703951">
          <w:marLeft w:val="0"/>
          <w:marRight w:val="0"/>
          <w:marTop w:val="0"/>
          <w:marBottom w:val="0"/>
          <w:divBdr>
            <w:top w:val="none" w:sz="0" w:space="0" w:color="auto"/>
            <w:left w:val="none" w:sz="0" w:space="0" w:color="auto"/>
            <w:bottom w:val="none" w:sz="0" w:space="0" w:color="auto"/>
            <w:right w:val="none" w:sz="0" w:space="0" w:color="auto"/>
          </w:divBdr>
        </w:div>
        <w:div w:id="1161235310">
          <w:marLeft w:val="0"/>
          <w:marRight w:val="0"/>
          <w:marTop w:val="0"/>
          <w:marBottom w:val="0"/>
          <w:divBdr>
            <w:top w:val="none" w:sz="0" w:space="0" w:color="auto"/>
            <w:left w:val="none" w:sz="0" w:space="0" w:color="auto"/>
            <w:bottom w:val="none" w:sz="0" w:space="0" w:color="auto"/>
            <w:right w:val="none" w:sz="0" w:space="0" w:color="auto"/>
          </w:divBdr>
        </w:div>
        <w:div w:id="1960337280">
          <w:marLeft w:val="0"/>
          <w:marRight w:val="0"/>
          <w:marTop w:val="0"/>
          <w:marBottom w:val="0"/>
          <w:divBdr>
            <w:top w:val="none" w:sz="0" w:space="0" w:color="auto"/>
            <w:left w:val="none" w:sz="0" w:space="0" w:color="auto"/>
            <w:bottom w:val="none" w:sz="0" w:space="0" w:color="auto"/>
            <w:right w:val="none" w:sz="0" w:space="0" w:color="auto"/>
          </w:divBdr>
        </w:div>
        <w:div w:id="1329675949">
          <w:marLeft w:val="0"/>
          <w:marRight w:val="0"/>
          <w:marTop w:val="0"/>
          <w:marBottom w:val="0"/>
          <w:divBdr>
            <w:top w:val="none" w:sz="0" w:space="0" w:color="auto"/>
            <w:left w:val="none" w:sz="0" w:space="0" w:color="auto"/>
            <w:bottom w:val="none" w:sz="0" w:space="0" w:color="auto"/>
            <w:right w:val="none" w:sz="0" w:space="0" w:color="auto"/>
          </w:divBdr>
        </w:div>
        <w:div w:id="509226170">
          <w:marLeft w:val="0"/>
          <w:marRight w:val="0"/>
          <w:marTop w:val="0"/>
          <w:marBottom w:val="0"/>
          <w:divBdr>
            <w:top w:val="none" w:sz="0" w:space="0" w:color="auto"/>
            <w:left w:val="none" w:sz="0" w:space="0" w:color="auto"/>
            <w:bottom w:val="none" w:sz="0" w:space="0" w:color="auto"/>
            <w:right w:val="none" w:sz="0" w:space="0" w:color="auto"/>
          </w:divBdr>
        </w:div>
        <w:div w:id="1898006440">
          <w:marLeft w:val="0"/>
          <w:marRight w:val="0"/>
          <w:marTop w:val="0"/>
          <w:marBottom w:val="0"/>
          <w:divBdr>
            <w:top w:val="none" w:sz="0" w:space="0" w:color="auto"/>
            <w:left w:val="none" w:sz="0" w:space="0" w:color="auto"/>
            <w:bottom w:val="none" w:sz="0" w:space="0" w:color="auto"/>
            <w:right w:val="none" w:sz="0" w:space="0" w:color="auto"/>
          </w:divBdr>
        </w:div>
        <w:div w:id="519585661">
          <w:marLeft w:val="0"/>
          <w:marRight w:val="0"/>
          <w:marTop w:val="0"/>
          <w:marBottom w:val="0"/>
          <w:divBdr>
            <w:top w:val="none" w:sz="0" w:space="0" w:color="auto"/>
            <w:left w:val="none" w:sz="0" w:space="0" w:color="auto"/>
            <w:bottom w:val="none" w:sz="0" w:space="0" w:color="auto"/>
            <w:right w:val="none" w:sz="0" w:space="0" w:color="auto"/>
          </w:divBdr>
        </w:div>
      </w:divsChild>
    </w:div>
    <w:div w:id="1032346205">
      <w:bodyDiv w:val="1"/>
      <w:marLeft w:val="0"/>
      <w:marRight w:val="0"/>
      <w:marTop w:val="0"/>
      <w:marBottom w:val="0"/>
      <w:divBdr>
        <w:top w:val="none" w:sz="0" w:space="0" w:color="auto"/>
        <w:left w:val="none" w:sz="0" w:space="0" w:color="auto"/>
        <w:bottom w:val="none" w:sz="0" w:space="0" w:color="auto"/>
        <w:right w:val="none" w:sz="0" w:space="0" w:color="auto"/>
      </w:divBdr>
      <w:divsChild>
        <w:div w:id="573201816">
          <w:marLeft w:val="0"/>
          <w:marRight w:val="0"/>
          <w:marTop w:val="0"/>
          <w:marBottom w:val="0"/>
          <w:divBdr>
            <w:top w:val="none" w:sz="0" w:space="0" w:color="auto"/>
            <w:left w:val="none" w:sz="0" w:space="0" w:color="auto"/>
            <w:bottom w:val="none" w:sz="0" w:space="0" w:color="auto"/>
            <w:right w:val="none" w:sz="0" w:space="0" w:color="auto"/>
          </w:divBdr>
          <w:divsChild>
            <w:div w:id="1206138224">
              <w:marLeft w:val="0"/>
              <w:marRight w:val="0"/>
              <w:marTop w:val="0"/>
              <w:marBottom w:val="0"/>
              <w:divBdr>
                <w:top w:val="none" w:sz="0" w:space="0" w:color="auto"/>
                <w:left w:val="none" w:sz="0" w:space="0" w:color="auto"/>
                <w:bottom w:val="none" w:sz="0" w:space="0" w:color="auto"/>
                <w:right w:val="none" w:sz="0" w:space="0" w:color="auto"/>
              </w:divBdr>
              <w:divsChild>
                <w:div w:id="167793880">
                  <w:marLeft w:val="0"/>
                  <w:marRight w:val="0"/>
                  <w:marTop w:val="0"/>
                  <w:marBottom w:val="0"/>
                  <w:divBdr>
                    <w:top w:val="none" w:sz="0" w:space="0" w:color="auto"/>
                    <w:left w:val="none" w:sz="0" w:space="0" w:color="auto"/>
                    <w:bottom w:val="none" w:sz="0" w:space="0" w:color="auto"/>
                    <w:right w:val="none" w:sz="0" w:space="0" w:color="auto"/>
                  </w:divBdr>
                </w:div>
                <w:div w:id="313996025">
                  <w:marLeft w:val="0"/>
                  <w:marRight w:val="0"/>
                  <w:marTop w:val="0"/>
                  <w:marBottom w:val="0"/>
                  <w:divBdr>
                    <w:top w:val="none" w:sz="0" w:space="0" w:color="auto"/>
                    <w:left w:val="none" w:sz="0" w:space="0" w:color="auto"/>
                    <w:bottom w:val="none" w:sz="0" w:space="0" w:color="auto"/>
                    <w:right w:val="none" w:sz="0" w:space="0" w:color="auto"/>
                  </w:divBdr>
                </w:div>
                <w:div w:id="188839791">
                  <w:marLeft w:val="0"/>
                  <w:marRight w:val="0"/>
                  <w:marTop w:val="0"/>
                  <w:marBottom w:val="0"/>
                  <w:divBdr>
                    <w:top w:val="none" w:sz="0" w:space="0" w:color="auto"/>
                    <w:left w:val="none" w:sz="0" w:space="0" w:color="auto"/>
                    <w:bottom w:val="none" w:sz="0" w:space="0" w:color="auto"/>
                    <w:right w:val="none" w:sz="0" w:space="0" w:color="auto"/>
                  </w:divBdr>
                </w:div>
                <w:div w:id="223569598">
                  <w:marLeft w:val="0"/>
                  <w:marRight w:val="0"/>
                  <w:marTop w:val="0"/>
                  <w:marBottom w:val="0"/>
                  <w:divBdr>
                    <w:top w:val="none" w:sz="0" w:space="0" w:color="auto"/>
                    <w:left w:val="none" w:sz="0" w:space="0" w:color="auto"/>
                    <w:bottom w:val="none" w:sz="0" w:space="0" w:color="auto"/>
                    <w:right w:val="none" w:sz="0" w:space="0" w:color="auto"/>
                  </w:divBdr>
                </w:div>
                <w:div w:id="520825435">
                  <w:marLeft w:val="0"/>
                  <w:marRight w:val="0"/>
                  <w:marTop w:val="0"/>
                  <w:marBottom w:val="0"/>
                  <w:divBdr>
                    <w:top w:val="none" w:sz="0" w:space="0" w:color="auto"/>
                    <w:left w:val="none" w:sz="0" w:space="0" w:color="auto"/>
                    <w:bottom w:val="none" w:sz="0" w:space="0" w:color="auto"/>
                    <w:right w:val="none" w:sz="0" w:space="0" w:color="auto"/>
                  </w:divBdr>
                </w:div>
                <w:div w:id="1754620111">
                  <w:marLeft w:val="0"/>
                  <w:marRight w:val="0"/>
                  <w:marTop w:val="0"/>
                  <w:marBottom w:val="0"/>
                  <w:divBdr>
                    <w:top w:val="none" w:sz="0" w:space="0" w:color="auto"/>
                    <w:left w:val="none" w:sz="0" w:space="0" w:color="auto"/>
                    <w:bottom w:val="none" w:sz="0" w:space="0" w:color="auto"/>
                    <w:right w:val="none" w:sz="0" w:space="0" w:color="auto"/>
                  </w:divBdr>
                </w:div>
                <w:div w:id="187447629">
                  <w:marLeft w:val="0"/>
                  <w:marRight w:val="0"/>
                  <w:marTop w:val="0"/>
                  <w:marBottom w:val="0"/>
                  <w:divBdr>
                    <w:top w:val="none" w:sz="0" w:space="0" w:color="auto"/>
                    <w:left w:val="none" w:sz="0" w:space="0" w:color="auto"/>
                    <w:bottom w:val="none" w:sz="0" w:space="0" w:color="auto"/>
                    <w:right w:val="none" w:sz="0" w:space="0" w:color="auto"/>
                  </w:divBdr>
                </w:div>
                <w:div w:id="1528368661">
                  <w:marLeft w:val="0"/>
                  <w:marRight w:val="0"/>
                  <w:marTop w:val="0"/>
                  <w:marBottom w:val="0"/>
                  <w:divBdr>
                    <w:top w:val="none" w:sz="0" w:space="0" w:color="auto"/>
                    <w:left w:val="none" w:sz="0" w:space="0" w:color="auto"/>
                    <w:bottom w:val="none" w:sz="0" w:space="0" w:color="auto"/>
                    <w:right w:val="none" w:sz="0" w:space="0" w:color="auto"/>
                  </w:divBdr>
                </w:div>
                <w:div w:id="1246189992">
                  <w:marLeft w:val="0"/>
                  <w:marRight w:val="0"/>
                  <w:marTop w:val="0"/>
                  <w:marBottom w:val="0"/>
                  <w:divBdr>
                    <w:top w:val="none" w:sz="0" w:space="0" w:color="auto"/>
                    <w:left w:val="none" w:sz="0" w:space="0" w:color="auto"/>
                    <w:bottom w:val="none" w:sz="0" w:space="0" w:color="auto"/>
                    <w:right w:val="none" w:sz="0" w:space="0" w:color="auto"/>
                  </w:divBdr>
                </w:div>
                <w:div w:id="627512056">
                  <w:marLeft w:val="720"/>
                  <w:marRight w:val="0"/>
                  <w:marTop w:val="0"/>
                  <w:marBottom w:val="0"/>
                  <w:divBdr>
                    <w:top w:val="none" w:sz="0" w:space="0" w:color="auto"/>
                    <w:left w:val="none" w:sz="0" w:space="0" w:color="auto"/>
                    <w:bottom w:val="none" w:sz="0" w:space="0" w:color="auto"/>
                    <w:right w:val="none" w:sz="0" w:space="0" w:color="auto"/>
                  </w:divBdr>
                </w:div>
                <w:div w:id="1366753433">
                  <w:marLeft w:val="720"/>
                  <w:marRight w:val="0"/>
                  <w:marTop w:val="0"/>
                  <w:marBottom w:val="0"/>
                  <w:divBdr>
                    <w:top w:val="none" w:sz="0" w:space="0" w:color="auto"/>
                    <w:left w:val="none" w:sz="0" w:space="0" w:color="auto"/>
                    <w:bottom w:val="none" w:sz="0" w:space="0" w:color="auto"/>
                    <w:right w:val="none" w:sz="0" w:space="0" w:color="auto"/>
                  </w:divBdr>
                </w:div>
                <w:div w:id="1911116397">
                  <w:marLeft w:val="1440"/>
                  <w:marRight w:val="0"/>
                  <w:marTop w:val="0"/>
                  <w:marBottom w:val="0"/>
                  <w:divBdr>
                    <w:top w:val="none" w:sz="0" w:space="0" w:color="auto"/>
                    <w:left w:val="none" w:sz="0" w:space="0" w:color="auto"/>
                    <w:bottom w:val="none" w:sz="0" w:space="0" w:color="auto"/>
                    <w:right w:val="none" w:sz="0" w:space="0" w:color="auto"/>
                  </w:divBdr>
                </w:div>
                <w:div w:id="1135371318">
                  <w:marLeft w:val="1440"/>
                  <w:marRight w:val="0"/>
                  <w:marTop w:val="0"/>
                  <w:marBottom w:val="0"/>
                  <w:divBdr>
                    <w:top w:val="none" w:sz="0" w:space="0" w:color="auto"/>
                    <w:left w:val="none" w:sz="0" w:space="0" w:color="auto"/>
                    <w:bottom w:val="none" w:sz="0" w:space="0" w:color="auto"/>
                    <w:right w:val="none" w:sz="0" w:space="0" w:color="auto"/>
                  </w:divBdr>
                </w:div>
                <w:div w:id="336201292">
                  <w:marLeft w:val="1440"/>
                  <w:marRight w:val="0"/>
                  <w:marTop w:val="0"/>
                  <w:marBottom w:val="0"/>
                  <w:divBdr>
                    <w:top w:val="none" w:sz="0" w:space="0" w:color="auto"/>
                    <w:left w:val="none" w:sz="0" w:space="0" w:color="auto"/>
                    <w:bottom w:val="none" w:sz="0" w:space="0" w:color="auto"/>
                    <w:right w:val="none" w:sz="0" w:space="0" w:color="auto"/>
                  </w:divBdr>
                </w:div>
                <w:div w:id="265773471">
                  <w:marLeft w:val="720"/>
                  <w:marRight w:val="0"/>
                  <w:marTop w:val="0"/>
                  <w:marBottom w:val="0"/>
                  <w:divBdr>
                    <w:top w:val="none" w:sz="0" w:space="0" w:color="auto"/>
                    <w:left w:val="none" w:sz="0" w:space="0" w:color="auto"/>
                    <w:bottom w:val="none" w:sz="0" w:space="0" w:color="auto"/>
                    <w:right w:val="none" w:sz="0" w:space="0" w:color="auto"/>
                  </w:divBdr>
                </w:div>
                <w:div w:id="748310671">
                  <w:marLeft w:val="720"/>
                  <w:marRight w:val="0"/>
                  <w:marTop w:val="0"/>
                  <w:marBottom w:val="0"/>
                  <w:divBdr>
                    <w:top w:val="none" w:sz="0" w:space="0" w:color="auto"/>
                    <w:left w:val="none" w:sz="0" w:space="0" w:color="auto"/>
                    <w:bottom w:val="none" w:sz="0" w:space="0" w:color="auto"/>
                    <w:right w:val="none" w:sz="0" w:space="0" w:color="auto"/>
                  </w:divBdr>
                </w:div>
                <w:div w:id="594362005">
                  <w:marLeft w:val="1440"/>
                  <w:marRight w:val="0"/>
                  <w:marTop w:val="0"/>
                  <w:marBottom w:val="0"/>
                  <w:divBdr>
                    <w:top w:val="none" w:sz="0" w:space="0" w:color="auto"/>
                    <w:left w:val="none" w:sz="0" w:space="0" w:color="auto"/>
                    <w:bottom w:val="none" w:sz="0" w:space="0" w:color="auto"/>
                    <w:right w:val="none" w:sz="0" w:space="0" w:color="auto"/>
                  </w:divBdr>
                </w:div>
                <w:div w:id="1740399418">
                  <w:marLeft w:val="720"/>
                  <w:marRight w:val="0"/>
                  <w:marTop w:val="0"/>
                  <w:marBottom w:val="0"/>
                  <w:divBdr>
                    <w:top w:val="none" w:sz="0" w:space="0" w:color="auto"/>
                    <w:left w:val="none" w:sz="0" w:space="0" w:color="auto"/>
                    <w:bottom w:val="none" w:sz="0" w:space="0" w:color="auto"/>
                    <w:right w:val="none" w:sz="0" w:space="0" w:color="auto"/>
                  </w:divBdr>
                </w:div>
                <w:div w:id="990713972">
                  <w:marLeft w:val="1440"/>
                  <w:marRight w:val="0"/>
                  <w:marTop w:val="0"/>
                  <w:marBottom w:val="0"/>
                  <w:divBdr>
                    <w:top w:val="none" w:sz="0" w:space="0" w:color="auto"/>
                    <w:left w:val="none" w:sz="0" w:space="0" w:color="auto"/>
                    <w:bottom w:val="none" w:sz="0" w:space="0" w:color="auto"/>
                    <w:right w:val="none" w:sz="0" w:space="0" w:color="auto"/>
                  </w:divBdr>
                </w:div>
                <w:div w:id="585964527">
                  <w:marLeft w:val="0"/>
                  <w:marRight w:val="0"/>
                  <w:marTop w:val="0"/>
                  <w:marBottom w:val="0"/>
                  <w:divBdr>
                    <w:top w:val="none" w:sz="0" w:space="0" w:color="auto"/>
                    <w:left w:val="none" w:sz="0" w:space="0" w:color="auto"/>
                    <w:bottom w:val="none" w:sz="0" w:space="0" w:color="auto"/>
                    <w:right w:val="none" w:sz="0" w:space="0" w:color="auto"/>
                  </w:divBdr>
                </w:div>
                <w:div w:id="860314759">
                  <w:marLeft w:val="0"/>
                  <w:marRight w:val="0"/>
                  <w:marTop w:val="0"/>
                  <w:marBottom w:val="0"/>
                  <w:divBdr>
                    <w:top w:val="none" w:sz="0" w:space="0" w:color="auto"/>
                    <w:left w:val="none" w:sz="0" w:space="0" w:color="auto"/>
                    <w:bottom w:val="none" w:sz="0" w:space="0" w:color="auto"/>
                    <w:right w:val="none" w:sz="0" w:space="0" w:color="auto"/>
                  </w:divBdr>
                </w:div>
                <w:div w:id="1368262343">
                  <w:marLeft w:val="0"/>
                  <w:marRight w:val="0"/>
                  <w:marTop w:val="0"/>
                  <w:marBottom w:val="0"/>
                  <w:divBdr>
                    <w:top w:val="none" w:sz="0" w:space="0" w:color="auto"/>
                    <w:left w:val="none" w:sz="0" w:space="0" w:color="auto"/>
                    <w:bottom w:val="none" w:sz="0" w:space="0" w:color="auto"/>
                    <w:right w:val="none" w:sz="0" w:space="0" w:color="auto"/>
                  </w:divBdr>
                </w:div>
                <w:div w:id="2054453285">
                  <w:marLeft w:val="0"/>
                  <w:marRight w:val="0"/>
                  <w:marTop w:val="0"/>
                  <w:marBottom w:val="0"/>
                  <w:divBdr>
                    <w:top w:val="none" w:sz="0" w:space="0" w:color="auto"/>
                    <w:left w:val="none" w:sz="0" w:space="0" w:color="auto"/>
                    <w:bottom w:val="none" w:sz="0" w:space="0" w:color="auto"/>
                    <w:right w:val="none" w:sz="0" w:space="0" w:color="auto"/>
                  </w:divBdr>
                </w:div>
                <w:div w:id="1628126044">
                  <w:marLeft w:val="0"/>
                  <w:marRight w:val="0"/>
                  <w:marTop w:val="0"/>
                  <w:marBottom w:val="0"/>
                  <w:divBdr>
                    <w:top w:val="none" w:sz="0" w:space="0" w:color="auto"/>
                    <w:left w:val="none" w:sz="0" w:space="0" w:color="auto"/>
                    <w:bottom w:val="none" w:sz="0" w:space="0" w:color="auto"/>
                    <w:right w:val="none" w:sz="0" w:space="0" w:color="auto"/>
                  </w:divBdr>
                </w:div>
                <w:div w:id="1674602989">
                  <w:marLeft w:val="0"/>
                  <w:marRight w:val="0"/>
                  <w:marTop w:val="0"/>
                  <w:marBottom w:val="0"/>
                  <w:divBdr>
                    <w:top w:val="none" w:sz="0" w:space="0" w:color="auto"/>
                    <w:left w:val="none" w:sz="0" w:space="0" w:color="auto"/>
                    <w:bottom w:val="none" w:sz="0" w:space="0" w:color="auto"/>
                    <w:right w:val="none" w:sz="0" w:space="0" w:color="auto"/>
                  </w:divBdr>
                </w:div>
                <w:div w:id="1082683303">
                  <w:marLeft w:val="0"/>
                  <w:marRight w:val="0"/>
                  <w:marTop w:val="0"/>
                  <w:marBottom w:val="0"/>
                  <w:divBdr>
                    <w:top w:val="none" w:sz="0" w:space="0" w:color="auto"/>
                    <w:left w:val="none" w:sz="0" w:space="0" w:color="auto"/>
                    <w:bottom w:val="none" w:sz="0" w:space="0" w:color="auto"/>
                    <w:right w:val="none" w:sz="0" w:space="0" w:color="auto"/>
                  </w:divBdr>
                </w:div>
                <w:div w:id="104278719">
                  <w:marLeft w:val="0"/>
                  <w:marRight w:val="0"/>
                  <w:marTop w:val="0"/>
                  <w:marBottom w:val="0"/>
                  <w:divBdr>
                    <w:top w:val="none" w:sz="0" w:space="0" w:color="auto"/>
                    <w:left w:val="none" w:sz="0" w:space="0" w:color="auto"/>
                    <w:bottom w:val="none" w:sz="0" w:space="0" w:color="auto"/>
                    <w:right w:val="none" w:sz="0" w:space="0" w:color="auto"/>
                  </w:divBdr>
                </w:div>
                <w:div w:id="2022392212">
                  <w:marLeft w:val="0"/>
                  <w:marRight w:val="0"/>
                  <w:marTop w:val="0"/>
                  <w:marBottom w:val="0"/>
                  <w:divBdr>
                    <w:top w:val="none" w:sz="0" w:space="0" w:color="auto"/>
                    <w:left w:val="none" w:sz="0" w:space="0" w:color="auto"/>
                    <w:bottom w:val="none" w:sz="0" w:space="0" w:color="auto"/>
                    <w:right w:val="none" w:sz="0" w:space="0" w:color="auto"/>
                  </w:divBdr>
                </w:div>
                <w:div w:id="1672297277">
                  <w:marLeft w:val="0"/>
                  <w:marRight w:val="0"/>
                  <w:marTop w:val="0"/>
                  <w:marBottom w:val="0"/>
                  <w:divBdr>
                    <w:top w:val="none" w:sz="0" w:space="0" w:color="auto"/>
                    <w:left w:val="none" w:sz="0" w:space="0" w:color="auto"/>
                    <w:bottom w:val="none" w:sz="0" w:space="0" w:color="auto"/>
                    <w:right w:val="none" w:sz="0" w:space="0" w:color="auto"/>
                  </w:divBdr>
                </w:div>
                <w:div w:id="449395682">
                  <w:marLeft w:val="0"/>
                  <w:marRight w:val="0"/>
                  <w:marTop w:val="0"/>
                  <w:marBottom w:val="0"/>
                  <w:divBdr>
                    <w:top w:val="none" w:sz="0" w:space="0" w:color="auto"/>
                    <w:left w:val="none" w:sz="0" w:space="0" w:color="auto"/>
                    <w:bottom w:val="none" w:sz="0" w:space="0" w:color="auto"/>
                    <w:right w:val="none" w:sz="0" w:space="0" w:color="auto"/>
                  </w:divBdr>
                </w:div>
                <w:div w:id="1603298316">
                  <w:marLeft w:val="0"/>
                  <w:marRight w:val="0"/>
                  <w:marTop w:val="0"/>
                  <w:marBottom w:val="0"/>
                  <w:divBdr>
                    <w:top w:val="none" w:sz="0" w:space="0" w:color="auto"/>
                    <w:left w:val="none" w:sz="0" w:space="0" w:color="auto"/>
                    <w:bottom w:val="none" w:sz="0" w:space="0" w:color="auto"/>
                    <w:right w:val="none" w:sz="0" w:space="0" w:color="auto"/>
                  </w:divBdr>
                </w:div>
                <w:div w:id="1055398627">
                  <w:marLeft w:val="0"/>
                  <w:marRight w:val="0"/>
                  <w:marTop w:val="0"/>
                  <w:marBottom w:val="0"/>
                  <w:divBdr>
                    <w:top w:val="none" w:sz="0" w:space="0" w:color="auto"/>
                    <w:left w:val="none" w:sz="0" w:space="0" w:color="auto"/>
                    <w:bottom w:val="none" w:sz="0" w:space="0" w:color="auto"/>
                    <w:right w:val="none" w:sz="0" w:space="0" w:color="auto"/>
                  </w:divBdr>
                </w:div>
                <w:div w:id="2079327943">
                  <w:marLeft w:val="0"/>
                  <w:marRight w:val="0"/>
                  <w:marTop w:val="0"/>
                  <w:marBottom w:val="0"/>
                  <w:divBdr>
                    <w:top w:val="none" w:sz="0" w:space="0" w:color="auto"/>
                    <w:left w:val="none" w:sz="0" w:space="0" w:color="auto"/>
                    <w:bottom w:val="none" w:sz="0" w:space="0" w:color="auto"/>
                    <w:right w:val="none" w:sz="0" w:space="0" w:color="auto"/>
                  </w:divBdr>
                </w:div>
                <w:div w:id="222179322">
                  <w:marLeft w:val="0"/>
                  <w:marRight w:val="0"/>
                  <w:marTop w:val="0"/>
                  <w:marBottom w:val="0"/>
                  <w:divBdr>
                    <w:top w:val="none" w:sz="0" w:space="0" w:color="auto"/>
                    <w:left w:val="none" w:sz="0" w:space="0" w:color="auto"/>
                    <w:bottom w:val="none" w:sz="0" w:space="0" w:color="auto"/>
                    <w:right w:val="none" w:sz="0" w:space="0" w:color="auto"/>
                  </w:divBdr>
                </w:div>
                <w:div w:id="729889349">
                  <w:marLeft w:val="0"/>
                  <w:marRight w:val="0"/>
                  <w:marTop w:val="0"/>
                  <w:marBottom w:val="0"/>
                  <w:divBdr>
                    <w:top w:val="none" w:sz="0" w:space="0" w:color="auto"/>
                    <w:left w:val="none" w:sz="0" w:space="0" w:color="auto"/>
                    <w:bottom w:val="none" w:sz="0" w:space="0" w:color="auto"/>
                    <w:right w:val="none" w:sz="0" w:space="0" w:color="auto"/>
                  </w:divBdr>
                </w:div>
                <w:div w:id="179897447">
                  <w:marLeft w:val="0"/>
                  <w:marRight w:val="0"/>
                  <w:marTop w:val="0"/>
                  <w:marBottom w:val="0"/>
                  <w:divBdr>
                    <w:top w:val="none" w:sz="0" w:space="0" w:color="auto"/>
                    <w:left w:val="none" w:sz="0" w:space="0" w:color="auto"/>
                    <w:bottom w:val="none" w:sz="0" w:space="0" w:color="auto"/>
                    <w:right w:val="none" w:sz="0" w:space="0" w:color="auto"/>
                  </w:divBdr>
                </w:div>
                <w:div w:id="1683125669">
                  <w:marLeft w:val="0"/>
                  <w:marRight w:val="0"/>
                  <w:marTop w:val="0"/>
                  <w:marBottom w:val="0"/>
                  <w:divBdr>
                    <w:top w:val="none" w:sz="0" w:space="0" w:color="auto"/>
                    <w:left w:val="none" w:sz="0" w:space="0" w:color="auto"/>
                    <w:bottom w:val="none" w:sz="0" w:space="0" w:color="auto"/>
                    <w:right w:val="none" w:sz="0" w:space="0" w:color="auto"/>
                  </w:divBdr>
                </w:div>
                <w:div w:id="1725716002">
                  <w:marLeft w:val="0"/>
                  <w:marRight w:val="0"/>
                  <w:marTop w:val="0"/>
                  <w:marBottom w:val="0"/>
                  <w:divBdr>
                    <w:top w:val="none" w:sz="0" w:space="0" w:color="auto"/>
                    <w:left w:val="none" w:sz="0" w:space="0" w:color="auto"/>
                    <w:bottom w:val="none" w:sz="0" w:space="0" w:color="auto"/>
                    <w:right w:val="none" w:sz="0" w:space="0" w:color="auto"/>
                  </w:divBdr>
                </w:div>
                <w:div w:id="1821195217">
                  <w:marLeft w:val="0"/>
                  <w:marRight w:val="0"/>
                  <w:marTop w:val="0"/>
                  <w:marBottom w:val="0"/>
                  <w:divBdr>
                    <w:top w:val="none" w:sz="0" w:space="0" w:color="auto"/>
                    <w:left w:val="none" w:sz="0" w:space="0" w:color="auto"/>
                    <w:bottom w:val="none" w:sz="0" w:space="0" w:color="auto"/>
                    <w:right w:val="none" w:sz="0" w:space="0" w:color="auto"/>
                  </w:divBdr>
                </w:div>
                <w:div w:id="14692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4362">
      <w:bodyDiv w:val="1"/>
      <w:marLeft w:val="0"/>
      <w:marRight w:val="0"/>
      <w:marTop w:val="0"/>
      <w:marBottom w:val="0"/>
      <w:divBdr>
        <w:top w:val="none" w:sz="0" w:space="0" w:color="auto"/>
        <w:left w:val="none" w:sz="0" w:space="0" w:color="auto"/>
        <w:bottom w:val="none" w:sz="0" w:space="0" w:color="auto"/>
        <w:right w:val="none" w:sz="0" w:space="0" w:color="auto"/>
      </w:divBdr>
      <w:divsChild>
        <w:div w:id="1827697159">
          <w:marLeft w:val="0"/>
          <w:marRight w:val="0"/>
          <w:marTop w:val="0"/>
          <w:marBottom w:val="0"/>
          <w:divBdr>
            <w:top w:val="none" w:sz="0" w:space="0" w:color="auto"/>
            <w:left w:val="none" w:sz="0" w:space="0" w:color="auto"/>
            <w:bottom w:val="none" w:sz="0" w:space="0" w:color="auto"/>
            <w:right w:val="none" w:sz="0" w:space="0" w:color="auto"/>
          </w:divBdr>
        </w:div>
        <w:div w:id="392168799">
          <w:marLeft w:val="0"/>
          <w:marRight w:val="0"/>
          <w:marTop w:val="0"/>
          <w:marBottom w:val="0"/>
          <w:divBdr>
            <w:top w:val="none" w:sz="0" w:space="0" w:color="auto"/>
            <w:left w:val="none" w:sz="0" w:space="0" w:color="auto"/>
            <w:bottom w:val="none" w:sz="0" w:space="0" w:color="auto"/>
            <w:right w:val="none" w:sz="0" w:space="0" w:color="auto"/>
          </w:divBdr>
        </w:div>
        <w:div w:id="449131406">
          <w:marLeft w:val="0"/>
          <w:marRight w:val="0"/>
          <w:marTop w:val="0"/>
          <w:marBottom w:val="0"/>
          <w:divBdr>
            <w:top w:val="none" w:sz="0" w:space="0" w:color="auto"/>
            <w:left w:val="none" w:sz="0" w:space="0" w:color="auto"/>
            <w:bottom w:val="none" w:sz="0" w:space="0" w:color="auto"/>
            <w:right w:val="none" w:sz="0" w:space="0" w:color="auto"/>
          </w:divBdr>
        </w:div>
        <w:div w:id="1930191379">
          <w:marLeft w:val="0"/>
          <w:marRight w:val="0"/>
          <w:marTop w:val="0"/>
          <w:marBottom w:val="0"/>
          <w:divBdr>
            <w:top w:val="none" w:sz="0" w:space="0" w:color="auto"/>
            <w:left w:val="none" w:sz="0" w:space="0" w:color="auto"/>
            <w:bottom w:val="none" w:sz="0" w:space="0" w:color="auto"/>
            <w:right w:val="none" w:sz="0" w:space="0" w:color="auto"/>
          </w:divBdr>
        </w:div>
        <w:div w:id="710765651">
          <w:marLeft w:val="0"/>
          <w:marRight w:val="0"/>
          <w:marTop w:val="0"/>
          <w:marBottom w:val="0"/>
          <w:divBdr>
            <w:top w:val="none" w:sz="0" w:space="0" w:color="auto"/>
            <w:left w:val="none" w:sz="0" w:space="0" w:color="auto"/>
            <w:bottom w:val="none" w:sz="0" w:space="0" w:color="auto"/>
            <w:right w:val="none" w:sz="0" w:space="0" w:color="auto"/>
          </w:divBdr>
        </w:div>
        <w:div w:id="1215311761">
          <w:marLeft w:val="0"/>
          <w:marRight w:val="0"/>
          <w:marTop w:val="0"/>
          <w:marBottom w:val="0"/>
          <w:divBdr>
            <w:top w:val="none" w:sz="0" w:space="0" w:color="auto"/>
            <w:left w:val="none" w:sz="0" w:space="0" w:color="auto"/>
            <w:bottom w:val="none" w:sz="0" w:space="0" w:color="auto"/>
            <w:right w:val="none" w:sz="0" w:space="0" w:color="auto"/>
          </w:divBdr>
        </w:div>
        <w:div w:id="1973633280">
          <w:marLeft w:val="0"/>
          <w:marRight w:val="0"/>
          <w:marTop w:val="0"/>
          <w:marBottom w:val="0"/>
          <w:divBdr>
            <w:top w:val="none" w:sz="0" w:space="0" w:color="auto"/>
            <w:left w:val="none" w:sz="0" w:space="0" w:color="auto"/>
            <w:bottom w:val="none" w:sz="0" w:space="0" w:color="auto"/>
            <w:right w:val="none" w:sz="0" w:space="0" w:color="auto"/>
          </w:divBdr>
        </w:div>
        <w:div w:id="660933065">
          <w:marLeft w:val="0"/>
          <w:marRight w:val="0"/>
          <w:marTop w:val="0"/>
          <w:marBottom w:val="0"/>
          <w:divBdr>
            <w:top w:val="none" w:sz="0" w:space="0" w:color="auto"/>
            <w:left w:val="none" w:sz="0" w:space="0" w:color="auto"/>
            <w:bottom w:val="none" w:sz="0" w:space="0" w:color="auto"/>
            <w:right w:val="none" w:sz="0" w:space="0" w:color="auto"/>
          </w:divBdr>
        </w:div>
        <w:div w:id="1662267421">
          <w:marLeft w:val="0"/>
          <w:marRight w:val="0"/>
          <w:marTop w:val="0"/>
          <w:marBottom w:val="0"/>
          <w:divBdr>
            <w:top w:val="none" w:sz="0" w:space="0" w:color="auto"/>
            <w:left w:val="none" w:sz="0" w:space="0" w:color="auto"/>
            <w:bottom w:val="none" w:sz="0" w:space="0" w:color="auto"/>
            <w:right w:val="none" w:sz="0" w:space="0" w:color="auto"/>
          </w:divBdr>
        </w:div>
        <w:div w:id="1644843973">
          <w:marLeft w:val="0"/>
          <w:marRight w:val="0"/>
          <w:marTop w:val="0"/>
          <w:marBottom w:val="0"/>
          <w:divBdr>
            <w:top w:val="none" w:sz="0" w:space="0" w:color="auto"/>
            <w:left w:val="none" w:sz="0" w:space="0" w:color="auto"/>
            <w:bottom w:val="none" w:sz="0" w:space="0" w:color="auto"/>
            <w:right w:val="none" w:sz="0" w:space="0" w:color="auto"/>
          </w:divBdr>
        </w:div>
        <w:div w:id="1013846975">
          <w:marLeft w:val="0"/>
          <w:marRight w:val="0"/>
          <w:marTop w:val="0"/>
          <w:marBottom w:val="0"/>
          <w:divBdr>
            <w:top w:val="none" w:sz="0" w:space="0" w:color="auto"/>
            <w:left w:val="none" w:sz="0" w:space="0" w:color="auto"/>
            <w:bottom w:val="none" w:sz="0" w:space="0" w:color="auto"/>
            <w:right w:val="none" w:sz="0" w:space="0" w:color="auto"/>
          </w:divBdr>
        </w:div>
        <w:div w:id="188298951">
          <w:marLeft w:val="0"/>
          <w:marRight w:val="0"/>
          <w:marTop w:val="0"/>
          <w:marBottom w:val="0"/>
          <w:divBdr>
            <w:top w:val="none" w:sz="0" w:space="0" w:color="auto"/>
            <w:left w:val="none" w:sz="0" w:space="0" w:color="auto"/>
            <w:bottom w:val="none" w:sz="0" w:space="0" w:color="auto"/>
            <w:right w:val="none" w:sz="0" w:space="0" w:color="auto"/>
          </w:divBdr>
        </w:div>
        <w:div w:id="214436071">
          <w:marLeft w:val="0"/>
          <w:marRight w:val="0"/>
          <w:marTop w:val="0"/>
          <w:marBottom w:val="0"/>
          <w:divBdr>
            <w:top w:val="none" w:sz="0" w:space="0" w:color="auto"/>
            <w:left w:val="none" w:sz="0" w:space="0" w:color="auto"/>
            <w:bottom w:val="none" w:sz="0" w:space="0" w:color="auto"/>
            <w:right w:val="none" w:sz="0" w:space="0" w:color="auto"/>
          </w:divBdr>
        </w:div>
        <w:div w:id="271938112">
          <w:marLeft w:val="0"/>
          <w:marRight w:val="0"/>
          <w:marTop w:val="0"/>
          <w:marBottom w:val="0"/>
          <w:divBdr>
            <w:top w:val="none" w:sz="0" w:space="0" w:color="auto"/>
            <w:left w:val="none" w:sz="0" w:space="0" w:color="auto"/>
            <w:bottom w:val="none" w:sz="0" w:space="0" w:color="auto"/>
            <w:right w:val="none" w:sz="0" w:space="0" w:color="auto"/>
          </w:divBdr>
        </w:div>
      </w:divsChild>
    </w:div>
    <w:div w:id="1168403731">
      <w:bodyDiv w:val="1"/>
      <w:marLeft w:val="0"/>
      <w:marRight w:val="0"/>
      <w:marTop w:val="0"/>
      <w:marBottom w:val="0"/>
      <w:divBdr>
        <w:top w:val="none" w:sz="0" w:space="0" w:color="auto"/>
        <w:left w:val="none" w:sz="0" w:space="0" w:color="auto"/>
        <w:bottom w:val="none" w:sz="0" w:space="0" w:color="auto"/>
        <w:right w:val="none" w:sz="0" w:space="0" w:color="auto"/>
      </w:divBdr>
      <w:divsChild>
        <w:div w:id="58750077">
          <w:marLeft w:val="0"/>
          <w:marRight w:val="0"/>
          <w:marTop w:val="0"/>
          <w:marBottom w:val="0"/>
          <w:divBdr>
            <w:top w:val="none" w:sz="0" w:space="0" w:color="auto"/>
            <w:left w:val="none" w:sz="0" w:space="0" w:color="auto"/>
            <w:bottom w:val="none" w:sz="0" w:space="0" w:color="auto"/>
            <w:right w:val="none" w:sz="0" w:space="0" w:color="auto"/>
          </w:divBdr>
          <w:divsChild>
            <w:div w:id="312374203">
              <w:marLeft w:val="0"/>
              <w:marRight w:val="0"/>
              <w:marTop w:val="0"/>
              <w:marBottom w:val="0"/>
              <w:divBdr>
                <w:top w:val="none" w:sz="0" w:space="0" w:color="auto"/>
                <w:left w:val="none" w:sz="0" w:space="0" w:color="auto"/>
                <w:bottom w:val="none" w:sz="0" w:space="0" w:color="auto"/>
                <w:right w:val="none" w:sz="0" w:space="0" w:color="auto"/>
              </w:divBdr>
            </w:div>
          </w:divsChild>
        </w:div>
        <w:div w:id="264309366">
          <w:marLeft w:val="0"/>
          <w:marRight w:val="0"/>
          <w:marTop w:val="0"/>
          <w:marBottom w:val="0"/>
          <w:divBdr>
            <w:top w:val="none" w:sz="0" w:space="0" w:color="auto"/>
            <w:left w:val="none" w:sz="0" w:space="0" w:color="auto"/>
            <w:bottom w:val="none" w:sz="0" w:space="0" w:color="auto"/>
            <w:right w:val="none" w:sz="0" w:space="0" w:color="auto"/>
          </w:divBdr>
        </w:div>
        <w:div w:id="1394962190">
          <w:marLeft w:val="0"/>
          <w:marRight w:val="0"/>
          <w:marTop w:val="0"/>
          <w:marBottom w:val="0"/>
          <w:divBdr>
            <w:top w:val="none" w:sz="0" w:space="0" w:color="auto"/>
            <w:left w:val="none" w:sz="0" w:space="0" w:color="auto"/>
            <w:bottom w:val="none" w:sz="0" w:space="0" w:color="auto"/>
            <w:right w:val="none" w:sz="0" w:space="0" w:color="auto"/>
          </w:divBdr>
        </w:div>
        <w:div w:id="113406879">
          <w:marLeft w:val="0"/>
          <w:marRight w:val="0"/>
          <w:marTop w:val="0"/>
          <w:marBottom w:val="0"/>
          <w:divBdr>
            <w:top w:val="none" w:sz="0" w:space="0" w:color="auto"/>
            <w:left w:val="none" w:sz="0" w:space="0" w:color="auto"/>
            <w:bottom w:val="none" w:sz="0" w:space="0" w:color="auto"/>
            <w:right w:val="none" w:sz="0" w:space="0" w:color="auto"/>
          </w:divBdr>
        </w:div>
        <w:div w:id="1112238536">
          <w:marLeft w:val="0"/>
          <w:marRight w:val="0"/>
          <w:marTop w:val="0"/>
          <w:marBottom w:val="0"/>
          <w:divBdr>
            <w:top w:val="none" w:sz="0" w:space="0" w:color="auto"/>
            <w:left w:val="none" w:sz="0" w:space="0" w:color="auto"/>
            <w:bottom w:val="none" w:sz="0" w:space="0" w:color="auto"/>
            <w:right w:val="none" w:sz="0" w:space="0" w:color="auto"/>
          </w:divBdr>
        </w:div>
        <w:div w:id="1032994901">
          <w:marLeft w:val="0"/>
          <w:marRight w:val="0"/>
          <w:marTop w:val="0"/>
          <w:marBottom w:val="0"/>
          <w:divBdr>
            <w:top w:val="none" w:sz="0" w:space="0" w:color="auto"/>
            <w:left w:val="none" w:sz="0" w:space="0" w:color="auto"/>
            <w:bottom w:val="none" w:sz="0" w:space="0" w:color="auto"/>
            <w:right w:val="none" w:sz="0" w:space="0" w:color="auto"/>
          </w:divBdr>
        </w:div>
        <w:div w:id="496698711">
          <w:marLeft w:val="0"/>
          <w:marRight w:val="0"/>
          <w:marTop w:val="0"/>
          <w:marBottom w:val="0"/>
          <w:divBdr>
            <w:top w:val="none" w:sz="0" w:space="0" w:color="auto"/>
            <w:left w:val="none" w:sz="0" w:space="0" w:color="auto"/>
            <w:bottom w:val="none" w:sz="0" w:space="0" w:color="auto"/>
            <w:right w:val="none" w:sz="0" w:space="0" w:color="auto"/>
          </w:divBdr>
        </w:div>
        <w:div w:id="1563909060">
          <w:marLeft w:val="0"/>
          <w:marRight w:val="0"/>
          <w:marTop w:val="0"/>
          <w:marBottom w:val="0"/>
          <w:divBdr>
            <w:top w:val="none" w:sz="0" w:space="0" w:color="auto"/>
            <w:left w:val="none" w:sz="0" w:space="0" w:color="auto"/>
            <w:bottom w:val="none" w:sz="0" w:space="0" w:color="auto"/>
            <w:right w:val="none" w:sz="0" w:space="0" w:color="auto"/>
          </w:divBdr>
        </w:div>
        <w:div w:id="601257290">
          <w:marLeft w:val="0"/>
          <w:marRight w:val="0"/>
          <w:marTop w:val="0"/>
          <w:marBottom w:val="0"/>
          <w:divBdr>
            <w:top w:val="none" w:sz="0" w:space="0" w:color="auto"/>
            <w:left w:val="none" w:sz="0" w:space="0" w:color="auto"/>
            <w:bottom w:val="none" w:sz="0" w:space="0" w:color="auto"/>
            <w:right w:val="none" w:sz="0" w:space="0" w:color="auto"/>
          </w:divBdr>
        </w:div>
        <w:div w:id="1049189607">
          <w:marLeft w:val="0"/>
          <w:marRight w:val="0"/>
          <w:marTop w:val="0"/>
          <w:marBottom w:val="0"/>
          <w:divBdr>
            <w:top w:val="none" w:sz="0" w:space="0" w:color="auto"/>
            <w:left w:val="none" w:sz="0" w:space="0" w:color="auto"/>
            <w:bottom w:val="none" w:sz="0" w:space="0" w:color="auto"/>
            <w:right w:val="none" w:sz="0" w:space="0" w:color="auto"/>
          </w:divBdr>
        </w:div>
        <w:div w:id="1063679543">
          <w:marLeft w:val="0"/>
          <w:marRight w:val="0"/>
          <w:marTop w:val="0"/>
          <w:marBottom w:val="0"/>
          <w:divBdr>
            <w:top w:val="none" w:sz="0" w:space="0" w:color="auto"/>
            <w:left w:val="none" w:sz="0" w:space="0" w:color="auto"/>
            <w:bottom w:val="none" w:sz="0" w:space="0" w:color="auto"/>
            <w:right w:val="none" w:sz="0" w:space="0" w:color="auto"/>
          </w:divBdr>
        </w:div>
        <w:div w:id="1266889420">
          <w:marLeft w:val="0"/>
          <w:marRight w:val="0"/>
          <w:marTop w:val="0"/>
          <w:marBottom w:val="0"/>
          <w:divBdr>
            <w:top w:val="none" w:sz="0" w:space="0" w:color="auto"/>
            <w:left w:val="none" w:sz="0" w:space="0" w:color="auto"/>
            <w:bottom w:val="none" w:sz="0" w:space="0" w:color="auto"/>
            <w:right w:val="none" w:sz="0" w:space="0" w:color="auto"/>
          </w:divBdr>
        </w:div>
        <w:div w:id="1213155538">
          <w:marLeft w:val="0"/>
          <w:marRight w:val="0"/>
          <w:marTop w:val="0"/>
          <w:marBottom w:val="0"/>
          <w:divBdr>
            <w:top w:val="none" w:sz="0" w:space="0" w:color="auto"/>
            <w:left w:val="none" w:sz="0" w:space="0" w:color="auto"/>
            <w:bottom w:val="none" w:sz="0" w:space="0" w:color="auto"/>
            <w:right w:val="none" w:sz="0" w:space="0" w:color="auto"/>
          </w:divBdr>
        </w:div>
        <w:div w:id="1223491839">
          <w:marLeft w:val="0"/>
          <w:marRight w:val="0"/>
          <w:marTop w:val="0"/>
          <w:marBottom w:val="0"/>
          <w:divBdr>
            <w:top w:val="none" w:sz="0" w:space="0" w:color="auto"/>
            <w:left w:val="none" w:sz="0" w:space="0" w:color="auto"/>
            <w:bottom w:val="none" w:sz="0" w:space="0" w:color="auto"/>
            <w:right w:val="none" w:sz="0" w:space="0" w:color="auto"/>
          </w:divBdr>
        </w:div>
        <w:div w:id="967319740">
          <w:marLeft w:val="0"/>
          <w:marRight w:val="0"/>
          <w:marTop w:val="0"/>
          <w:marBottom w:val="0"/>
          <w:divBdr>
            <w:top w:val="none" w:sz="0" w:space="0" w:color="auto"/>
            <w:left w:val="none" w:sz="0" w:space="0" w:color="auto"/>
            <w:bottom w:val="none" w:sz="0" w:space="0" w:color="auto"/>
            <w:right w:val="none" w:sz="0" w:space="0" w:color="auto"/>
          </w:divBdr>
        </w:div>
        <w:div w:id="1384476073">
          <w:marLeft w:val="0"/>
          <w:marRight w:val="0"/>
          <w:marTop w:val="0"/>
          <w:marBottom w:val="0"/>
          <w:divBdr>
            <w:top w:val="none" w:sz="0" w:space="0" w:color="auto"/>
            <w:left w:val="none" w:sz="0" w:space="0" w:color="auto"/>
            <w:bottom w:val="none" w:sz="0" w:space="0" w:color="auto"/>
            <w:right w:val="none" w:sz="0" w:space="0" w:color="auto"/>
          </w:divBdr>
        </w:div>
        <w:div w:id="245194264">
          <w:marLeft w:val="0"/>
          <w:marRight w:val="0"/>
          <w:marTop w:val="0"/>
          <w:marBottom w:val="0"/>
          <w:divBdr>
            <w:top w:val="none" w:sz="0" w:space="0" w:color="auto"/>
            <w:left w:val="none" w:sz="0" w:space="0" w:color="auto"/>
            <w:bottom w:val="none" w:sz="0" w:space="0" w:color="auto"/>
            <w:right w:val="none" w:sz="0" w:space="0" w:color="auto"/>
          </w:divBdr>
        </w:div>
        <w:div w:id="1635868658">
          <w:marLeft w:val="0"/>
          <w:marRight w:val="0"/>
          <w:marTop w:val="0"/>
          <w:marBottom w:val="0"/>
          <w:divBdr>
            <w:top w:val="none" w:sz="0" w:space="0" w:color="auto"/>
            <w:left w:val="none" w:sz="0" w:space="0" w:color="auto"/>
            <w:bottom w:val="none" w:sz="0" w:space="0" w:color="auto"/>
            <w:right w:val="none" w:sz="0" w:space="0" w:color="auto"/>
          </w:divBdr>
        </w:div>
        <w:div w:id="1946764370">
          <w:marLeft w:val="0"/>
          <w:marRight w:val="0"/>
          <w:marTop w:val="0"/>
          <w:marBottom w:val="0"/>
          <w:divBdr>
            <w:top w:val="none" w:sz="0" w:space="0" w:color="auto"/>
            <w:left w:val="none" w:sz="0" w:space="0" w:color="auto"/>
            <w:bottom w:val="none" w:sz="0" w:space="0" w:color="auto"/>
            <w:right w:val="none" w:sz="0" w:space="0" w:color="auto"/>
          </w:divBdr>
        </w:div>
        <w:div w:id="129709672">
          <w:marLeft w:val="0"/>
          <w:marRight w:val="0"/>
          <w:marTop w:val="0"/>
          <w:marBottom w:val="0"/>
          <w:divBdr>
            <w:top w:val="none" w:sz="0" w:space="0" w:color="auto"/>
            <w:left w:val="none" w:sz="0" w:space="0" w:color="auto"/>
            <w:bottom w:val="none" w:sz="0" w:space="0" w:color="auto"/>
            <w:right w:val="none" w:sz="0" w:space="0" w:color="auto"/>
          </w:divBdr>
        </w:div>
        <w:div w:id="1324777314">
          <w:marLeft w:val="0"/>
          <w:marRight w:val="0"/>
          <w:marTop w:val="0"/>
          <w:marBottom w:val="0"/>
          <w:divBdr>
            <w:top w:val="none" w:sz="0" w:space="0" w:color="auto"/>
            <w:left w:val="none" w:sz="0" w:space="0" w:color="auto"/>
            <w:bottom w:val="none" w:sz="0" w:space="0" w:color="auto"/>
            <w:right w:val="none" w:sz="0" w:space="0" w:color="auto"/>
          </w:divBdr>
        </w:div>
        <w:div w:id="1969624708">
          <w:marLeft w:val="0"/>
          <w:marRight w:val="0"/>
          <w:marTop w:val="0"/>
          <w:marBottom w:val="0"/>
          <w:divBdr>
            <w:top w:val="none" w:sz="0" w:space="0" w:color="auto"/>
            <w:left w:val="none" w:sz="0" w:space="0" w:color="auto"/>
            <w:bottom w:val="none" w:sz="0" w:space="0" w:color="auto"/>
            <w:right w:val="none" w:sz="0" w:space="0" w:color="auto"/>
          </w:divBdr>
        </w:div>
        <w:div w:id="1139299662">
          <w:marLeft w:val="0"/>
          <w:marRight w:val="0"/>
          <w:marTop w:val="0"/>
          <w:marBottom w:val="0"/>
          <w:divBdr>
            <w:top w:val="none" w:sz="0" w:space="0" w:color="auto"/>
            <w:left w:val="none" w:sz="0" w:space="0" w:color="auto"/>
            <w:bottom w:val="none" w:sz="0" w:space="0" w:color="auto"/>
            <w:right w:val="none" w:sz="0" w:space="0" w:color="auto"/>
          </w:divBdr>
        </w:div>
      </w:divsChild>
    </w:div>
    <w:div w:id="1315526152">
      <w:bodyDiv w:val="1"/>
      <w:marLeft w:val="0"/>
      <w:marRight w:val="0"/>
      <w:marTop w:val="0"/>
      <w:marBottom w:val="0"/>
      <w:divBdr>
        <w:top w:val="none" w:sz="0" w:space="0" w:color="auto"/>
        <w:left w:val="none" w:sz="0" w:space="0" w:color="auto"/>
        <w:bottom w:val="none" w:sz="0" w:space="0" w:color="auto"/>
        <w:right w:val="none" w:sz="0" w:space="0" w:color="auto"/>
      </w:divBdr>
      <w:divsChild>
        <w:div w:id="499737122">
          <w:marLeft w:val="0"/>
          <w:marRight w:val="0"/>
          <w:marTop w:val="0"/>
          <w:marBottom w:val="0"/>
          <w:divBdr>
            <w:top w:val="none" w:sz="0" w:space="0" w:color="auto"/>
            <w:left w:val="none" w:sz="0" w:space="0" w:color="auto"/>
            <w:bottom w:val="none" w:sz="0" w:space="0" w:color="auto"/>
            <w:right w:val="none" w:sz="0" w:space="0" w:color="auto"/>
          </w:divBdr>
        </w:div>
        <w:div w:id="1227230686">
          <w:marLeft w:val="0"/>
          <w:marRight w:val="0"/>
          <w:marTop w:val="0"/>
          <w:marBottom w:val="0"/>
          <w:divBdr>
            <w:top w:val="none" w:sz="0" w:space="0" w:color="auto"/>
            <w:left w:val="none" w:sz="0" w:space="0" w:color="auto"/>
            <w:bottom w:val="none" w:sz="0" w:space="0" w:color="auto"/>
            <w:right w:val="none" w:sz="0" w:space="0" w:color="auto"/>
          </w:divBdr>
        </w:div>
        <w:div w:id="106627844">
          <w:marLeft w:val="0"/>
          <w:marRight w:val="0"/>
          <w:marTop w:val="0"/>
          <w:marBottom w:val="0"/>
          <w:divBdr>
            <w:top w:val="none" w:sz="0" w:space="0" w:color="auto"/>
            <w:left w:val="none" w:sz="0" w:space="0" w:color="auto"/>
            <w:bottom w:val="none" w:sz="0" w:space="0" w:color="auto"/>
            <w:right w:val="none" w:sz="0" w:space="0" w:color="auto"/>
          </w:divBdr>
        </w:div>
        <w:div w:id="1013343998">
          <w:marLeft w:val="0"/>
          <w:marRight w:val="0"/>
          <w:marTop w:val="0"/>
          <w:marBottom w:val="0"/>
          <w:divBdr>
            <w:top w:val="none" w:sz="0" w:space="0" w:color="auto"/>
            <w:left w:val="none" w:sz="0" w:space="0" w:color="auto"/>
            <w:bottom w:val="none" w:sz="0" w:space="0" w:color="auto"/>
            <w:right w:val="none" w:sz="0" w:space="0" w:color="auto"/>
          </w:divBdr>
        </w:div>
        <w:div w:id="1005087527">
          <w:marLeft w:val="0"/>
          <w:marRight w:val="0"/>
          <w:marTop w:val="0"/>
          <w:marBottom w:val="0"/>
          <w:divBdr>
            <w:top w:val="none" w:sz="0" w:space="0" w:color="auto"/>
            <w:left w:val="none" w:sz="0" w:space="0" w:color="auto"/>
            <w:bottom w:val="none" w:sz="0" w:space="0" w:color="auto"/>
            <w:right w:val="none" w:sz="0" w:space="0" w:color="auto"/>
          </w:divBdr>
        </w:div>
        <w:div w:id="1577714027">
          <w:marLeft w:val="0"/>
          <w:marRight w:val="0"/>
          <w:marTop w:val="0"/>
          <w:marBottom w:val="0"/>
          <w:divBdr>
            <w:top w:val="none" w:sz="0" w:space="0" w:color="auto"/>
            <w:left w:val="none" w:sz="0" w:space="0" w:color="auto"/>
            <w:bottom w:val="none" w:sz="0" w:space="0" w:color="auto"/>
            <w:right w:val="none" w:sz="0" w:space="0" w:color="auto"/>
          </w:divBdr>
        </w:div>
        <w:div w:id="1818037644">
          <w:marLeft w:val="0"/>
          <w:marRight w:val="0"/>
          <w:marTop w:val="0"/>
          <w:marBottom w:val="0"/>
          <w:divBdr>
            <w:top w:val="none" w:sz="0" w:space="0" w:color="auto"/>
            <w:left w:val="none" w:sz="0" w:space="0" w:color="auto"/>
            <w:bottom w:val="none" w:sz="0" w:space="0" w:color="auto"/>
            <w:right w:val="none" w:sz="0" w:space="0" w:color="auto"/>
          </w:divBdr>
        </w:div>
        <w:div w:id="982734153">
          <w:marLeft w:val="0"/>
          <w:marRight w:val="0"/>
          <w:marTop w:val="0"/>
          <w:marBottom w:val="0"/>
          <w:divBdr>
            <w:top w:val="none" w:sz="0" w:space="0" w:color="auto"/>
            <w:left w:val="none" w:sz="0" w:space="0" w:color="auto"/>
            <w:bottom w:val="none" w:sz="0" w:space="0" w:color="auto"/>
            <w:right w:val="none" w:sz="0" w:space="0" w:color="auto"/>
          </w:divBdr>
        </w:div>
        <w:div w:id="1929117837">
          <w:marLeft w:val="0"/>
          <w:marRight w:val="0"/>
          <w:marTop w:val="0"/>
          <w:marBottom w:val="0"/>
          <w:divBdr>
            <w:top w:val="none" w:sz="0" w:space="0" w:color="auto"/>
            <w:left w:val="none" w:sz="0" w:space="0" w:color="auto"/>
            <w:bottom w:val="none" w:sz="0" w:space="0" w:color="auto"/>
            <w:right w:val="none" w:sz="0" w:space="0" w:color="auto"/>
          </w:divBdr>
        </w:div>
        <w:div w:id="535774751">
          <w:marLeft w:val="0"/>
          <w:marRight w:val="0"/>
          <w:marTop w:val="0"/>
          <w:marBottom w:val="0"/>
          <w:divBdr>
            <w:top w:val="none" w:sz="0" w:space="0" w:color="auto"/>
            <w:left w:val="none" w:sz="0" w:space="0" w:color="auto"/>
            <w:bottom w:val="none" w:sz="0" w:space="0" w:color="auto"/>
            <w:right w:val="none" w:sz="0" w:space="0" w:color="auto"/>
          </w:divBdr>
        </w:div>
        <w:div w:id="560168934">
          <w:marLeft w:val="0"/>
          <w:marRight w:val="0"/>
          <w:marTop w:val="0"/>
          <w:marBottom w:val="0"/>
          <w:divBdr>
            <w:top w:val="none" w:sz="0" w:space="0" w:color="auto"/>
            <w:left w:val="none" w:sz="0" w:space="0" w:color="auto"/>
            <w:bottom w:val="none" w:sz="0" w:space="0" w:color="auto"/>
            <w:right w:val="none" w:sz="0" w:space="0" w:color="auto"/>
          </w:divBdr>
        </w:div>
        <w:div w:id="1021273940">
          <w:marLeft w:val="0"/>
          <w:marRight w:val="0"/>
          <w:marTop w:val="0"/>
          <w:marBottom w:val="0"/>
          <w:divBdr>
            <w:top w:val="none" w:sz="0" w:space="0" w:color="auto"/>
            <w:left w:val="none" w:sz="0" w:space="0" w:color="auto"/>
            <w:bottom w:val="none" w:sz="0" w:space="0" w:color="auto"/>
            <w:right w:val="none" w:sz="0" w:space="0" w:color="auto"/>
          </w:divBdr>
        </w:div>
        <w:div w:id="675546213">
          <w:marLeft w:val="0"/>
          <w:marRight w:val="0"/>
          <w:marTop w:val="0"/>
          <w:marBottom w:val="0"/>
          <w:divBdr>
            <w:top w:val="none" w:sz="0" w:space="0" w:color="auto"/>
            <w:left w:val="none" w:sz="0" w:space="0" w:color="auto"/>
            <w:bottom w:val="none" w:sz="0" w:space="0" w:color="auto"/>
            <w:right w:val="none" w:sz="0" w:space="0" w:color="auto"/>
          </w:divBdr>
        </w:div>
        <w:div w:id="315568236">
          <w:marLeft w:val="0"/>
          <w:marRight w:val="0"/>
          <w:marTop w:val="0"/>
          <w:marBottom w:val="0"/>
          <w:divBdr>
            <w:top w:val="none" w:sz="0" w:space="0" w:color="auto"/>
            <w:left w:val="none" w:sz="0" w:space="0" w:color="auto"/>
            <w:bottom w:val="none" w:sz="0" w:space="0" w:color="auto"/>
            <w:right w:val="none" w:sz="0" w:space="0" w:color="auto"/>
          </w:divBdr>
        </w:div>
        <w:div w:id="1214076319">
          <w:marLeft w:val="0"/>
          <w:marRight w:val="0"/>
          <w:marTop w:val="0"/>
          <w:marBottom w:val="0"/>
          <w:divBdr>
            <w:top w:val="none" w:sz="0" w:space="0" w:color="auto"/>
            <w:left w:val="none" w:sz="0" w:space="0" w:color="auto"/>
            <w:bottom w:val="none" w:sz="0" w:space="0" w:color="auto"/>
            <w:right w:val="none" w:sz="0" w:space="0" w:color="auto"/>
          </w:divBdr>
        </w:div>
        <w:div w:id="1458524752">
          <w:marLeft w:val="0"/>
          <w:marRight w:val="0"/>
          <w:marTop w:val="0"/>
          <w:marBottom w:val="0"/>
          <w:divBdr>
            <w:top w:val="none" w:sz="0" w:space="0" w:color="auto"/>
            <w:left w:val="none" w:sz="0" w:space="0" w:color="auto"/>
            <w:bottom w:val="none" w:sz="0" w:space="0" w:color="auto"/>
            <w:right w:val="none" w:sz="0" w:space="0" w:color="auto"/>
          </w:divBdr>
        </w:div>
        <w:div w:id="1439523109">
          <w:marLeft w:val="0"/>
          <w:marRight w:val="0"/>
          <w:marTop w:val="0"/>
          <w:marBottom w:val="0"/>
          <w:divBdr>
            <w:top w:val="none" w:sz="0" w:space="0" w:color="auto"/>
            <w:left w:val="none" w:sz="0" w:space="0" w:color="auto"/>
            <w:bottom w:val="none" w:sz="0" w:space="0" w:color="auto"/>
            <w:right w:val="none" w:sz="0" w:space="0" w:color="auto"/>
          </w:divBdr>
        </w:div>
        <w:div w:id="1712613786">
          <w:marLeft w:val="0"/>
          <w:marRight w:val="0"/>
          <w:marTop w:val="0"/>
          <w:marBottom w:val="0"/>
          <w:divBdr>
            <w:top w:val="none" w:sz="0" w:space="0" w:color="auto"/>
            <w:left w:val="none" w:sz="0" w:space="0" w:color="auto"/>
            <w:bottom w:val="none" w:sz="0" w:space="0" w:color="auto"/>
            <w:right w:val="none" w:sz="0" w:space="0" w:color="auto"/>
          </w:divBdr>
        </w:div>
        <w:div w:id="1371686601">
          <w:marLeft w:val="0"/>
          <w:marRight w:val="0"/>
          <w:marTop w:val="0"/>
          <w:marBottom w:val="0"/>
          <w:divBdr>
            <w:top w:val="none" w:sz="0" w:space="0" w:color="auto"/>
            <w:left w:val="none" w:sz="0" w:space="0" w:color="auto"/>
            <w:bottom w:val="none" w:sz="0" w:space="0" w:color="auto"/>
            <w:right w:val="none" w:sz="0" w:space="0" w:color="auto"/>
          </w:divBdr>
        </w:div>
        <w:div w:id="828011723">
          <w:marLeft w:val="0"/>
          <w:marRight w:val="0"/>
          <w:marTop w:val="0"/>
          <w:marBottom w:val="0"/>
          <w:divBdr>
            <w:top w:val="none" w:sz="0" w:space="0" w:color="auto"/>
            <w:left w:val="none" w:sz="0" w:space="0" w:color="auto"/>
            <w:bottom w:val="none" w:sz="0" w:space="0" w:color="auto"/>
            <w:right w:val="none" w:sz="0" w:space="0" w:color="auto"/>
          </w:divBdr>
        </w:div>
        <w:div w:id="911700190">
          <w:marLeft w:val="0"/>
          <w:marRight w:val="0"/>
          <w:marTop w:val="0"/>
          <w:marBottom w:val="0"/>
          <w:divBdr>
            <w:top w:val="none" w:sz="0" w:space="0" w:color="auto"/>
            <w:left w:val="none" w:sz="0" w:space="0" w:color="auto"/>
            <w:bottom w:val="none" w:sz="0" w:space="0" w:color="auto"/>
            <w:right w:val="none" w:sz="0" w:space="0" w:color="auto"/>
          </w:divBdr>
        </w:div>
        <w:div w:id="484276316">
          <w:marLeft w:val="0"/>
          <w:marRight w:val="0"/>
          <w:marTop w:val="0"/>
          <w:marBottom w:val="0"/>
          <w:divBdr>
            <w:top w:val="none" w:sz="0" w:space="0" w:color="auto"/>
            <w:left w:val="none" w:sz="0" w:space="0" w:color="auto"/>
            <w:bottom w:val="none" w:sz="0" w:space="0" w:color="auto"/>
            <w:right w:val="none" w:sz="0" w:space="0" w:color="auto"/>
          </w:divBdr>
        </w:div>
        <w:div w:id="441657903">
          <w:marLeft w:val="0"/>
          <w:marRight w:val="0"/>
          <w:marTop w:val="0"/>
          <w:marBottom w:val="0"/>
          <w:divBdr>
            <w:top w:val="none" w:sz="0" w:space="0" w:color="auto"/>
            <w:left w:val="none" w:sz="0" w:space="0" w:color="auto"/>
            <w:bottom w:val="none" w:sz="0" w:space="0" w:color="auto"/>
            <w:right w:val="none" w:sz="0" w:space="0" w:color="auto"/>
          </w:divBdr>
        </w:div>
        <w:div w:id="1527137443">
          <w:marLeft w:val="0"/>
          <w:marRight w:val="0"/>
          <w:marTop w:val="0"/>
          <w:marBottom w:val="0"/>
          <w:divBdr>
            <w:top w:val="none" w:sz="0" w:space="0" w:color="auto"/>
            <w:left w:val="none" w:sz="0" w:space="0" w:color="auto"/>
            <w:bottom w:val="none" w:sz="0" w:space="0" w:color="auto"/>
            <w:right w:val="none" w:sz="0" w:space="0" w:color="auto"/>
          </w:divBdr>
        </w:div>
        <w:div w:id="926379126">
          <w:marLeft w:val="0"/>
          <w:marRight w:val="0"/>
          <w:marTop w:val="0"/>
          <w:marBottom w:val="0"/>
          <w:divBdr>
            <w:top w:val="none" w:sz="0" w:space="0" w:color="auto"/>
            <w:left w:val="none" w:sz="0" w:space="0" w:color="auto"/>
            <w:bottom w:val="none" w:sz="0" w:space="0" w:color="auto"/>
            <w:right w:val="none" w:sz="0" w:space="0" w:color="auto"/>
          </w:divBdr>
        </w:div>
        <w:div w:id="485824760">
          <w:marLeft w:val="0"/>
          <w:marRight w:val="0"/>
          <w:marTop w:val="0"/>
          <w:marBottom w:val="0"/>
          <w:divBdr>
            <w:top w:val="none" w:sz="0" w:space="0" w:color="auto"/>
            <w:left w:val="none" w:sz="0" w:space="0" w:color="auto"/>
            <w:bottom w:val="none" w:sz="0" w:space="0" w:color="auto"/>
            <w:right w:val="none" w:sz="0" w:space="0" w:color="auto"/>
          </w:divBdr>
        </w:div>
        <w:div w:id="1846744918">
          <w:marLeft w:val="0"/>
          <w:marRight w:val="0"/>
          <w:marTop w:val="0"/>
          <w:marBottom w:val="0"/>
          <w:divBdr>
            <w:top w:val="none" w:sz="0" w:space="0" w:color="auto"/>
            <w:left w:val="none" w:sz="0" w:space="0" w:color="auto"/>
            <w:bottom w:val="none" w:sz="0" w:space="0" w:color="auto"/>
            <w:right w:val="none" w:sz="0" w:space="0" w:color="auto"/>
          </w:divBdr>
        </w:div>
        <w:div w:id="1553350392">
          <w:marLeft w:val="0"/>
          <w:marRight w:val="0"/>
          <w:marTop w:val="0"/>
          <w:marBottom w:val="0"/>
          <w:divBdr>
            <w:top w:val="none" w:sz="0" w:space="0" w:color="auto"/>
            <w:left w:val="none" w:sz="0" w:space="0" w:color="auto"/>
            <w:bottom w:val="none" w:sz="0" w:space="0" w:color="auto"/>
            <w:right w:val="none" w:sz="0" w:space="0" w:color="auto"/>
          </w:divBdr>
        </w:div>
      </w:divsChild>
    </w:div>
    <w:div w:id="1369333173">
      <w:bodyDiv w:val="1"/>
      <w:marLeft w:val="0"/>
      <w:marRight w:val="0"/>
      <w:marTop w:val="0"/>
      <w:marBottom w:val="0"/>
      <w:divBdr>
        <w:top w:val="none" w:sz="0" w:space="0" w:color="auto"/>
        <w:left w:val="none" w:sz="0" w:space="0" w:color="auto"/>
        <w:bottom w:val="none" w:sz="0" w:space="0" w:color="auto"/>
        <w:right w:val="none" w:sz="0" w:space="0" w:color="auto"/>
      </w:divBdr>
    </w:div>
    <w:div w:id="1500735415">
      <w:bodyDiv w:val="1"/>
      <w:marLeft w:val="0"/>
      <w:marRight w:val="0"/>
      <w:marTop w:val="0"/>
      <w:marBottom w:val="0"/>
      <w:divBdr>
        <w:top w:val="none" w:sz="0" w:space="0" w:color="auto"/>
        <w:left w:val="none" w:sz="0" w:space="0" w:color="auto"/>
        <w:bottom w:val="none" w:sz="0" w:space="0" w:color="auto"/>
        <w:right w:val="none" w:sz="0" w:space="0" w:color="auto"/>
      </w:divBdr>
    </w:div>
    <w:div w:id="1579973352">
      <w:bodyDiv w:val="1"/>
      <w:marLeft w:val="0"/>
      <w:marRight w:val="0"/>
      <w:marTop w:val="0"/>
      <w:marBottom w:val="0"/>
      <w:divBdr>
        <w:top w:val="none" w:sz="0" w:space="0" w:color="auto"/>
        <w:left w:val="none" w:sz="0" w:space="0" w:color="auto"/>
        <w:bottom w:val="none" w:sz="0" w:space="0" w:color="auto"/>
        <w:right w:val="none" w:sz="0" w:space="0" w:color="auto"/>
      </w:divBdr>
    </w:div>
    <w:div w:id="1584603653">
      <w:bodyDiv w:val="1"/>
      <w:marLeft w:val="0"/>
      <w:marRight w:val="0"/>
      <w:marTop w:val="0"/>
      <w:marBottom w:val="0"/>
      <w:divBdr>
        <w:top w:val="none" w:sz="0" w:space="0" w:color="auto"/>
        <w:left w:val="none" w:sz="0" w:space="0" w:color="auto"/>
        <w:bottom w:val="none" w:sz="0" w:space="0" w:color="auto"/>
        <w:right w:val="none" w:sz="0" w:space="0" w:color="auto"/>
      </w:divBdr>
    </w:div>
    <w:div w:id="1604731021">
      <w:bodyDiv w:val="1"/>
      <w:marLeft w:val="0"/>
      <w:marRight w:val="0"/>
      <w:marTop w:val="0"/>
      <w:marBottom w:val="0"/>
      <w:divBdr>
        <w:top w:val="none" w:sz="0" w:space="0" w:color="auto"/>
        <w:left w:val="none" w:sz="0" w:space="0" w:color="auto"/>
        <w:bottom w:val="none" w:sz="0" w:space="0" w:color="auto"/>
        <w:right w:val="none" w:sz="0" w:space="0" w:color="auto"/>
      </w:divBdr>
      <w:divsChild>
        <w:div w:id="1799176339">
          <w:marLeft w:val="0"/>
          <w:marRight w:val="0"/>
          <w:marTop w:val="0"/>
          <w:marBottom w:val="0"/>
          <w:divBdr>
            <w:top w:val="none" w:sz="0" w:space="0" w:color="auto"/>
            <w:left w:val="none" w:sz="0" w:space="0" w:color="auto"/>
            <w:bottom w:val="none" w:sz="0" w:space="0" w:color="auto"/>
            <w:right w:val="none" w:sz="0" w:space="0" w:color="auto"/>
          </w:divBdr>
        </w:div>
        <w:div w:id="1599406876">
          <w:marLeft w:val="0"/>
          <w:marRight w:val="0"/>
          <w:marTop w:val="0"/>
          <w:marBottom w:val="0"/>
          <w:divBdr>
            <w:top w:val="none" w:sz="0" w:space="0" w:color="auto"/>
            <w:left w:val="none" w:sz="0" w:space="0" w:color="auto"/>
            <w:bottom w:val="none" w:sz="0" w:space="0" w:color="auto"/>
            <w:right w:val="none" w:sz="0" w:space="0" w:color="auto"/>
          </w:divBdr>
        </w:div>
        <w:div w:id="1601252938">
          <w:marLeft w:val="0"/>
          <w:marRight w:val="0"/>
          <w:marTop w:val="0"/>
          <w:marBottom w:val="0"/>
          <w:divBdr>
            <w:top w:val="none" w:sz="0" w:space="0" w:color="auto"/>
            <w:left w:val="none" w:sz="0" w:space="0" w:color="auto"/>
            <w:bottom w:val="none" w:sz="0" w:space="0" w:color="auto"/>
            <w:right w:val="none" w:sz="0" w:space="0" w:color="auto"/>
          </w:divBdr>
        </w:div>
        <w:div w:id="1414233860">
          <w:marLeft w:val="0"/>
          <w:marRight w:val="0"/>
          <w:marTop w:val="0"/>
          <w:marBottom w:val="0"/>
          <w:divBdr>
            <w:top w:val="none" w:sz="0" w:space="0" w:color="auto"/>
            <w:left w:val="none" w:sz="0" w:space="0" w:color="auto"/>
            <w:bottom w:val="none" w:sz="0" w:space="0" w:color="auto"/>
            <w:right w:val="none" w:sz="0" w:space="0" w:color="auto"/>
          </w:divBdr>
        </w:div>
        <w:div w:id="1777095429">
          <w:marLeft w:val="0"/>
          <w:marRight w:val="0"/>
          <w:marTop w:val="0"/>
          <w:marBottom w:val="0"/>
          <w:divBdr>
            <w:top w:val="none" w:sz="0" w:space="0" w:color="auto"/>
            <w:left w:val="none" w:sz="0" w:space="0" w:color="auto"/>
            <w:bottom w:val="none" w:sz="0" w:space="0" w:color="auto"/>
            <w:right w:val="none" w:sz="0" w:space="0" w:color="auto"/>
          </w:divBdr>
        </w:div>
        <w:div w:id="47343722">
          <w:marLeft w:val="0"/>
          <w:marRight w:val="0"/>
          <w:marTop w:val="0"/>
          <w:marBottom w:val="0"/>
          <w:divBdr>
            <w:top w:val="none" w:sz="0" w:space="0" w:color="auto"/>
            <w:left w:val="none" w:sz="0" w:space="0" w:color="auto"/>
            <w:bottom w:val="none" w:sz="0" w:space="0" w:color="auto"/>
            <w:right w:val="none" w:sz="0" w:space="0" w:color="auto"/>
          </w:divBdr>
        </w:div>
        <w:div w:id="1087768503">
          <w:marLeft w:val="0"/>
          <w:marRight w:val="0"/>
          <w:marTop w:val="0"/>
          <w:marBottom w:val="0"/>
          <w:divBdr>
            <w:top w:val="none" w:sz="0" w:space="0" w:color="auto"/>
            <w:left w:val="none" w:sz="0" w:space="0" w:color="auto"/>
            <w:bottom w:val="none" w:sz="0" w:space="0" w:color="auto"/>
            <w:right w:val="none" w:sz="0" w:space="0" w:color="auto"/>
          </w:divBdr>
        </w:div>
        <w:div w:id="50159774">
          <w:marLeft w:val="0"/>
          <w:marRight w:val="0"/>
          <w:marTop w:val="0"/>
          <w:marBottom w:val="0"/>
          <w:divBdr>
            <w:top w:val="none" w:sz="0" w:space="0" w:color="auto"/>
            <w:left w:val="none" w:sz="0" w:space="0" w:color="auto"/>
            <w:bottom w:val="none" w:sz="0" w:space="0" w:color="auto"/>
            <w:right w:val="none" w:sz="0" w:space="0" w:color="auto"/>
          </w:divBdr>
        </w:div>
        <w:div w:id="732628724">
          <w:marLeft w:val="0"/>
          <w:marRight w:val="0"/>
          <w:marTop w:val="0"/>
          <w:marBottom w:val="0"/>
          <w:divBdr>
            <w:top w:val="none" w:sz="0" w:space="0" w:color="auto"/>
            <w:left w:val="none" w:sz="0" w:space="0" w:color="auto"/>
            <w:bottom w:val="none" w:sz="0" w:space="0" w:color="auto"/>
            <w:right w:val="none" w:sz="0" w:space="0" w:color="auto"/>
          </w:divBdr>
        </w:div>
        <w:div w:id="1162310934">
          <w:marLeft w:val="0"/>
          <w:marRight w:val="0"/>
          <w:marTop w:val="0"/>
          <w:marBottom w:val="0"/>
          <w:divBdr>
            <w:top w:val="none" w:sz="0" w:space="0" w:color="auto"/>
            <w:left w:val="none" w:sz="0" w:space="0" w:color="auto"/>
            <w:bottom w:val="none" w:sz="0" w:space="0" w:color="auto"/>
            <w:right w:val="none" w:sz="0" w:space="0" w:color="auto"/>
          </w:divBdr>
        </w:div>
        <w:div w:id="153956588">
          <w:marLeft w:val="0"/>
          <w:marRight w:val="0"/>
          <w:marTop w:val="0"/>
          <w:marBottom w:val="0"/>
          <w:divBdr>
            <w:top w:val="none" w:sz="0" w:space="0" w:color="auto"/>
            <w:left w:val="none" w:sz="0" w:space="0" w:color="auto"/>
            <w:bottom w:val="none" w:sz="0" w:space="0" w:color="auto"/>
            <w:right w:val="none" w:sz="0" w:space="0" w:color="auto"/>
          </w:divBdr>
        </w:div>
        <w:div w:id="1444422406">
          <w:marLeft w:val="0"/>
          <w:marRight w:val="0"/>
          <w:marTop w:val="0"/>
          <w:marBottom w:val="0"/>
          <w:divBdr>
            <w:top w:val="none" w:sz="0" w:space="0" w:color="auto"/>
            <w:left w:val="none" w:sz="0" w:space="0" w:color="auto"/>
            <w:bottom w:val="none" w:sz="0" w:space="0" w:color="auto"/>
            <w:right w:val="none" w:sz="0" w:space="0" w:color="auto"/>
          </w:divBdr>
        </w:div>
        <w:div w:id="563373254">
          <w:marLeft w:val="0"/>
          <w:marRight w:val="0"/>
          <w:marTop w:val="0"/>
          <w:marBottom w:val="0"/>
          <w:divBdr>
            <w:top w:val="none" w:sz="0" w:space="0" w:color="auto"/>
            <w:left w:val="none" w:sz="0" w:space="0" w:color="auto"/>
            <w:bottom w:val="none" w:sz="0" w:space="0" w:color="auto"/>
            <w:right w:val="none" w:sz="0" w:space="0" w:color="auto"/>
          </w:divBdr>
        </w:div>
        <w:div w:id="543951639">
          <w:marLeft w:val="0"/>
          <w:marRight w:val="0"/>
          <w:marTop w:val="0"/>
          <w:marBottom w:val="0"/>
          <w:divBdr>
            <w:top w:val="none" w:sz="0" w:space="0" w:color="auto"/>
            <w:left w:val="none" w:sz="0" w:space="0" w:color="auto"/>
            <w:bottom w:val="none" w:sz="0" w:space="0" w:color="auto"/>
            <w:right w:val="none" w:sz="0" w:space="0" w:color="auto"/>
          </w:divBdr>
        </w:div>
        <w:div w:id="2001959937">
          <w:marLeft w:val="0"/>
          <w:marRight w:val="0"/>
          <w:marTop w:val="0"/>
          <w:marBottom w:val="0"/>
          <w:divBdr>
            <w:top w:val="none" w:sz="0" w:space="0" w:color="auto"/>
            <w:left w:val="none" w:sz="0" w:space="0" w:color="auto"/>
            <w:bottom w:val="none" w:sz="0" w:space="0" w:color="auto"/>
            <w:right w:val="none" w:sz="0" w:space="0" w:color="auto"/>
          </w:divBdr>
        </w:div>
        <w:div w:id="1790396738">
          <w:marLeft w:val="0"/>
          <w:marRight w:val="0"/>
          <w:marTop w:val="0"/>
          <w:marBottom w:val="0"/>
          <w:divBdr>
            <w:top w:val="none" w:sz="0" w:space="0" w:color="auto"/>
            <w:left w:val="none" w:sz="0" w:space="0" w:color="auto"/>
            <w:bottom w:val="none" w:sz="0" w:space="0" w:color="auto"/>
            <w:right w:val="none" w:sz="0" w:space="0" w:color="auto"/>
          </w:divBdr>
        </w:div>
        <w:div w:id="103111035">
          <w:marLeft w:val="0"/>
          <w:marRight w:val="0"/>
          <w:marTop w:val="0"/>
          <w:marBottom w:val="0"/>
          <w:divBdr>
            <w:top w:val="none" w:sz="0" w:space="0" w:color="auto"/>
            <w:left w:val="none" w:sz="0" w:space="0" w:color="auto"/>
            <w:bottom w:val="none" w:sz="0" w:space="0" w:color="auto"/>
            <w:right w:val="none" w:sz="0" w:space="0" w:color="auto"/>
          </w:divBdr>
        </w:div>
      </w:divsChild>
    </w:div>
    <w:div w:id="1650328349">
      <w:bodyDiv w:val="1"/>
      <w:marLeft w:val="0"/>
      <w:marRight w:val="0"/>
      <w:marTop w:val="0"/>
      <w:marBottom w:val="0"/>
      <w:divBdr>
        <w:top w:val="none" w:sz="0" w:space="0" w:color="auto"/>
        <w:left w:val="none" w:sz="0" w:space="0" w:color="auto"/>
        <w:bottom w:val="none" w:sz="0" w:space="0" w:color="auto"/>
        <w:right w:val="none" w:sz="0" w:space="0" w:color="auto"/>
      </w:divBdr>
      <w:divsChild>
        <w:div w:id="1213930334">
          <w:marLeft w:val="0"/>
          <w:marRight w:val="0"/>
          <w:marTop w:val="0"/>
          <w:marBottom w:val="0"/>
          <w:divBdr>
            <w:top w:val="none" w:sz="0" w:space="0" w:color="auto"/>
            <w:left w:val="none" w:sz="0" w:space="0" w:color="auto"/>
            <w:bottom w:val="none" w:sz="0" w:space="0" w:color="auto"/>
            <w:right w:val="none" w:sz="0" w:space="0" w:color="auto"/>
          </w:divBdr>
        </w:div>
        <w:div w:id="117989638">
          <w:marLeft w:val="0"/>
          <w:marRight w:val="0"/>
          <w:marTop w:val="0"/>
          <w:marBottom w:val="0"/>
          <w:divBdr>
            <w:top w:val="none" w:sz="0" w:space="0" w:color="auto"/>
            <w:left w:val="none" w:sz="0" w:space="0" w:color="auto"/>
            <w:bottom w:val="none" w:sz="0" w:space="0" w:color="auto"/>
            <w:right w:val="none" w:sz="0" w:space="0" w:color="auto"/>
          </w:divBdr>
        </w:div>
        <w:div w:id="1516456688">
          <w:marLeft w:val="0"/>
          <w:marRight w:val="0"/>
          <w:marTop w:val="0"/>
          <w:marBottom w:val="0"/>
          <w:divBdr>
            <w:top w:val="none" w:sz="0" w:space="0" w:color="auto"/>
            <w:left w:val="none" w:sz="0" w:space="0" w:color="auto"/>
            <w:bottom w:val="none" w:sz="0" w:space="0" w:color="auto"/>
            <w:right w:val="none" w:sz="0" w:space="0" w:color="auto"/>
          </w:divBdr>
        </w:div>
        <w:div w:id="1848717144">
          <w:marLeft w:val="0"/>
          <w:marRight w:val="0"/>
          <w:marTop w:val="0"/>
          <w:marBottom w:val="0"/>
          <w:divBdr>
            <w:top w:val="none" w:sz="0" w:space="0" w:color="auto"/>
            <w:left w:val="none" w:sz="0" w:space="0" w:color="auto"/>
            <w:bottom w:val="none" w:sz="0" w:space="0" w:color="auto"/>
            <w:right w:val="none" w:sz="0" w:space="0" w:color="auto"/>
          </w:divBdr>
        </w:div>
        <w:div w:id="1597984031">
          <w:marLeft w:val="0"/>
          <w:marRight w:val="0"/>
          <w:marTop w:val="0"/>
          <w:marBottom w:val="0"/>
          <w:divBdr>
            <w:top w:val="none" w:sz="0" w:space="0" w:color="auto"/>
            <w:left w:val="none" w:sz="0" w:space="0" w:color="auto"/>
            <w:bottom w:val="none" w:sz="0" w:space="0" w:color="auto"/>
            <w:right w:val="none" w:sz="0" w:space="0" w:color="auto"/>
          </w:divBdr>
        </w:div>
        <w:div w:id="1188446601">
          <w:marLeft w:val="0"/>
          <w:marRight w:val="0"/>
          <w:marTop w:val="0"/>
          <w:marBottom w:val="0"/>
          <w:divBdr>
            <w:top w:val="none" w:sz="0" w:space="0" w:color="auto"/>
            <w:left w:val="none" w:sz="0" w:space="0" w:color="auto"/>
            <w:bottom w:val="none" w:sz="0" w:space="0" w:color="auto"/>
            <w:right w:val="none" w:sz="0" w:space="0" w:color="auto"/>
          </w:divBdr>
        </w:div>
        <w:div w:id="893152937">
          <w:marLeft w:val="0"/>
          <w:marRight w:val="0"/>
          <w:marTop w:val="0"/>
          <w:marBottom w:val="0"/>
          <w:divBdr>
            <w:top w:val="none" w:sz="0" w:space="0" w:color="auto"/>
            <w:left w:val="none" w:sz="0" w:space="0" w:color="auto"/>
            <w:bottom w:val="none" w:sz="0" w:space="0" w:color="auto"/>
            <w:right w:val="none" w:sz="0" w:space="0" w:color="auto"/>
          </w:divBdr>
        </w:div>
        <w:div w:id="1764834097">
          <w:marLeft w:val="0"/>
          <w:marRight w:val="0"/>
          <w:marTop w:val="0"/>
          <w:marBottom w:val="0"/>
          <w:divBdr>
            <w:top w:val="none" w:sz="0" w:space="0" w:color="auto"/>
            <w:left w:val="none" w:sz="0" w:space="0" w:color="auto"/>
            <w:bottom w:val="none" w:sz="0" w:space="0" w:color="auto"/>
            <w:right w:val="none" w:sz="0" w:space="0" w:color="auto"/>
          </w:divBdr>
        </w:div>
        <w:div w:id="1441415092">
          <w:marLeft w:val="0"/>
          <w:marRight w:val="0"/>
          <w:marTop w:val="0"/>
          <w:marBottom w:val="0"/>
          <w:divBdr>
            <w:top w:val="none" w:sz="0" w:space="0" w:color="auto"/>
            <w:left w:val="none" w:sz="0" w:space="0" w:color="auto"/>
            <w:bottom w:val="none" w:sz="0" w:space="0" w:color="auto"/>
            <w:right w:val="none" w:sz="0" w:space="0" w:color="auto"/>
          </w:divBdr>
        </w:div>
        <w:div w:id="1907954865">
          <w:marLeft w:val="0"/>
          <w:marRight w:val="0"/>
          <w:marTop w:val="0"/>
          <w:marBottom w:val="0"/>
          <w:divBdr>
            <w:top w:val="none" w:sz="0" w:space="0" w:color="auto"/>
            <w:left w:val="none" w:sz="0" w:space="0" w:color="auto"/>
            <w:bottom w:val="none" w:sz="0" w:space="0" w:color="auto"/>
            <w:right w:val="none" w:sz="0" w:space="0" w:color="auto"/>
          </w:divBdr>
        </w:div>
        <w:div w:id="1559365336">
          <w:marLeft w:val="0"/>
          <w:marRight w:val="0"/>
          <w:marTop w:val="0"/>
          <w:marBottom w:val="0"/>
          <w:divBdr>
            <w:top w:val="none" w:sz="0" w:space="0" w:color="auto"/>
            <w:left w:val="none" w:sz="0" w:space="0" w:color="auto"/>
            <w:bottom w:val="none" w:sz="0" w:space="0" w:color="auto"/>
            <w:right w:val="none" w:sz="0" w:space="0" w:color="auto"/>
          </w:divBdr>
        </w:div>
        <w:div w:id="348217410">
          <w:marLeft w:val="0"/>
          <w:marRight w:val="0"/>
          <w:marTop w:val="0"/>
          <w:marBottom w:val="0"/>
          <w:divBdr>
            <w:top w:val="none" w:sz="0" w:space="0" w:color="auto"/>
            <w:left w:val="none" w:sz="0" w:space="0" w:color="auto"/>
            <w:bottom w:val="none" w:sz="0" w:space="0" w:color="auto"/>
            <w:right w:val="none" w:sz="0" w:space="0" w:color="auto"/>
          </w:divBdr>
        </w:div>
        <w:div w:id="1816485563">
          <w:marLeft w:val="0"/>
          <w:marRight w:val="0"/>
          <w:marTop w:val="0"/>
          <w:marBottom w:val="0"/>
          <w:divBdr>
            <w:top w:val="none" w:sz="0" w:space="0" w:color="auto"/>
            <w:left w:val="none" w:sz="0" w:space="0" w:color="auto"/>
            <w:bottom w:val="none" w:sz="0" w:space="0" w:color="auto"/>
            <w:right w:val="none" w:sz="0" w:space="0" w:color="auto"/>
          </w:divBdr>
        </w:div>
        <w:div w:id="1224098419">
          <w:marLeft w:val="0"/>
          <w:marRight w:val="0"/>
          <w:marTop w:val="0"/>
          <w:marBottom w:val="0"/>
          <w:divBdr>
            <w:top w:val="none" w:sz="0" w:space="0" w:color="auto"/>
            <w:left w:val="none" w:sz="0" w:space="0" w:color="auto"/>
            <w:bottom w:val="none" w:sz="0" w:space="0" w:color="auto"/>
            <w:right w:val="none" w:sz="0" w:space="0" w:color="auto"/>
          </w:divBdr>
        </w:div>
        <w:div w:id="1502818294">
          <w:marLeft w:val="0"/>
          <w:marRight w:val="0"/>
          <w:marTop w:val="0"/>
          <w:marBottom w:val="0"/>
          <w:divBdr>
            <w:top w:val="none" w:sz="0" w:space="0" w:color="auto"/>
            <w:left w:val="none" w:sz="0" w:space="0" w:color="auto"/>
            <w:bottom w:val="none" w:sz="0" w:space="0" w:color="auto"/>
            <w:right w:val="none" w:sz="0" w:space="0" w:color="auto"/>
          </w:divBdr>
        </w:div>
        <w:div w:id="73821545">
          <w:marLeft w:val="0"/>
          <w:marRight w:val="0"/>
          <w:marTop w:val="0"/>
          <w:marBottom w:val="0"/>
          <w:divBdr>
            <w:top w:val="none" w:sz="0" w:space="0" w:color="auto"/>
            <w:left w:val="none" w:sz="0" w:space="0" w:color="auto"/>
            <w:bottom w:val="none" w:sz="0" w:space="0" w:color="auto"/>
            <w:right w:val="none" w:sz="0" w:space="0" w:color="auto"/>
          </w:divBdr>
        </w:div>
        <w:div w:id="2054690449">
          <w:marLeft w:val="0"/>
          <w:marRight w:val="0"/>
          <w:marTop w:val="0"/>
          <w:marBottom w:val="0"/>
          <w:divBdr>
            <w:top w:val="none" w:sz="0" w:space="0" w:color="auto"/>
            <w:left w:val="none" w:sz="0" w:space="0" w:color="auto"/>
            <w:bottom w:val="none" w:sz="0" w:space="0" w:color="auto"/>
            <w:right w:val="none" w:sz="0" w:space="0" w:color="auto"/>
          </w:divBdr>
        </w:div>
        <w:div w:id="187110107">
          <w:marLeft w:val="0"/>
          <w:marRight w:val="0"/>
          <w:marTop w:val="0"/>
          <w:marBottom w:val="0"/>
          <w:divBdr>
            <w:top w:val="none" w:sz="0" w:space="0" w:color="auto"/>
            <w:left w:val="none" w:sz="0" w:space="0" w:color="auto"/>
            <w:bottom w:val="none" w:sz="0" w:space="0" w:color="auto"/>
            <w:right w:val="none" w:sz="0" w:space="0" w:color="auto"/>
          </w:divBdr>
          <w:divsChild>
            <w:div w:id="1359236845">
              <w:marLeft w:val="0"/>
              <w:marRight w:val="0"/>
              <w:marTop w:val="0"/>
              <w:marBottom w:val="0"/>
              <w:divBdr>
                <w:top w:val="none" w:sz="0" w:space="0" w:color="auto"/>
                <w:left w:val="none" w:sz="0" w:space="0" w:color="auto"/>
                <w:bottom w:val="none" w:sz="0" w:space="0" w:color="auto"/>
                <w:right w:val="none" w:sz="0" w:space="0" w:color="auto"/>
              </w:divBdr>
            </w:div>
            <w:div w:id="20683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7032">
      <w:bodyDiv w:val="1"/>
      <w:marLeft w:val="0"/>
      <w:marRight w:val="0"/>
      <w:marTop w:val="0"/>
      <w:marBottom w:val="0"/>
      <w:divBdr>
        <w:top w:val="none" w:sz="0" w:space="0" w:color="auto"/>
        <w:left w:val="none" w:sz="0" w:space="0" w:color="auto"/>
        <w:bottom w:val="none" w:sz="0" w:space="0" w:color="auto"/>
        <w:right w:val="none" w:sz="0" w:space="0" w:color="auto"/>
      </w:divBdr>
      <w:divsChild>
        <w:div w:id="706369167">
          <w:marLeft w:val="0"/>
          <w:marRight w:val="0"/>
          <w:marTop w:val="0"/>
          <w:marBottom w:val="0"/>
          <w:divBdr>
            <w:top w:val="none" w:sz="0" w:space="0" w:color="auto"/>
            <w:left w:val="none" w:sz="0" w:space="0" w:color="auto"/>
            <w:bottom w:val="none" w:sz="0" w:space="0" w:color="auto"/>
            <w:right w:val="none" w:sz="0" w:space="0" w:color="auto"/>
          </w:divBdr>
        </w:div>
        <w:div w:id="1236011335">
          <w:marLeft w:val="0"/>
          <w:marRight w:val="0"/>
          <w:marTop w:val="0"/>
          <w:marBottom w:val="0"/>
          <w:divBdr>
            <w:top w:val="none" w:sz="0" w:space="0" w:color="auto"/>
            <w:left w:val="none" w:sz="0" w:space="0" w:color="auto"/>
            <w:bottom w:val="none" w:sz="0" w:space="0" w:color="auto"/>
            <w:right w:val="none" w:sz="0" w:space="0" w:color="auto"/>
          </w:divBdr>
        </w:div>
        <w:div w:id="2031098648">
          <w:marLeft w:val="0"/>
          <w:marRight w:val="0"/>
          <w:marTop w:val="0"/>
          <w:marBottom w:val="0"/>
          <w:divBdr>
            <w:top w:val="none" w:sz="0" w:space="0" w:color="auto"/>
            <w:left w:val="none" w:sz="0" w:space="0" w:color="auto"/>
            <w:bottom w:val="none" w:sz="0" w:space="0" w:color="auto"/>
            <w:right w:val="none" w:sz="0" w:space="0" w:color="auto"/>
          </w:divBdr>
        </w:div>
        <w:div w:id="1991130863">
          <w:marLeft w:val="0"/>
          <w:marRight w:val="0"/>
          <w:marTop w:val="0"/>
          <w:marBottom w:val="0"/>
          <w:divBdr>
            <w:top w:val="none" w:sz="0" w:space="0" w:color="auto"/>
            <w:left w:val="none" w:sz="0" w:space="0" w:color="auto"/>
            <w:bottom w:val="none" w:sz="0" w:space="0" w:color="auto"/>
            <w:right w:val="none" w:sz="0" w:space="0" w:color="auto"/>
          </w:divBdr>
        </w:div>
        <w:div w:id="1774400033">
          <w:marLeft w:val="0"/>
          <w:marRight w:val="0"/>
          <w:marTop w:val="0"/>
          <w:marBottom w:val="0"/>
          <w:divBdr>
            <w:top w:val="none" w:sz="0" w:space="0" w:color="auto"/>
            <w:left w:val="none" w:sz="0" w:space="0" w:color="auto"/>
            <w:bottom w:val="none" w:sz="0" w:space="0" w:color="auto"/>
            <w:right w:val="none" w:sz="0" w:space="0" w:color="auto"/>
          </w:divBdr>
        </w:div>
        <w:div w:id="878250279">
          <w:marLeft w:val="0"/>
          <w:marRight w:val="0"/>
          <w:marTop w:val="0"/>
          <w:marBottom w:val="0"/>
          <w:divBdr>
            <w:top w:val="none" w:sz="0" w:space="0" w:color="auto"/>
            <w:left w:val="none" w:sz="0" w:space="0" w:color="auto"/>
            <w:bottom w:val="none" w:sz="0" w:space="0" w:color="auto"/>
            <w:right w:val="none" w:sz="0" w:space="0" w:color="auto"/>
          </w:divBdr>
        </w:div>
        <w:div w:id="456992802">
          <w:marLeft w:val="0"/>
          <w:marRight w:val="0"/>
          <w:marTop w:val="0"/>
          <w:marBottom w:val="0"/>
          <w:divBdr>
            <w:top w:val="none" w:sz="0" w:space="0" w:color="auto"/>
            <w:left w:val="none" w:sz="0" w:space="0" w:color="auto"/>
            <w:bottom w:val="none" w:sz="0" w:space="0" w:color="auto"/>
            <w:right w:val="none" w:sz="0" w:space="0" w:color="auto"/>
          </w:divBdr>
        </w:div>
        <w:div w:id="1064717705">
          <w:marLeft w:val="0"/>
          <w:marRight w:val="0"/>
          <w:marTop w:val="0"/>
          <w:marBottom w:val="0"/>
          <w:divBdr>
            <w:top w:val="none" w:sz="0" w:space="0" w:color="auto"/>
            <w:left w:val="none" w:sz="0" w:space="0" w:color="auto"/>
            <w:bottom w:val="none" w:sz="0" w:space="0" w:color="auto"/>
            <w:right w:val="none" w:sz="0" w:space="0" w:color="auto"/>
          </w:divBdr>
        </w:div>
        <w:div w:id="522279605">
          <w:marLeft w:val="0"/>
          <w:marRight w:val="0"/>
          <w:marTop w:val="0"/>
          <w:marBottom w:val="0"/>
          <w:divBdr>
            <w:top w:val="none" w:sz="0" w:space="0" w:color="auto"/>
            <w:left w:val="none" w:sz="0" w:space="0" w:color="auto"/>
            <w:bottom w:val="none" w:sz="0" w:space="0" w:color="auto"/>
            <w:right w:val="none" w:sz="0" w:space="0" w:color="auto"/>
          </w:divBdr>
        </w:div>
        <w:div w:id="1963683604">
          <w:marLeft w:val="0"/>
          <w:marRight w:val="0"/>
          <w:marTop w:val="0"/>
          <w:marBottom w:val="0"/>
          <w:divBdr>
            <w:top w:val="none" w:sz="0" w:space="0" w:color="auto"/>
            <w:left w:val="none" w:sz="0" w:space="0" w:color="auto"/>
            <w:bottom w:val="none" w:sz="0" w:space="0" w:color="auto"/>
            <w:right w:val="none" w:sz="0" w:space="0" w:color="auto"/>
          </w:divBdr>
        </w:div>
        <w:div w:id="1970893228">
          <w:marLeft w:val="0"/>
          <w:marRight w:val="0"/>
          <w:marTop w:val="0"/>
          <w:marBottom w:val="0"/>
          <w:divBdr>
            <w:top w:val="none" w:sz="0" w:space="0" w:color="auto"/>
            <w:left w:val="none" w:sz="0" w:space="0" w:color="auto"/>
            <w:bottom w:val="none" w:sz="0" w:space="0" w:color="auto"/>
            <w:right w:val="none" w:sz="0" w:space="0" w:color="auto"/>
          </w:divBdr>
        </w:div>
        <w:div w:id="1796832358">
          <w:marLeft w:val="0"/>
          <w:marRight w:val="0"/>
          <w:marTop w:val="0"/>
          <w:marBottom w:val="0"/>
          <w:divBdr>
            <w:top w:val="none" w:sz="0" w:space="0" w:color="auto"/>
            <w:left w:val="none" w:sz="0" w:space="0" w:color="auto"/>
            <w:bottom w:val="none" w:sz="0" w:space="0" w:color="auto"/>
            <w:right w:val="none" w:sz="0" w:space="0" w:color="auto"/>
          </w:divBdr>
        </w:div>
        <w:div w:id="352877297">
          <w:marLeft w:val="0"/>
          <w:marRight w:val="0"/>
          <w:marTop w:val="0"/>
          <w:marBottom w:val="0"/>
          <w:divBdr>
            <w:top w:val="none" w:sz="0" w:space="0" w:color="auto"/>
            <w:left w:val="none" w:sz="0" w:space="0" w:color="auto"/>
            <w:bottom w:val="none" w:sz="0" w:space="0" w:color="auto"/>
            <w:right w:val="none" w:sz="0" w:space="0" w:color="auto"/>
          </w:divBdr>
        </w:div>
        <w:div w:id="654188285">
          <w:marLeft w:val="0"/>
          <w:marRight w:val="0"/>
          <w:marTop w:val="0"/>
          <w:marBottom w:val="0"/>
          <w:divBdr>
            <w:top w:val="none" w:sz="0" w:space="0" w:color="auto"/>
            <w:left w:val="none" w:sz="0" w:space="0" w:color="auto"/>
            <w:bottom w:val="none" w:sz="0" w:space="0" w:color="auto"/>
            <w:right w:val="none" w:sz="0" w:space="0" w:color="auto"/>
          </w:divBdr>
        </w:div>
        <w:div w:id="1800874981">
          <w:marLeft w:val="0"/>
          <w:marRight w:val="0"/>
          <w:marTop w:val="0"/>
          <w:marBottom w:val="0"/>
          <w:divBdr>
            <w:top w:val="none" w:sz="0" w:space="0" w:color="auto"/>
            <w:left w:val="none" w:sz="0" w:space="0" w:color="auto"/>
            <w:bottom w:val="none" w:sz="0" w:space="0" w:color="auto"/>
            <w:right w:val="none" w:sz="0" w:space="0" w:color="auto"/>
          </w:divBdr>
        </w:div>
        <w:div w:id="2018146668">
          <w:marLeft w:val="0"/>
          <w:marRight w:val="0"/>
          <w:marTop w:val="0"/>
          <w:marBottom w:val="0"/>
          <w:divBdr>
            <w:top w:val="none" w:sz="0" w:space="0" w:color="auto"/>
            <w:left w:val="none" w:sz="0" w:space="0" w:color="auto"/>
            <w:bottom w:val="none" w:sz="0" w:space="0" w:color="auto"/>
            <w:right w:val="none" w:sz="0" w:space="0" w:color="auto"/>
          </w:divBdr>
        </w:div>
        <w:div w:id="1547982045">
          <w:marLeft w:val="0"/>
          <w:marRight w:val="0"/>
          <w:marTop w:val="0"/>
          <w:marBottom w:val="0"/>
          <w:divBdr>
            <w:top w:val="none" w:sz="0" w:space="0" w:color="auto"/>
            <w:left w:val="none" w:sz="0" w:space="0" w:color="auto"/>
            <w:bottom w:val="none" w:sz="0" w:space="0" w:color="auto"/>
            <w:right w:val="none" w:sz="0" w:space="0" w:color="auto"/>
          </w:divBdr>
        </w:div>
        <w:div w:id="1443574820">
          <w:marLeft w:val="0"/>
          <w:marRight w:val="0"/>
          <w:marTop w:val="0"/>
          <w:marBottom w:val="0"/>
          <w:divBdr>
            <w:top w:val="none" w:sz="0" w:space="0" w:color="auto"/>
            <w:left w:val="none" w:sz="0" w:space="0" w:color="auto"/>
            <w:bottom w:val="none" w:sz="0" w:space="0" w:color="auto"/>
            <w:right w:val="none" w:sz="0" w:space="0" w:color="auto"/>
          </w:divBdr>
        </w:div>
        <w:div w:id="1633949645">
          <w:marLeft w:val="0"/>
          <w:marRight w:val="0"/>
          <w:marTop w:val="0"/>
          <w:marBottom w:val="0"/>
          <w:divBdr>
            <w:top w:val="none" w:sz="0" w:space="0" w:color="auto"/>
            <w:left w:val="none" w:sz="0" w:space="0" w:color="auto"/>
            <w:bottom w:val="none" w:sz="0" w:space="0" w:color="auto"/>
            <w:right w:val="none" w:sz="0" w:space="0" w:color="auto"/>
          </w:divBdr>
        </w:div>
        <w:div w:id="701514849">
          <w:marLeft w:val="0"/>
          <w:marRight w:val="0"/>
          <w:marTop w:val="0"/>
          <w:marBottom w:val="0"/>
          <w:divBdr>
            <w:top w:val="none" w:sz="0" w:space="0" w:color="auto"/>
            <w:left w:val="none" w:sz="0" w:space="0" w:color="auto"/>
            <w:bottom w:val="none" w:sz="0" w:space="0" w:color="auto"/>
            <w:right w:val="none" w:sz="0" w:space="0" w:color="auto"/>
          </w:divBdr>
        </w:div>
        <w:div w:id="1593195335">
          <w:marLeft w:val="0"/>
          <w:marRight w:val="0"/>
          <w:marTop w:val="0"/>
          <w:marBottom w:val="0"/>
          <w:divBdr>
            <w:top w:val="none" w:sz="0" w:space="0" w:color="auto"/>
            <w:left w:val="none" w:sz="0" w:space="0" w:color="auto"/>
            <w:bottom w:val="none" w:sz="0" w:space="0" w:color="auto"/>
            <w:right w:val="none" w:sz="0" w:space="0" w:color="auto"/>
          </w:divBdr>
        </w:div>
        <w:div w:id="891037309">
          <w:marLeft w:val="0"/>
          <w:marRight w:val="0"/>
          <w:marTop w:val="0"/>
          <w:marBottom w:val="0"/>
          <w:divBdr>
            <w:top w:val="none" w:sz="0" w:space="0" w:color="auto"/>
            <w:left w:val="none" w:sz="0" w:space="0" w:color="auto"/>
            <w:bottom w:val="none" w:sz="0" w:space="0" w:color="auto"/>
            <w:right w:val="none" w:sz="0" w:space="0" w:color="auto"/>
          </w:divBdr>
        </w:div>
        <w:div w:id="479660007">
          <w:marLeft w:val="0"/>
          <w:marRight w:val="0"/>
          <w:marTop w:val="0"/>
          <w:marBottom w:val="0"/>
          <w:divBdr>
            <w:top w:val="none" w:sz="0" w:space="0" w:color="auto"/>
            <w:left w:val="none" w:sz="0" w:space="0" w:color="auto"/>
            <w:bottom w:val="none" w:sz="0" w:space="0" w:color="auto"/>
            <w:right w:val="none" w:sz="0" w:space="0" w:color="auto"/>
          </w:divBdr>
        </w:div>
        <w:div w:id="772819180">
          <w:marLeft w:val="0"/>
          <w:marRight w:val="0"/>
          <w:marTop w:val="0"/>
          <w:marBottom w:val="0"/>
          <w:divBdr>
            <w:top w:val="none" w:sz="0" w:space="0" w:color="auto"/>
            <w:left w:val="none" w:sz="0" w:space="0" w:color="auto"/>
            <w:bottom w:val="none" w:sz="0" w:space="0" w:color="auto"/>
            <w:right w:val="none" w:sz="0" w:space="0" w:color="auto"/>
          </w:divBdr>
        </w:div>
        <w:div w:id="747656165">
          <w:marLeft w:val="0"/>
          <w:marRight w:val="0"/>
          <w:marTop w:val="0"/>
          <w:marBottom w:val="0"/>
          <w:divBdr>
            <w:top w:val="none" w:sz="0" w:space="0" w:color="auto"/>
            <w:left w:val="none" w:sz="0" w:space="0" w:color="auto"/>
            <w:bottom w:val="none" w:sz="0" w:space="0" w:color="auto"/>
            <w:right w:val="none" w:sz="0" w:space="0" w:color="auto"/>
          </w:divBdr>
        </w:div>
        <w:div w:id="186650106">
          <w:marLeft w:val="0"/>
          <w:marRight w:val="0"/>
          <w:marTop w:val="0"/>
          <w:marBottom w:val="0"/>
          <w:divBdr>
            <w:top w:val="none" w:sz="0" w:space="0" w:color="auto"/>
            <w:left w:val="none" w:sz="0" w:space="0" w:color="auto"/>
            <w:bottom w:val="none" w:sz="0" w:space="0" w:color="auto"/>
            <w:right w:val="none" w:sz="0" w:space="0" w:color="auto"/>
          </w:divBdr>
        </w:div>
        <w:div w:id="1283730649">
          <w:marLeft w:val="0"/>
          <w:marRight w:val="0"/>
          <w:marTop w:val="0"/>
          <w:marBottom w:val="0"/>
          <w:divBdr>
            <w:top w:val="none" w:sz="0" w:space="0" w:color="auto"/>
            <w:left w:val="none" w:sz="0" w:space="0" w:color="auto"/>
            <w:bottom w:val="none" w:sz="0" w:space="0" w:color="auto"/>
            <w:right w:val="none" w:sz="0" w:space="0" w:color="auto"/>
          </w:divBdr>
        </w:div>
        <w:div w:id="648821971">
          <w:marLeft w:val="0"/>
          <w:marRight w:val="0"/>
          <w:marTop w:val="0"/>
          <w:marBottom w:val="0"/>
          <w:divBdr>
            <w:top w:val="none" w:sz="0" w:space="0" w:color="auto"/>
            <w:left w:val="none" w:sz="0" w:space="0" w:color="auto"/>
            <w:bottom w:val="none" w:sz="0" w:space="0" w:color="auto"/>
            <w:right w:val="none" w:sz="0" w:space="0" w:color="auto"/>
          </w:divBdr>
        </w:div>
        <w:div w:id="57704365">
          <w:marLeft w:val="0"/>
          <w:marRight w:val="0"/>
          <w:marTop w:val="0"/>
          <w:marBottom w:val="0"/>
          <w:divBdr>
            <w:top w:val="none" w:sz="0" w:space="0" w:color="auto"/>
            <w:left w:val="none" w:sz="0" w:space="0" w:color="auto"/>
            <w:bottom w:val="none" w:sz="0" w:space="0" w:color="auto"/>
            <w:right w:val="none" w:sz="0" w:space="0" w:color="auto"/>
          </w:divBdr>
        </w:div>
        <w:div w:id="940382735">
          <w:marLeft w:val="0"/>
          <w:marRight w:val="0"/>
          <w:marTop w:val="0"/>
          <w:marBottom w:val="0"/>
          <w:divBdr>
            <w:top w:val="none" w:sz="0" w:space="0" w:color="auto"/>
            <w:left w:val="none" w:sz="0" w:space="0" w:color="auto"/>
            <w:bottom w:val="none" w:sz="0" w:space="0" w:color="auto"/>
            <w:right w:val="none" w:sz="0" w:space="0" w:color="auto"/>
          </w:divBdr>
        </w:div>
        <w:div w:id="935863715">
          <w:marLeft w:val="0"/>
          <w:marRight w:val="0"/>
          <w:marTop w:val="0"/>
          <w:marBottom w:val="0"/>
          <w:divBdr>
            <w:top w:val="none" w:sz="0" w:space="0" w:color="auto"/>
            <w:left w:val="none" w:sz="0" w:space="0" w:color="auto"/>
            <w:bottom w:val="none" w:sz="0" w:space="0" w:color="auto"/>
            <w:right w:val="none" w:sz="0" w:space="0" w:color="auto"/>
          </w:divBdr>
        </w:div>
        <w:div w:id="1638951692">
          <w:marLeft w:val="0"/>
          <w:marRight w:val="0"/>
          <w:marTop w:val="0"/>
          <w:marBottom w:val="0"/>
          <w:divBdr>
            <w:top w:val="none" w:sz="0" w:space="0" w:color="auto"/>
            <w:left w:val="none" w:sz="0" w:space="0" w:color="auto"/>
            <w:bottom w:val="none" w:sz="0" w:space="0" w:color="auto"/>
            <w:right w:val="none" w:sz="0" w:space="0" w:color="auto"/>
          </w:divBdr>
        </w:div>
        <w:div w:id="1373270305">
          <w:marLeft w:val="0"/>
          <w:marRight w:val="0"/>
          <w:marTop w:val="0"/>
          <w:marBottom w:val="0"/>
          <w:divBdr>
            <w:top w:val="none" w:sz="0" w:space="0" w:color="auto"/>
            <w:left w:val="none" w:sz="0" w:space="0" w:color="auto"/>
            <w:bottom w:val="none" w:sz="0" w:space="0" w:color="auto"/>
            <w:right w:val="none" w:sz="0" w:space="0" w:color="auto"/>
          </w:divBdr>
        </w:div>
        <w:div w:id="445855197">
          <w:marLeft w:val="0"/>
          <w:marRight w:val="0"/>
          <w:marTop w:val="0"/>
          <w:marBottom w:val="0"/>
          <w:divBdr>
            <w:top w:val="none" w:sz="0" w:space="0" w:color="auto"/>
            <w:left w:val="none" w:sz="0" w:space="0" w:color="auto"/>
            <w:bottom w:val="none" w:sz="0" w:space="0" w:color="auto"/>
            <w:right w:val="none" w:sz="0" w:space="0" w:color="auto"/>
          </w:divBdr>
        </w:div>
        <w:div w:id="1906915196">
          <w:marLeft w:val="0"/>
          <w:marRight w:val="0"/>
          <w:marTop w:val="0"/>
          <w:marBottom w:val="0"/>
          <w:divBdr>
            <w:top w:val="none" w:sz="0" w:space="0" w:color="auto"/>
            <w:left w:val="none" w:sz="0" w:space="0" w:color="auto"/>
            <w:bottom w:val="none" w:sz="0" w:space="0" w:color="auto"/>
            <w:right w:val="none" w:sz="0" w:space="0" w:color="auto"/>
          </w:divBdr>
        </w:div>
        <w:div w:id="705179921">
          <w:marLeft w:val="0"/>
          <w:marRight w:val="0"/>
          <w:marTop w:val="0"/>
          <w:marBottom w:val="0"/>
          <w:divBdr>
            <w:top w:val="none" w:sz="0" w:space="0" w:color="auto"/>
            <w:left w:val="none" w:sz="0" w:space="0" w:color="auto"/>
            <w:bottom w:val="none" w:sz="0" w:space="0" w:color="auto"/>
            <w:right w:val="none" w:sz="0" w:space="0" w:color="auto"/>
          </w:divBdr>
        </w:div>
      </w:divsChild>
    </w:div>
    <w:div w:id="1781878279">
      <w:bodyDiv w:val="1"/>
      <w:marLeft w:val="0"/>
      <w:marRight w:val="0"/>
      <w:marTop w:val="0"/>
      <w:marBottom w:val="0"/>
      <w:divBdr>
        <w:top w:val="none" w:sz="0" w:space="0" w:color="auto"/>
        <w:left w:val="none" w:sz="0" w:space="0" w:color="auto"/>
        <w:bottom w:val="none" w:sz="0" w:space="0" w:color="auto"/>
        <w:right w:val="none" w:sz="0" w:space="0" w:color="auto"/>
      </w:divBdr>
    </w:div>
    <w:div w:id="1854413776">
      <w:bodyDiv w:val="1"/>
      <w:marLeft w:val="0"/>
      <w:marRight w:val="0"/>
      <w:marTop w:val="0"/>
      <w:marBottom w:val="0"/>
      <w:divBdr>
        <w:top w:val="none" w:sz="0" w:space="0" w:color="auto"/>
        <w:left w:val="none" w:sz="0" w:space="0" w:color="auto"/>
        <w:bottom w:val="none" w:sz="0" w:space="0" w:color="auto"/>
        <w:right w:val="none" w:sz="0" w:space="0" w:color="auto"/>
      </w:divBdr>
      <w:divsChild>
        <w:div w:id="266499513">
          <w:marLeft w:val="0"/>
          <w:marRight w:val="0"/>
          <w:marTop w:val="180"/>
          <w:marBottom w:val="0"/>
          <w:divBdr>
            <w:top w:val="none" w:sz="0" w:space="0" w:color="auto"/>
            <w:left w:val="none" w:sz="0" w:space="0" w:color="auto"/>
            <w:bottom w:val="none" w:sz="0" w:space="0" w:color="auto"/>
            <w:right w:val="none" w:sz="0" w:space="0" w:color="auto"/>
          </w:divBdr>
        </w:div>
        <w:div w:id="193691514">
          <w:marLeft w:val="0"/>
          <w:marRight w:val="0"/>
          <w:marTop w:val="0"/>
          <w:marBottom w:val="0"/>
          <w:divBdr>
            <w:top w:val="none" w:sz="0" w:space="0" w:color="auto"/>
            <w:left w:val="none" w:sz="0" w:space="0" w:color="auto"/>
            <w:bottom w:val="none" w:sz="0" w:space="0" w:color="auto"/>
            <w:right w:val="none" w:sz="0" w:space="0" w:color="auto"/>
          </w:divBdr>
          <w:divsChild>
            <w:div w:id="1796485287">
              <w:marLeft w:val="0"/>
              <w:marRight w:val="0"/>
              <w:marTop w:val="0"/>
              <w:marBottom w:val="0"/>
              <w:divBdr>
                <w:top w:val="none" w:sz="0" w:space="0" w:color="auto"/>
                <w:left w:val="none" w:sz="0" w:space="0" w:color="auto"/>
                <w:bottom w:val="none" w:sz="0" w:space="0" w:color="auto"/>
                <w:right w:val="none" w:sz="0" w:space="0" w:color="auto"/>
              </w:divBdr>
            </w:div>
          </w:divsChild>
        </w:div>
        <w:div w:id="203257484">
          <w:marLeft w:val="0"/>
          <w:marRight w:val="0"/>
          <w:marTop w:val="0"/>
          <w:marBottom w:val="0"/>
          <w:divBdr>
            <w:top w:val="none" w:sz="0" w:space="0" w:color="auto"/>
            <w:left w:val="none" w:sz="0" w:space="0" w:color="auto"/>
            <w:bottom w:val="none" w:sz="0" w:space="0" w:color="auto"/>
            <w:right w:val="none" w:sz="0" w:space="0" w:color="auto"/>
          </w:divBdr>
        </w:div>
        <w:div w:id="1105729470">
          <w:marLeft w:val="0"/>
          <w:marRight w:val="0"/>
          <w:marTop w:val="0"/>
          <w:marBottom w:val="0"/>
          <w:divBdr>
            <w:top w:val="none" w:sz="0" w:space="0" w:color="auto"/>
            <w:left w:val="none" w:sz="0" w:space="0" w:color="auto"/>
            <w:bottom w:val="none" w:sz="0" w:space="0" w:color="auto"/>
            <w:right w:val="none" w:sz="0" w:space="0" w:color="auto"/>
          </w:divBdr>
          <w:divsChild>
            <w:div w:id="374505248">
              <w:marLeft w:val="0"/>
              <w:marRight w:val="0"/>
              <w:marTop w:val="0"/>
              <w:marBottom w:val="0"/>
              <w:divBdr>
                <w:top w:val="none" w:sz="0" w:space="0" w:color="auto"/>
                <w:left w:val="none" w:sz="0" w:space="0" w:color="auto"/>
                <w:bottom w:val="none" w:sz="0" w:space="0" w:color="auto"/>
                <w:right w:val="none" w:sz="0" w:space="0" w:color="auto"/>
              </w:divBdr>
            </w:div>
            <w:div w:id="434249594">
              <w:marLeft w:val="0"/>
              <w:marRight w:val="0"/>
              <w:marTop w:val="0"/>
              <w:marBottom w:val="0"/>
              <w:divBdr>
                <w:top w:val="none" w:sz="0" w:space="0" w:color="auto"/>
                <w:left w:val="none" w:sz="0" w:space="0" w:color="auto"/>
                <w:bottom w:val="none" w:sz="0" w:space="0" w:color="auto"/>
                <w:right w:val="none" w:sz="0" w:space="0" w:color="auto"/>
              </w:divBdr>
            </w:div>
            <w:div w:id="517894717">
              <w:marLeft w:val="0"/>
              <w:marRight w:val="0"/>
              <w:marTop w:val="0"/>
              <w:marBottom w:val="0"/>
              <w:divBdr>
                <w:top w:val="none" w:sz="0" w:space="0" w:color="auto"/>
                <w:left w:val="none" w:sz="0" w:space="0" w:color="auto"/>
                <w:bottom w:val="none" w:sz="0" w:space="0" w:color="auto"/>
                <w:right w:val="none" w:sz="0" w:space="0" w:color="auto"/>
              </w:divBdr>
            </w:div>
            <w:div w:id="1251889960">
              <w:marLeft w:val="0"/>
              <w:marRight w:val="0"/>
              <w:marTop w:val="0"/>
              <w:marBottom w:val="0"/>
              <w:divBdr>
                <w:top w:val="none" w:sz="0" w:space="0" w:color="auto"/>
                <w:left w:val="none" w:sz="0" w:space="0" w:color="auto"/>
                <w:bottom w:val="none" w:sz="0" w:space="0" w:color="auto"/>
                <w:right w:val="none" w:sz="0" w:space="0" w:color="auto"/>
              </w:divBdr>
            </w:div>
            <w:div w:id="1369523522">
              <w:marLeft w:val="0"/>
              <w:marRight w:val="0"/>
              <w:marTop w:val="0"/>
              <w:marBottom w:val="0"/>
              <w:divBdr>
                <w:top w:val="none" w:sz="0" w:space="0" w:color="auto"/>
                <w:left w:val="none" w:sz="0" w:space="0" w:color="auto"/>
                <w:bottom w:val="none" w:sz="0" w:space="0" w:color="auto"/>
                <w:right w:val="none" w:sz="0" w:space="0" w:color="auto"/>
              </w:divBdr>
            </w:div>
            <w:div w:id="398988526">
              <w:marLeft w:val="0"/>
              <w:marRight w:val="0"/>
              <w:marTop w:val="0"/>
              <w:marBottom w:val="0"/>
              <w:divBdr>
                <w:top w:val="none" w:sz="0" w:space="0" w:color="auto"/>
                <w:left w:val="none" w:sz="0" w:space="0" w:color="auto"/>
                <w:bottom w:val="none" w:sz="0" w:space="0" w:color="auto"/>
                <w:right w:val="none" w:sz="0" w:space="0" w:color="auto"/>
              </w:divBdr>
            </w:div>
            <w:div w:id="2093041126">
              <w:marLeft w:val="0"/>
              <w:marRight w:val="0"/>
              <w:marTop w:val="0"/>
              <w:marBottom w:val="0"/>
              <w:divBdr>
                <w:top w:val="none" w:sz="0" w:space="0" w:color="auto"/>
                <w:left w:val="none" w:sz="0" w:space="0" w:color="auto"/>
                <w:bottom w:val="none" w:sz="0" w:space="0" w:color="auto"/>
                <w:right w:val="none" w:sz="0" w:space="0" w:color="auto"/>
              </w:divBdr>
            </w:div>
            <w:div w:id="633371052">
              <w:marLeft w:val="0"/>
              <w:marRight w:val="0"/>
              <w:marTop w:val="0"/>
              <w:marBottom w:val="0"/>
              <w:divBdr>
                <w:top w:val="none" w:sz="0" w:space="0" w:color="auto"/>
                <w:left w:val="none" w:sz="0" w:space="0" w:color="auto"/>
                <w:bottom w:val="none" w:sz="0" w:space="0" w:color="auto"/>
                <w:right w:val="none" w:sz="0" w:space="0" w:color="auto"/>
              </w:divBdr>
            </w:div>
            <w:div w:id="1771971319">
              <w:marLeft w:val="0"/>
              <w:marRight w:val="0"/>
              <w:marTop w:val="0"/>
              <w:marBottom w:val="0"/>
              <w:divBdr>
                <w:top w:val="none" w:sz="0" w:space="0" w:color="auto"/>
                <w:left w:val="none" w:sz="0" w:space="0" w:color="auto"/>
                <w:bottom w:val="none" w:sz="0" w:space="0" w:color="auto"/>
                <w:right w:val="none" w:sz="0" w:space="0" w:color="auto"/>
              </w:divBdr>
            </w:div>
            <w:div w:id="1845050531">
              <w:marLeft w:val="0"/>
              <w:marRight w:val="0"/>
              <w:marTop w:val="0"/>
              <w:marBottom w:val="0"/>
              <w:divBdr>
                <w:top w:val="none" w:sz="0" w:space="0" w:color="auto"/>
                <w:left w:val="none" w:sz="0" w:space="0" w:color="auto"/>
                <w:bottom w:val="none" w:sz="0" w:space="0" w:color="auto"/>
                <w:right w:val="none" w:sz="0" w:space="0" w:color="auto"/>
              </w:divBdr>
            </w:div>
            <w:div w:id="1440487675">
              <w:marLeft w:val="0"/>
              <w:marRight w:val="0"/>
              <w:marTop w:val="0"/>
              <w:marBottom w:val="0"/>
              <w:divBdr>
                <w:top w:val="none" w:sz="0" w:space="0" w:color="auto"/>
                <w:left w:val="none" w:sz="0" w:space="0" w:color="auto"/>
                <w:bottom w:val="none" w:sz="0" w:space="0" w:color="auto"/>
                <w:right w:val="none" w:sz="0" w:space="0" w:color="auto"/>
              </w:divBdr>
            </w:div>
            <w:div w:id="1555920854">
              <w:marLeft w:val="0"/>
              <w:marRight w:val="0"/>
              <w:marTop w:val="0"/>
              <w:marBottom w:val="0"/>
              <w:divBdr>
                <w:top w:val="none" w:sz="0" w:space="0" w:color="auto"/>
                <w:left w:val="none" w:sz="0" w:space="0" w:color="auto"/>
                <w:bottom w:val="none" w:sz="0" w:space="0" w:color="auto"/>
                <w:right w:val="none" w:sz="0" w:space="0" w:color="auto"/>
              </w:divBdr>
            </w:div>
            <w:div w:id="1870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4342">
      <w:bodyDiv w:val="1"/>
      <w:marLeft w:val="0"/>
      <w:marRight w:val="0"/>
      <w:marTop w:val="0"/>
      <w:marBottom w:val="0"/>
      <w:divBdr>
        <w:top w:val="none" w:sz="0" w:space="0" w:color="auto"/>
        <w:left w:val="none" w:sz="0" w:space="0" w:color="auto"/>
        <w:bottom w:val="none" w:sz="0" w:space="0" w:color="auto"/>
        <w:right w:val="none" w:sz="0" w:space="0" w:color="auto"/>
      </w:divBdr>
    </w:div>
    <w:div w:id="2009674617">
      <w:bodyDiv w:val="1"/>
      <w:marLeft w:val="0"/>
      <w:marRight w:val="0"/>
      <w:marTop w:val="0"/>
      <w:marBottom w:val="0"/>
      <w:divBdr>
        <w:top w:val="none" w:sz="0" w:space="0" w:color="auto"/>
        <w:left w:val="none" w:sz="0" w:space="0" w:color="auto"/>
        <w:bottom w:val="none" w:sz="0" w:space="0" w:color="auto"/>
        <w:right w:val="none" w:sz="0" w:space="0" w:color="auto"/>
      </w:divBdr>
    </w:div>
    <w:div w:id="2022588931">
      <w:bodyDiv w:val="1"/>
      <w:marLeft w:val="0"/>
      <w:marRight w:val="0"/>
      <w:marTop w:val="0"/>
      <w:marBottom w:val="0"/>
      <w:divBdr>
        <w:top w:val="none" w:sz="0" w:space="0" w:color="auto"/>
        <w:left w:val="none" w:sz="0" w:space="0" w:color="auto"/>
        <w:bottom w:val="none" w:sz="0" w:space="0" w:color="auto"/>
        <w:right w:val="none" w:sz="0" w:space="0" w:color="auto"/>
      </w:divBdr>
    </w:div>
    <w:div w:id="2140220028">
      <w:bodyDiv w:val="1"/>
      <w:marLeft w:val="0"/>
      <w:marRight w:val="0"/>
      <w:marTop w:val="0"/>
      <w:marBottom w:val="0"/>
      <w:divBdr>
        <w:top w:val="none" w:sz="0" w:space="0" w:color="auto"/>
        <w:left w:val="none" w:sz="0" w:space="0" w:color="auto"/>
        <w:bottom w:val="none" w:sz="0" w:space="0" w:color="auto"/>
        <w:right w:val="none" w:sz="0" w:space="0" w:color="auto"/>
      </w:divBdr>
      <w:divsChild>
        <w:div w:id="1544246875">
          <w:marLeft w:val="0"/>
          <w:marRight w:val="0"/>
          <w:marTop w:val="0"/>
          <w:marBottom w:val="0"/>
          <w:divBdr>
            <w:top w:val="none" w:sz="0" w:space="0" w:color="auto"/>
            <w:left w:val="none" w:sz="0" w:space="0" w:color="auto"/>
            <w:bottom w:val="none" w:sz="0" w:space="0" w:color="auto"/>
            <w:right w:val="none" w:sz="0" w:space="0" w:color="auto"/>
          </w:divBdr>
        </w:div>
        <w:div w:id="296841089">
          <w:marLeft w:val="0"/>
          <w:marRight w:val="0"/>
          <w:marTop w:val="0"/>
          <w:marBottom w:val="0"/>
          <w:divBdr>
            <w:top w:val="none" w:sz="0" w:space="0" w:color="auto"/>
            <w:left w:val="none" w:sz="0" w:space="0" w:color="auto"/>
            <w:bottom w:val="none" w:sz="0" w:space="0" w:color="auto"/>
            <w:right w:val="none" w:sz="0" w:space="0" w:color="auto"/>
          </w:divBdr>
        </w:div>
        <w:div w:id="1523006660">
          <w:marLeft w:val="0"/>
          <w:marRight w:val="0"/>
          <w:marTop w:val="0"/>
          <w:marBottom w:val="0"/>
          <w:divBdr>
            <w:top w:val="none" w:sz="0" w:space="0" w:color="auto"/>
            <w:left w:val="none" w:sz="0" w:space="0" w:color="auto"/>
            <w:bottom w:val="none" w:sz="0" w:space="0" w:color="auto"/>
            <w:right w:val="none" w:sz="0" w:space="0" w:color="auto"/>
          </w:divBdr>
        </w:div>
        <w:div w:id="894700688">
          <w:marLeft w:val="0"/>
          <w:marRight w:val="0"/>
          <w:marTop w:val="0"/>
          <w:marBottom w:val="0"/>
          <w:divBdr>
            <w:top w:val="none" w:sz="0" w:space="0" w:color="auto"/>
            <w:left w:val="none" w:sz="0" w:space="0" w:color="auto"/>
            <w:bottom w:val="none" w:sz="0" w:space="0" w:color="auto"/>
            <w:right w:val="none" w:sz="0" w:space="0" w:color="auto"/>
          </w:divBdr>
        </w:div>
        <w:div w:id="1891457439">
          <w:marLeft w:val="0"/>
          <w:marRight w:val="0"/>
          <w:marTop w:val="0"/>
          <w:marBottom w:val="0"/>
          <w:divBdr>
            <w:top w:val="none" w:sz="0" w:space="0" w:color="auto"/>
            <w:left w:val="none" w:sz="0" w:space="0" w:color="auto"/>
            <w:bottom w:val="none" w:sz="0" w:space="0" w:color="auto"/>
            <w:right w:val="none" w:sz="0" w:space="0" w:color="auto"/>
          </w:divBdr>
        </w:div>
        <w:div w:id="1251306684">
          <w:marLeft w:val="0"/>
          <w:marRight w:val="0"/>
          <w:marTop w:val="0"/>
          <w:marBottom w:val="0"/>
          <w:divBdr>
            <w:top w:val="none" w:sz="0" w:space="0" w:color="auto"/>
            <w:left w:val="none" w:sz="0" w:space="0" w:color="auto"/>
            <w:bottom w:val="none" w:sz="0" w:space="0" w:color="auto"/>
            <w:right w:val="none" w:sz="0" w:space="0" w:color="auto"/>
          </w:divBdr>
        </w:div>
        <w:div w:id="521624738">
          <w:marLeft w:val="0"/>
          <w:marRight w:val="0"/>
          <w:marTop w:val="0"/>
          <w:marBottom w:val="0"/>
          <w:divBdr>
            <w:top w:val="none" w:sz="0" w:space="0" w:color="auto"/>
            <w:left w:val="none" w:sz="0" w:space="0" w:color="auto"/>
            <w:bottom w:val="none" w:sz="0" w:space="0" w:color="auto"/>
            <w:right w:val="none" w:sz="0" w:space="0" w:color="auto"/>
          </w:divBdr>
        </w:div>
        <w:div w:id="1496341154">
          <w:marLeft w:val="0"/>
          <w:marRight w:val="0"/>
          <w:marTop w:val="0"/>
          <w:marBottom w:val="0"/>
          <w:divBdr>
            <w:top w:val="none" w:sz="0" w:space="0" w:color="auto"/>
            <w:left w:val="none" w:sz="0" w:space="0" w:color="auto"/>
            <w:bottom w:val="none" w:sz="0" w:space="0" w:color="auto"/>
            <w:right w:val="none" w:sz="0" w:space="0" w:color="auto"/>
          </w:divBdr>
        </w:div>
        <w:div w:id="344478618">
          <w:marLeft w:val="0"/>
          <w:marRight w:val="0"/>
          <w:marTop w:val="0"/>
          <w:marBottom w:val="0"/>
          <w:divBdr>
            <w:top w:val="none" w:sz="0" w:space="0" w:color="auto"/>
            <w:left w:val="none" w:sz="0" w:space="0" w:color="auto"/>
            <w:bottom w:val="none" w:sz="0" w:space="0" w:color="auto"/>
            <w:right w:val="none" w:sz="0" w:space="0" w:color="auto"/>
          </w:divBdr>
        </w:div>
        <w:div w:id="1437166891">
          <w:marLeft w:val="0"/>
          <w:marRight w:val="0"/>
          <w:marTop w:val="0"/>
          <w:marBottom w:val="0"/>
          <w:divBdr>
            <w:top w:val="none" w:sz="0" w:space="0" w:color="auto"/>
            <w:left w:val="none" w:sz="0" w:space="0" w:color="auto"/>
            <w:bottom w:val="none" w:sz="0" w:space="0" w:color="auto"/>
            <w:right w:val="none" w:sz="0" w:space="0" w:color="auto"/>
          </w:divBdr>
        </w:div>
        <w:div w:id="1009285343">
          <w:marLeft w:val="0"/>
          <w:marRight w:val="0"/>
          <w:marTop w:val="0"/>
          <w:marBottom w:val="0"/>
          <w:divBdr>
            <w:top w:val="none" w:sz="0" w:space="0" w:color="auto"/>
            <w:left w:val="none" w:sz="0" w:space="0" w:color="auto"/>
            <w:bottom w:val="none" w:sz="0" w:space="0" w:color="auto"/>
            <w:right w:val="none" w:sz="0" w:space="0" w:color="auto"/>
          </w:divBdr>
        </w:div>
        <w:div w:id="852844282">
          <w:marLeft w:val="0"/>
          <w:marRight w:val="0"/>
          <w:marTop w:val="0"/>
          <w:marBottom w:val="0"/>
          <w:divBdr>
            <w:top w:val="none" w:sz="0" w:space="0" w:color="auto"/>
            <w:left w:val="none" w:sz="0" w:space="0" w:color="auto"/>
            <w:bottom w:val="none" w:sz="0" w:space="0" w:color="auto"/>
            <w:right w:val="none" w:sz="0" w:space="0" w:color="auto"/>
          </w:divBdr>
        </w:div>
        <w:div w:id="1276593640">
          <w:marLeft w:val="0"/>
          <w:marRight w:val="0"/>
          <w:marTop w:val="0"/>
          <w:marBottom w:val="0"/>
          <w:divBdr>
            <w:top w:val="none" w:sz="0" w:space="0" w:color="auto"/>
            <w:left w:val="none" w:sz="0" w:space="0" w:color="auto"/>
            <w:bottom w:val="none" w:sz="0" w:space="0" w:color="auto"/>
            <w:right w:val="none" w:sz="0" w:space="0" w:color="auto"/>
          </w:divBdr>
        </w:div>
        <w:div w:id="2015760626">
          <w:marLeft w:val="0"/>
          <w:marRight w:val="0"/>
          <w:marTop w:val="0"/>
          <w:marBottom w:val="0"/>
          <w:divBdr>
            <w:top w:val="none" w:sz="0" w:space="0" w:color="auto"/>
            <w:left w:val="none" w:sz="0" w:space="0" w:color="auto"/>
            <w:bottom w:val="none" w:sz="0" w:space="0" w:color="auto"/>
            <w:right w:val="none" w:sz="0" w:space="0" w:color="auto"/>
          </w:divBdr>
        </w:div>
        <w:div w:id="329455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cquestionbank.blogspot.com/2011/09/how-to-convert-string-to-int-withou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cquestionbank.blogspot.com/2010/06/write-c-program-to-find-out-ncr-factor.html" TargetMode="External"/><Relationship Id="rId5" Type="http://schemas.openxmlformats.org/officeDocument/2006/relationships/webSettings" Target="webSettings.xml"/><Relationship Id="rId10" Type="http://schemas.openxmlformats.org/officeDocument/2006/relationships/hyperlink" Target="http://cquestionbank.blogspot.com/2010/06/write-c-program-to-find-largest-among.html" TargetMode="External"/><Relationship Id="rId4" Type="http://schemas.openxmlformats.org/officeDocument/2006/relationships/settings" Target="settings.xml"/><Relationship Id="rId9" Type="http://schemas.openxmlformats.org/officeDocument/2006/relationships/hyperlink" Target="http://cquestionbank.blogspot.com/2008/01/write-c-program-to-find-fibonacc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A674E-93B3-4801-B6CD-324283B46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74</Pages>
  <Words>10714</Words>
  <Characters>61071</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206</cp:revision>
  <dcterms:created xsi:type="dcterms:W3CDTF">2018-08-17T04:22:00Z</dcterms:created>
  <dcterms:modified xsi:type="dcterms:W3CDTF">2018-09-22T09:59:00Z</dcterms:modified>
</cp:coreProperties>
</file>